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AA71" w14:textId="7424F705" w:rsidR="00081F07" w:rsidRDefault="00081F07" w:rsidP="00081F07">
      <w:pPr>
        <w:widowControl w:val="0"/>
        <w:adjustRightInd w:val="0"/>
        <w:spacing w:line="360" w:lineRule="auto"/>
        <w:contextualSpacing/>
        <w:jc w:val="both"/>
        <w:rPr>
          <w:rFonts w:ascii="Calibri" w:hAnsi="Calibri" w:cs="Arial"/>
          <w:b/>
          <w:color w:val="000000" w:themeColor="text1"/>
          <w:sz w:val="28"/>
          <w:szCs w:val="28"/>
        </w:rPr>
      </w:pPr>
      <w:r>
        <w:rPr>
          <w:rFonts w:ascii="Calibri" w:hAnsi="Calibri" w:cs="Arial"/>
          <w:b/>
          <w:color w:val="000000" w:themeColor="text1"/>
          <w:sz w:val="28"/>
          <w:szCs w:val="28"/>
        </w:rPr>
        <w:t>Partitioning of a 2-bit hash function across 6</w:t>
      </w:r>
      <w:ins w:id="0" w:author="jai padmakumar" w:date="2022-12-16T12:20:00Z">
        <w:r w:rsidR="002401D3">
          <w:rPr>
            <w:rFonts w:ascii="Calibri" w:hAnsi="Calibri" w:cs="Arial"/>
            <w:b/>
            <w:color w:val="000000" w:themeColor="text1"/>
            <w:sz w:val="28"/>
            <w:szCs w:val="28"/>
          </w:rPr>
          <w:t>5</w:t>
        </w:r>
      </w:ins>
      <w:del w:id="1" w:author="jai padmakumar" w:date="2022-12-16T12:20:00Z">
        <w:r w:rsidDel="002401D3">
          <w:rPr>
            <w:rFonts w:ascii="Calibri" w:hAnsi="Calibri" w:cs="Arial"/>
            <w:b/>
            <w:color w:val="000000" w:themeColor="text1"/>
            <w:sz w:val="28"/>
            <w:szCs w:val="28"/>
          </w:rPr>
          <w:delText>0</w:delText>
        </w:r>
      </w:del>
      <w:r>
        <w:rPr>
          <w:rFonts w:ascii="Calibri" w:hAnsi="Calibri" w:cs="Arial"/>
          <w:b/>
          <w:color w:val="000000" w:themeColor="text1"/>
          <w:sz w:val="28"/>
          <w:szCs w:val="28"/>
        </w:rPr>
        <w:t xml:space="preserve"> communicating cells</w:t>
      </w:r>
    </w:p>
    <w:p w14:paraId="67F89A53"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474543DC"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r>
        <w:rPr>
          <w:rFonts w:ascii="Calibri" w:hAnsi="Calibri" w:cs="Arial"/>
          <w:color w:val="000000" w:themeColor="text1"/>
          <w:sz w:val="22"/>
          <w:szCs w:val="22"/>
        </w:rPr>
        <w:t>Jai Padmakumar</w:t>
      </w:r>
      <w:r w:rsidRPr="003E00F0">
        <w:rPr>
          <w:rFonts w:ascii="Calibri" w:hAnsi="Calibri" w:cs="Arial"/>
          <w:color w:val="000000" w:themeColor="text1"/>
          <w:sz w:val="22"/>
          <w:szCs w:val="22"/>
          <w:vertAlign w:val="superscript"/>
        </w:rPr>
        <w:t>1</w:t>
      </w:r>
      <w:r w:rsidRPr="003E00F0">
        <w:rPr>
          <w:rFonts w:ascii="Calibri" w:hAnsi="Calibri" w:cs="Arial"/>
          <w:color w:val="000000" w:themeColor="text1"/>
          <w:sz w:val="22"/>
          <w:szCs w:val="22"/>
        </w:rPr>
        <w:t xml:space="preserve"> </w:t>
      </w:r>
      <w:r w:rsidRPr="003E00F0">
        <w:rPr>
          <w:rFonts w:ascii="Calibri" w:hAnsi="Calibri" w:cs="Arial"/>
          <w:noProof/>
          <w:color w:val="000000" w:themeColor="text1"/>
          <w:sz w:val="22"/>
          <w:szCs w:val="22"/>
        </w:rPr>
        <w:t>and</w:t>
      </w:r>
      <w:r w:rsidRPr="003E00F0">
        <w:rPr>
          <w:rFonts w:ascii="Calibri" w:hAnsi="Calibri" w:cs="Arial"/>
          <w:color w:val="000000" w:themeColor="text1"/>
          <w:sz w:val="22"/>
          <w:szCs w:val="22"/>
        </w:rPr>
        <w:t xml:space="preserve"> Christopher A. Voigt</w:t>
      </w:r>
      <w:r w:rsidRPr="003E00F0">
        <w:rPr>
          <w:rFonts w:ascii="Calibri" w:hAnsi="Calibri" w:cs="Arial"/>
          <w:color w:val="000000" w:themeColor="text1"/>
          <w:sz w:val="22"/>
          <w:szCs w:val="22"/>
          <w:vertAlign w:val="superscript"/>
        </w:rPr>
        <w:t>1, *</w:t>
      </w:r>
    </w:p>
    <w:p w14:paraId="4749235E"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5BDE9BD2"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r w:rsidRPr="003E00F0">
        <w:rPr>
          <w:rFonts w:ascii="Calibri" w:hAnsi="Calibri" w:cs="Arial"/>
          <w:color w:val="000000" w:themeColor="text1"/>
          <w:sz w:val="22"/>
          <w:szCs w:val="22"/>
          <w:vertAlign w:val="superscript"/>
        </w:rPr>
        <w:t xml:space="preserve">1 </w:t>
      </w:r>
      <w:r w:rsidRPr="003E00F0">
        <w:rPr>
          <w:rFonts w:ascii="Calibri" w:hAnsi="Calibri" w:cs="Arial"/>
          <w:color w:val="000000" w:themeColor="text1"/>
          <w:sz w:val="22"/>
          <w:szCs w:val="22"/>
        </w:rPr>
        <w:t>Synthetic Biology Center, Department of Biological Engineering, Massachusetts Institute of Technology, Cambridge, MA, USA</w:t>
      </w:r>
    </w:p>
    <w:p w14:paraId="060CBCDB"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31B5D0D0"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27187855"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70CD1444"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r>
        <w:rPr>
          <w:rFonts w:ascii="Calibri" w:hAnsi="Calibri" w:cs="Arial"/>
          <w:color w:val="000000" w:themeColor="text1"/>
          <w:sz w:val="22"/>
          <w:szCs w:val="22"/>
        </w:rPr>
        <w:t xml:space="preserve">Potential reviewers (round </w:t>
      </w:r>
      <w:commentRangeStart w:id="2"/>
      <w:r>
        <w:rPr>
          <w:rFonts w:ascii="Calibri" w:hAnsi="Calibri" w:cs="Arial"/>
          <w:color w:val="000000" w:themeColor="text1"/>
          <w:sz w:val="22"/>
          <w:szCs w:val="22"/>
        </w:rPr>
        <w:t>1</w:t>
      </w:r>
      <w:commentRangeEnd w:id="2"/>
      <w:r>
        <w:rPr>
          <w:rStyle w:val="CommentReference"/>
          <w:kern w:val="2"/>
          <w:lang w:eastAsia="zh-CN"/>
        </w:rPr>
        <w:commentReference w:id="2"/>
      </w:r>
      <w:r>
        <w:rPr>
          <w:rFonts w:ascii="Calibri" w:hAnsi="Calibri" w:cs="Arial"/>
          <w:color w:val="000000" w:themeColor="text1"/>
          <w:sz w:val="22"/>
          <w:szCs w:val="22"/>
        </w:rPr>
        <w:t>):</w:t>
      </w:r>
    </w:p>
    <w:p w14:paraId="068F682C"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r>
        <w:rPr>
          <w:rFonts w:ascii="Calibri" w:hAnsi="Calibri" w:cs="Arial"/>
          <w:color w:val="000000" w:themeColor="text1"/>
          <w:sz w:val="22"/>
          <w:szCs w:val="22"/>
        </w:rPr>
        <w:t xml:space="preserve">Round </w:t>
      </w:r>
      <w:commentRangeStart w:id="3"/>
      <w:r>
        <w:rPr>
          <w:rFonts w:ascii="Calibri" w:hAnsi="Calibri" w:cs="Arial"/>
          <w:color w:val="000000" w:themeColor="text1"/>
          <w:sz w:val="22"/>
          <w:szCs w:val="22"/>
        </w:rPr>
        <w:t>2</w:t>
      </w:r>
      <w:commentRangeEnd w:id="3"/>
      <w:r>
        <w:rPr>
          <w:rStyle w:val="CommentReference"/>
          <w:kern w:val="2"/>
          <w:lang w:eastAsia="zh-CN"/>
        </w:rPr>
        <w:commentReference w:id="3"/>
      </w:r>
      <w:r>
        <w:rPr>
          <w:rFonts w:ascii="Calibri" w:hAnsi="Calibri" w:cs="Arial"/>
          <w:color w:val="000000" w:themeColor="text1"/>
          <w:sz w:val="22"/>
          <w:szCs w:val="22"/>
        </w:rPr>
        <w:t>:</w:t>
      </w:r>
    </w:p>
    <w:p w14:paraId="469C1003"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6C1F2D7C"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0320EB8E"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20F963A8"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1A70D8F0"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763F1C71"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6E331029"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37FFF180"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70E09809" w14:textId="77777777" w:rsidR="00081F07" w:rsidRDefault="00081F07" w:rsidP="00081F07">
      <w:pPr>
        <w:widowControl w:val="0"/>
        <w:adjustRightInd w:val="0"/>
        <w:spacing w:line="360" w:lineRule="auto"/>
        <w:contextualSpacing/>
        <w:jc w:val="both"/>
        <w:rPr>
          <w:rFonts w:ascii="Calibri" w:hAnsi="Calibri" w:cs="Arial"/>
          <w:color w:val="000000" w:themeColor="text1"/>
          <w:sz w:val="22"/>
          <w:szCs w:val="22"/>
        </w:rPr>
      </w:pPr>
    </w:p>
    <w:p w14:paraId="7335779E" w14:textId="77777777" w:rsidR="00081F07" w:rsidRPr="003E00F0" w:rsidRDefault="00081F07" w:rsidP="00081F07">
      <w:pPr>
        <w:widowControl w:val="0"/>
        <w:adjustRightInd w:val="0"/>
        <w:spacing w:line="360" w:lineRule="auto"/>
        <w:contextualSpacing/>
        <w:jc w:val="both"/>
        <w:rPr>
          <w:rFonts w:ascii="Calibri" w:hAnsi="Calibri" w:cs="Arial"/>
          <w:color w:val="000000" w:themeColor="text1"/>
          <w:sz w:val="22"/>
          <w:szCs w:val="22"/>
        </w:rPr>
      </w:pPr>
      <w:r w:rsidRPr="003E00F0">
        <w:rPr>
          <w:rFonts w:ascii="Calibri" w:hAnsi="Calibri" w:cs="Arial"/>
          <w:color w:val="000000" w:themeColor="text1"/>
          <w:sz w:val="22"/>
          <w:szCs w:val="22"/>
        </w:rPr>
        <w:t>*Correspondence and request for materials should be addressed to C.A.V. (cavoigt@gmail.com)</w:t>
      </w:r>
    </w:p>
    <w:p w14:paraId="653AED65"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20B2256B"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6D5238A9"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06548D7B"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74C45251"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2A96D4D4"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776F95F7"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0ED9137A"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38CCF4C8" w14:textId="77777777" w:rsidR="00081F07" w:rsidRDefault="00081F07" w:rsidP="00081F07">
      <w:pPr>
        <w:widowControl w:val="0"/>
        <w:adjustRightInd w:val="0"/>
        <w:snapToGrid w:val="0"/>
        <w:spacing w:line="360" w:lineRule="auto"/>
        <w:contextualSpacing/>
        <w:jc w:val="both"/>
        <w:rPr>
          <w:rFonts w:ascii="Calibri" w:hAnsi="Calibri" w:cs="Arial"/>
          <w:b/>
          <w:color w:val="000000" w:themeColor="text1"/>
          <w:sz w:val="22"/>
          <w:szCs w:val="22"/>
        </w:rPr>
      </w:pPr>
    </w:p>
    <w:p w14:paraId="29D75EBF" w14:textId="77777777" w:rsidR="00081F07" w:rsidRDefault="00081F07" w:rsidP="00081F07">
      <w:pPr>
        <w:widowControl w:val="0"/>
        <w:adjustRightInd w:val="0"/>
        <w:snapToGrid w:val="0"/>
        <w:spacing w:line="360" w:lineRule="auto"/>
        <w:contextualSpacing/>
        <w:jc w:val="both"/>
        <w:rPr>
          <w:rFonts w:ascii="Calibri" w:hAnsi="Calibri" w:cs="Arial"/>
          <w:color w:val="000000" w:themeColor="text1"/>
          <w:sz w:val="22"/>
          <w:szCs w:val="22"/>
        </w:rPr>
      </w:pPr>
      <w:r w:rsidRPr="003E00F0">
        <w:rPr>
          <w:rFonts w:ascii="Calibri" w:hAnsi="Calibri" w:cs="Arial"/>
          <w:b/>
          <w:color w:val="000000" w:themeColor="text1"/>
          <w:sz w:val="22"/>
          <w:szCs w:val="22"/>
        </w:rPr>
        <w:t xml:space="preserve">Key words: </w:t>
      </w:r>
      <w:r>
        <w:rPr>
          <w:rFonts w:ascii="Calibri" w:hAnsi="Calibri" w:cs="Arial"/>
          <w:b/>
          <w:color w:val="000000" w:themeColor="text1"/>
          <w:sz w:val="22"/>
          <w:szCs w:val="22"/>
        </w:rPr>
        <w:tab/>
      </w:r>
      <w:r>
        <w:rPr>
          <w:rFonts w:ascii="Calibri" w:hAnsi="Calibri" w:cs="Arial"/>
          <w:color w:val="000000" w:themeColor="text1"/>
          <w:sz w:val="22"/>
          <w:szCs w:val="22"/>
        </w:rPr>
        <w:t>Synthetic Biology, Systems Biology, genetic circuit design automation, cryptography, bitcoin, blockchain, computer aided design, Boolean logic</w:t>
      </w:r>
    </w:p>
    <w:p w14:paraId="573A0B70" w14:textId="77777777" w:rsidR="00081F07" w:rsidRDefault="00081F07">
      <w:pPr>
        <w:rPr>
          <w:rFonts w:cstheme="minorHAnsi"/>
        </w:rPr>
      </w:pPr>
    </w:p>
    <w:p w14:paraId="10E56C0F" w14:textId="77777777" w:rsidR="00C113B8" w:rsidRDefault="00C113B8">
      <w:pPr>
        <w:rPr>
          <w:rFonts w:cstheme="minorHAnsi"/>
        </w:rPr>
      </w:pPr>
    </w:p>
    <w:p w14:paraId="5F6DF705" w14:textId="77777777" w:rsidR="00C113B8" w:rsidRDefault="00C113B8">
      <w:pPr>
        <w:rPr>
          <w:rFonts w:cstheme="minorHAnsi"/>
        </w:rPr>
      </w:pPr>
    </w:p>
    <w:p w14:paraId="771A0838" w14:textId="77777777" w:rsidR="00081F07" w:rsidRPr="00C61F83" w:rsidRDefault="00081F07" w:rsidP="00081F07">
      <w:pPr>
        <w:widowControl w:val="0"/>
        <w:adjustRightInd w:val="0"/>
        <w:snapToGrid w:val="0"/>
        <w:spacing w:line="360" w:lineRule="auto"/>
        <w:contextualSpacing/>
        <w:jc w:val="both"/>
        <w:rPr>
          <w:rFonts w:ascii="Calibri" w:hAnsi="Calibri" w:cs="Arial"/>
          <w:color w:val="000000" w:themeColor="text1"/>
          <w:sz w:val="22"/>
          <w:szCs w:val="22"/>
        </w:rPr>
      </w:pPr>
      <w:r w:rsidRPr="00157E42">
        <w:rPr>
          <w:rFonts w:ascii="Calibri" w:hAnsi="Calibri" w:cs="Arial"/>
          <w:b/>
          <w:bCs/>
          <w:color w:val="000000" w:themeColor="text1"/>
          <w:sz w:val="22"/>
          <w:szCs w:val="22"/>
        </w:rPr>
        <w:t>Abstract</w:t>
      </w:r>
    </w:p>
    <w:p w14:paraId="3CBA3E63" w14:textId="4E21DF21"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 xml:space="preserve">Cell populations can perform powerful distributed computing. Here, we introduce a paradigm for dividing a large circuit across cells as well as the extensible sensors, logic gates, and cell-cell communication channels required to reconstruct the subcircuits in their genomes. These tools were demonstrated by re-coding a hash function that performs one iteration towards generating a 2-bit hash value. This algorithm is </w:t>
      </w:r>
      <w:commentRangeStart w:id="4"/>
      <w:r>
        <w:rPr>
          <w:rFonts w:ascii="Calibri" w:hAnsi="Calibri" w:cs="Arial"/>
          <w:bCs/>
          <w:color w:val="000000" w:themeColor="text1"/>
          <w:sz w:val="22"/>
          <w:szCs w:val="22"/>
        </w:rPr>
        <w:t>related to MD5</w:t>
      </w:r>
      <w:commentRangeEnd w:id="4"/>
      <w:r>
        <w:rPr>
          <w:rStyle w:val="CommentReference"/>
          <w:kern w:val="2"/>
          <w:lang w:eastAsia="zh-CN"/>
        </w:rPr>
        <w:commentReference w:id="4"/>
      </w:r>
      <w:r>
        <w:rPr>
          <w:rFonts w:ascii="Calibri" w:hAnsi="Calibri" w:cs="Arial"/>
          <w:bCs/>
          <w:color w:val="000000" w:themeColor="text1"/>
          <w:sz w:val="22"/>
          <w:szCs w:val="22"/>
        </w:rPr>
        <w:t xml:space="preserve">, an early predecessor to the cryptographic functions underlying cryptocurrency. Implementation requires </w:t>
      </w:r>
      <w:ins w:id="5" w:author="jai padmakumar" w:date="2022-12-16T14:07:00Z">
        <w:r w:rsidR="00045F31">
          <w:rPr>
            <w:rFonts w:ascii="Calibri" w:hAnsi="Calibri" w:cs="Arial"/>
            <w:bCs/>
            <w:color w:val="000000" w:themeColor="text1"/>
            <w:sz w:val="22"/>
            <w:szCs w:val="22"/>
          </w:rPr>
          <w:t>110</w:t>
        </w:r>
      </w:ins>
      <w:del w:id="6" w:author="jai padmakumar" w:date="2022-12-16T14:07:00Z">
        <w:r w:rsidDel="00045F31">
          <w:rPr>
            <w:rFonts w:ascii="Calibri" w:hAnsi="Calibri" w:cs="Arial"/>
            <w:bCs/>
            <w:color w:val="000000" w:themeColor="text1"/>
            <w:sz w:val="22"/>
            <w:szCs w:val="22"/>
          </w:rPr>
          <w:delText>??</w:delText>
        </w:r>
      </w:del>
      <w:r>
        <w:rPr>
          <w:rFonts w:ascii="Calibri" w:hAnsi="Calibri" w:cs="Arial"/>
          <w:bCs/>
          <w:color w:val="000000" w:themeColor="text1"/>
          <w:sz w:val="22"/>
          <w:szCs w:val="22"/>
        </w:rPr>
        <w:t xml:space="preserve"> </w:t>
      </w:r>
      <w:ins w:id="7" w:author="jai padmakumar" w:date="2022-12-16T14:07:00Z">
        <w:r w:rsidR="004974D5">
          <w:rPr>
            <w:rFonts w:ascii="Calibri" w:hAnsi="Calibri" w:cs="Arial"/>
            <w:bCs/>
            <w:color w:val="000000" w:themeColor="text1"/>
            <w:sz w:val="22"/>
            <w:szCs w:val="22"/>
          </w:rPr>
          <w:t xml:space="preserve">logic </w:t>
        </w:r>
      </w:ins>
      <w:del w:id="8" w:author="jai padmakumar" w:date="2022-12-16T14:07:00Z">
        <w:r w:rsidDel="00045F31">
          <w:rPr>
            <w:rFonts w:ascii="Calibri" w:hAnsi="Calibri" w:cs="Arial"/>
            <w:bCs/>
            <w:color w:val="000000" w:themeColor="text1"/>
            <w:sz w:val="22"/>
            <w:szCs w:val="22"/>
          </w:rPr>
          <w:delText xml:space="preserve">NOR </w:delText>
        </w:r>
      </w:del>
      <w:r>
        <w:rPr>
          <w:rFonts w:ascii="Calibri" w:hAnsi="Calibri" w:cs="Arial"/>
          <w:bCs/>
          <w:color w:val="000000" w:themeColor="text1"/>
          <w:sz w:val="22"/>
          <w:szCs w:val="22"/>
        </w:rPr>
        <w:t xml:space="preserve">gates, which we partition to </w:t>
      </w:r>
      <w:commentRangeStart w:id="9"/>
      <w:del w:id="10" w:author="jai padmakumar" w:date="2022-12-16T14:07:00Z">
        <w:r w:rsidDel="00811DAF">
          <w:rPr>
            <w:rFonts w:ascii="Calibri" w:hAnsi="Calibri" w:cs="Arial"/>
            <w:bCs/>
            <w:color w:val="000000" w:themeColor="text1"/>
            <w:sz w:val="22"/>
            <w:szCs w:val="22"/>
          </w:rPr>
          <w:delText>??</w:delText>
        </w:r>
      </w:del>
      <w:ins w:id="11" w:author="jai padmakumar" w:date="2022-12-16T14:08:00Z">
        <w:r w:rsidR="00811DAF">
          <w:rPr>
            <w:rFonts w:ascii="Calibri" w:hAnsi="Calibri" w:cs="Arial"/>
            <w:bCs/>
            <w:color w:val="000000" w:themeColor="text1"/>
            <w:sz w:val="22"/>
            <w:szCs w:val="22"/>
          </w:rPr>
          <w:t xml:space="preserve">65 </w:t>
        </w:r>
      </w:ins>
      <w:del w:id="12" w:author="jai padmakumar" w:date="2022-12-16T14:08:00Z">
        <w:r w:rsidDel="00811DAF">
          <w:rPr>
            <w:rFonts w:ascii="Calibri" w:hAnsi="Calibri" w:cs="Arial"/>
            <w:bCs/>
            <w:color w:val="000000" w:themeColor="text1"/>
            <w:sz w:val="22"/>
            <w:szCs w:val="22"/>
          </w:rPr>
          <w:delText xml:space="preserve"> </w:delText>
        </w:r>
      </w:del>
      <w:commentRangeEnd w:id="9"/>
      <w:r>
        <w:rPr>
          <w:rStyle w:val="CommentReference"/>
          <w:kern w:val="2"/>
          <w:lang w:eastAsia="zh-CN"/>
        </w:rPr>
        <w:commentReference w:id="9"/>
      </w:r>
      <w:r>
        <w:rPr>
          <w:rFonts w:ascii="Calibri" w:hAnsi="Calibri" w:cs="Arial"/>
          <w:bCs/>
          <w:color w:val="000000" w:themeColor="text1"/>
          <w:sz w:val="22"/>
          <w:szCs w:val="22"/>
        </w:rPr>
        <w:t xml:space="preserve">strains of </w:t>
      </w:r>
      <w:r w:rsidRPr="002C1978">
        <w:rPr>
          <w:rFonts w:ascii="Calibri" w:hAnsi="Calibri" w:cs="Arial"/>
          <w:bCs/>
          <w:i/>
          <w:iCs/>
          <w:color w:val="000000" w:themeColor="text1"/>
          <w:sz w:val="22"/>
          <w:szCs w:val="22"/>
        </w:rPr>
        <w:t>Escherichia coli</w:t>
      </w:r>
      <w:r w:rsidRPr="002C1978">
        <w:rPr>
          <w:rFonts w:ascii="Calibri" w:hAnsi="Calibri" w:cs="Arial"/>
          <w:bCs/>
          <w:color w:val="000000" w:themeColor="text1"/>
          <w:sz w:val="22"/>
          <w:szCs w:val="22"/>
        </w:rPr>
        <w:t>,</w:t>
      </w:r>
      <w:r>
        <w:rPr>
          <w:rFonts w:ascii="Calibri" w:hAnsi="Calibri" w:cs="Arial"/>
          <w:bCs/>
          <w:color w:val="000000" w:themeColor="text1"/>
          <w:sz w:val="22"/>
          <w:szCs w:val="22"/>
        </w:rPr>
        <w:t xml:space="preserve"> requiring a total </w:t>
      </w:r>
      <w:proofErr w:type="gramStart"/>
      <w:r>
        <w:rPr>
          <w:rFonts w:ascii="Calibri" w:hAnsi="Calibri" w:cs="Arial"/>
          <w:bCs/>
          <w:color w:val="000000" w:themeColor="text1"/>
          <w:sz w:val="22"/>
          <w:szCs w:val="22"/>
        </w:rPr>
        <w:t xml:space="preserve">of </w:t>
      </w:r>
      <w:commentRangeStart w:id="13"/>
      <w:r>
        <w:rPr>
          <w:rFonts w:ascii="Calibri" w:hAnsi="Calibri" w:cs="Arial"/>
          <w:bCs/>
          <w:color w:val="000000" w:themeColor="text1"/>
          <w:sz w:val="22"/>
          <w:szCs w:val="22"/>
        </w:rPr>
        <w:t>??</w:t>
      </w:r>
      <w:proofErr w:type="gramEnd"/>
      <w:r>
        <w:rPr>
          <w:rFonts w:ascii="Calibri" w:hAnsi="Calibri" w:cs="Arial"/>
          <w:bCs/>
          <w:color w:val="000000" w:themeColor="text1"/>
          <w:sz w:val="22"/>
          <w:szCs w:val="22"/>
        </w:rPr>
        <w:t xml:space="preserve"> </w:t>
      </w:r>
      <w:commentRangeEnd w:id="13"/>
      <w:r>
        <w:rPr>
          <w:rStyle w:val="CommentReference"/>
          <w:kern w:val="2"/>
          <w:lang w:eastAsia="zh-CN"/>
        </w:rPr>
        <w:commentReference w:id="13"/>
      </w:r>
      <w:r>
        <w:rPr>
          <w:rFonts w:ascii="Calibri" w:hAnsi="Calibri" w:cs="Arial"/>
          <w:bCs/>
          <w:color w:val="000000" w:themeColor="text1"/>
          <w:sz w:val="22"/>
          <w:szCs w:val="22"/>
        </w:rPr>
        <w:t xml:space="preserve">bp of synthetic DNA be integrated into their genomes. The strains are experimentally verified to be able to integrate their assigned input signals, process this information correctly, and propagate the result to the cell in the next layer. This work captures a major step towards harnessing the computational potential of living cells, whether it is to obtain programmable control of biological processes or to implement </w:t>
      </w:r>
      <w:proofErr w:type="gramStart"/>
      <w:r>
        <w:rPr>
          <w:rFonts w:ascii="Calibri" w:hAnsi="Calibri" w:cs="Arial"/>
          <w:bCs/>
          <w:color w:val="000000" w:themeColor="text1"/>
          <w:sz w:val="22"/>
          <w:szCs w:val="22"/>
        </w:rPr>
        <w:t>highly-parallelized</w:t>
      </w:r>
      <w:proofErr w:type="gramEnd"/>
      <w:r>
        <w:rPr>
          <w:rFonts w:ascii="Calibri" w:hAnsi="Calibri" w:cs="Arial"/>
          <w:bCs/>
          <w:color w:val="000000" w:themeColor="text1"/>
          <w:sz w:val="22"/>
          <w:szCs w:val="22"/>
        </w:rPr>
        <w:t xml:space="preserve"> algorithms to identify solutions to hard computational problems. </w:t>
      </w:r>
    </w:p>
    <w:p w14:paraId="11474165" w14:textId="77777777" w:rsidR="00081F07" w:rsidRDefault="00081F07" w:rsidP="006D22D7">
      <w:pPr>
        <w:widowControl w:val="0"/>
        <w:spacing w:line="360" w:lineRule="auto"/>
        <w:jc w:val="both"/>
      </w:pPr>
    </w:p>
    <w:p w14:paraId="5B6A0C96" w14:textId="77777777" w:rsidR="00C113B8" w:rsidRDefault="00C113B8">
      <w:pPr>
        <w:rPr>
          <w:rFonts w:cstheme="minorHAnsi"/>
        </w:rPr>
      </w:pPr>
    </w:p>
    <w:p w14:paraId="3E15B58E" w14:textId="77777777" w:rsidR="00C113B8" w:rsidRDefault="00C113B8">
      <w:pPr>
        <w:rPr>
          <w:rFonts w:cstheme="minorHAnsi"/>
        </w:rPr>
      </w:pPr>
    </w:p>
    <w:p w14:paraId="57B66589" w14:textId="77777777" w:rsidR="00C113B8" w:rsidRDefault="00C113B8">
      <w:pPr>
        <w:rPr>
          <w:rFonts w:cstheme="minorHAnsi"/>
        </w:rPr>
      </w:pPr>
    </w:p>
    <w:p w14:paraId="4F81790A" w14:textId="77777777" w:rsidR="00C113B8" w:rsidRDefault="00C113B8">
      <w:pPr>
        <w:rPr>
          <w:rFonts w:cstheme="minorHAnsi"/>
        </w:rPr>
      </w:pPr>
    </w:p>
    <w:p w14:paraId="58970000" w14:textId="77777777" w:rsidR="00C113B8" w:rsidRDefault="00C113B8">
      <w:pPr>
        <w:rPr>
          <w:rFonts w:cstheme="minorHAnsi"/>
        </w:rPr>
      </w:pPr>
    </w:p>
    <w:p w14:paraId="63E718E2" w14:textId="77777777" w:rsidR="00C113B8" w:rsidRDefault="00C113B8">
      <w:pPr>
        <w:rPr>
          <w:rFonts w:cstheme="minorHAnsi"/>
        </w:rPr>
      </w:pPr>
    </w:p>
    <w:p w14:paraId="62714035" w14:textId="77777777" w:rsidR="00C113B8" w:rsidRDefault="00C113B8">
      <w:pPr>
        <w:rPr>
          <w:rFonts w:cstheme="minorHAnsi"/>
        </w:rPr>
      </w:pPr>
    </w:p>
    <w:p w14:paraId="332718A3" w14:textId="77777777" w:rsidR="00C113B8" w:rsidRDefault="00C113B8">
      <w:pPr>
        <w:rPr>
          <w:rFonts w:cstheme="minorHAnsi"/>
        </w:rPr>
      </w:pPr>
    </w:p>
    <w:p w14:paraId="6B9F4F82" w14:textId="77777777" w:rsidR="00C113B8" w:rsidRDefault="00C113B8">
      <w:pPr>
        <w:rPr>
          <w:rFonts w:cstheme="minorHAnsi"/>
        </w:rPr>
      </w:pPr>
    </w:p>
    <w:p w14:paraId="56BC41E5" w14:textId="77777777" w:rsidR="00C113B8" w:rsidRDefault="00C113B8">
      <w:pPr>
        <w:rPr>
          <w:rFonts w:cstheme="minorHAnsi"/>
        </w:rPr>
      </w:pPr>
    </w:p>
    <w:p w14:paraId="1432E07B" w14:textId="77777777" w:rsidR="00C113B8" w:rsidRDefault="00C113B8">
      <w:pPr>
        <w:rPr>
          <w:rFonts w:cstheme="minorHAnsi"/>
        </w:rPr>
      </w:pPr>
    </w:p>
    <w:p w14:paraId="21CE38E7" w14:textId="77777777" w:rsidR="00C113B8" w:rsidRDefault="00C113B8">
      <w:pPr>
        <w:rPr>
          <w:rFonts w:cstheme="minorHAnsi"/>
        </w:rPr>
      </w:pPr>
    </w:p>
    <w:p w14:paraId="157D0361" w14:textId="77777777" w:rsidR="00C113B8" w:rsidRDefault="00C113B8">
      <w:pPr>
        <w:rPr>
          <w:rFonts w:cstheme="minorHAnsi"/>
        </w:rPr>
      </w:pPr>
    </w:p>
    <w:p w14:paraId="6A80B50A" w14:textId="77777777" w:rsidR="00C113B8" w:rsidRDefault="00C113B8">
      <w:pPr>
        <w:rPr>
          <w:rFonts w:cstheme="minorHAnsi"/>
        </w:rPr>
      </w:pPr>
    </w:p>
    <w:p w14:paraId="46282158" w14:textId="77777777" w:rsidR="00C113B8" w:rsidRDefault="00C113B8">
      <w:pPr>
        <w:rPr>
          <w:rFonts w:cstheme="minorHAnsi"/>
        </w:rPr>
      </w:pPr>
    </w:p>
    <w:p w14:paraId="2762B307" w14:textId="77777777" w:rsidR="00C113B8" w:rsidRDefault="00C113B8">
      <w:pPr>
        <w:rPr>
          <w:rFonts w:cstheme="minorHAnsi"/>
        </w:rPr>
      </w:pPr>
    </w:p>
    <w:p w14:paraId="522351A0" w14:textId="77777777" w:rsidR="00C113B8" w:rsidRDefault="00C113B8">
      <w:pPr>
        <w:rPr>
          <w:rFonts w:cstheme="minorHAnsi"/>
        </w:rPr>
      </w:pPr>
    </w:p>
    <w:p w14:paraId="6E3857BA" w14:textId="77777777" w:rsidR="00C113B8" w:rsidRDefault="00C113B8">
      <w:pPr>
        <w:rPr>
          <w:rFonts w:cstheme="minorHAnsi"/>
        </w:rPr>
      </w:pPr>
    </w:p>
    <w:p w14:paraId="1521D4DA" w14:textId="77777777" w:rsidR="00C113B8" w:rsidRDefault="00C113B8">
      <w:pPr>
        <w:rPr>
          <w:rFonts w:cstheme="minorHAnsi"/>
        </w:rPr>
      </w:pPr>
    </w:p>
    <w:p w14:paraId="76584A3F" w14:textId="77777777" w:rsidR="00C113B8" w:rsidRDefault="00C113B8">
      <w:pPr>
        <w:rPr>
          <w:rFonts w:cstheme="minorHAnsi"/>
        </w:rPr>
      </w:pPr>
    </w:p>
    <w:p w14:paraId="176465EF" w14:textId="77777777" w:rsidR="00C113B8" w:rsidRDefault="00C113B8">
      <w:pPr>
        <w:rPr>
          <w:rFonts w:cstheme="minorHAnsi"/>
        </w:rPr>
      </w:pPr>
    </w:p>
    <w:p w14:paraId="05F9C50E" w14:textId="77777777" w:rsidR="00C113B8" w:rsidRDefault="00C113B8">
      <w:pPr>
        <w:rPr>
          <w:rFonts w:cstheme="minorHAnsi"/>
        </w:rPr>
      </w:pPr>
    </w:p>
    <w:p w14:paraId="342C1C6C" w14:textId="77777777" w:rsidR="00C113B8" w:rsidRDefault="00C113B8">
      <w:pPr>
        <w:rPr>
          <w:rFonts w:cstheme="minorHAnsi"/>
        </w:rPr>
      </w:pPr>
    </w:p>
    <w:p w14:paraId="5E82BDD1" w14:textId="77777777" w:rsidR="00081F07" w:rsidRPr="00157E42"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r>
        <w:rPr>
          <w:rFonts w:ascii="Calibri" w:hAnsi="Calibri" w:cs="Arial"/>
          <w:b/>
          <w:color w:val="000000" w:themeColor="text1"/>
          <w:sz w:val="22"/>
          <w:szCs w:val="22"/>
          <w:lang w:eastAsia="zh-CN"/>
        </w:rPr>
        <w:lastRenderedPageBreak/>
        <w:t>Introduction</w:t>
      </w:r>
    </w:p>
    <w:p w14:paraId="58B8F475"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The complexity of the natural world, from the development of body plans to the computational power of the brain, arise from distributed computation performed by many communicating cells, each implementing relatively simple operations [</w:t>
      </w:r>
      <w:commentRangeStart w:id="14"/>
      <w:r>
        <w:rPr>
          <w:rFonts w:ascii="Calibri" w:hAnsi="Calibri" w:cs="Arial"/>
          <w:bCs/>
          <w:color w:val="000000" w:themeColor="text1"/>
          <w:sz w:val="22"/>
          <w:szCs w:val="22"/>
        </w:rPr>
        <w:t>CITE</w:t>
      </w:r>
      <w:commentRangeEnd w:id="14"/>
      <w:r>
        <w:rPr>
          <w:rStyle w:val="CommentReference"/>
          <w:kern w:val="2"/>
          <w:lang w:eastAsia="zh-CN"/>
        </w:rPr>
        <w:commentReference w:id="14"/>
      </w:r>
      <w:r>
        <w:rPr>
          <w:rFonts w:ascii="Calibri" w:hAnsi="Calibri" w:cs="Arial"/>
          <w:bCs/>
          <w:color w:val="000000" w:themeColor="text1"/>
          <w:sz w:val="22"/>
          <w:szCs w:val="22"/>
        </w:rPr>
        <w:t>]. If this computational capacity can be harnessed, cell populations will have the potential to solve hard, energy intensive problems that are highly parallelizable [</w:t>
      </w:r>
      <w:commentRangeStart w:id="15"/>
      <w:r>
        <w:rPr>
          <w:rFonts w:ascii="Calibri" w:hAnsi="Calibri" w:cs="Arial"/>
          <w:bCs/>
          <w:color w:val="000000" w:themeColor="text1"/>
          <w:sz w:val="22"/>
          <w:szCs w:val="22"/>
        </w:rPr>
        <w:t>CITE</w:t>
      </w:r>
      <w:commentRangeEnd w:id="15"/>
      <w:r>
        <w:rPr>
          <w:rStyle w:val="CommentReference"/>
          <w:kern w:val="2"/>
          <w:lang w:eastAsia="zh-CN"/>
        </w:rPr>
        <w:commentReference w:id="15"/>
      </w:r>
      <w:r>
        <w:rPr>
          <w:rFonts w:ascii="Calibri" w:hAnsi="Calibri" w:cs="Arial"/>
          <w:bCs/>
          <w:color w:val="000000" w:themeColor="text1"/>
          <w:sz w:val="22"/>
          <w:szCs w:val="22"/>
        </w:rPr>
        <w:t>]. One example is the hash algorithm, used in cryptography and made famous by cryptocurrencies, that is used to render data unreadable by mapping data of arbitrary size (“a message”) to a bit array of fixed size (the “</w:t>
      </w:r>
      <w:commentRangeStart w:id="16"/>
      <w:r>
        <w:rPr>
          <w:rFonts w:ascii="Calibri" w:hAnsi="Calibri" w:cs="Arial"/>
          <w:bCs/>
          <w:color w:val="000000" w:themeColor="text1"/>
          <w:sz w:val="22"/>
          <w:szCs w:val="22"/>
        </w:rPr>
        <w:t>hash</w:t>
      </w:r>
      <w:commentRangeEnd w:id="16"/>
      <w:r>
        <w:rPr>
          <w:rStyle w:val="CommentReference"/>
          <w:kern w:val="2"/>
          <w:lang w:eastAsia="zh-CN"/>
        </w:rPr>
        <w:commentReference w:id="16"/>
      </w:r>
      <w:r>
        <w:rPr>
          <w:rFonts w:ascii="Calibri" w:hAnsi="Calibri" w:cs="Arial"/>
          <w:bCs/>
          <w:color w:val="000000" w:themeColor="text1"/>
          <w:sz w:val="22"/>
          <w:szCs w:val="22"/>
        </w:rPr>
        <w:t>”). Currently, to mine a bitcoin, the SH256 hash algorithm is used and only approximately one out of 10</w:t>
      </w:r>
      <w:r w:rsidRPr="00E75B0A">
        <w:rPr>
          <w:rFonts w:ascii="Calibri" w:hAnsi="Calibri" w:cs="Arial"/>
          <w:bCs/>
          <w:color w:val="000000" w:themeColor="text1"/>
          <w:sz w:val="22"/>
          <w:szCs w:val="22"/>
          <w:vertAlign w:val="superscript"/>
        </w:rPr>
        <w:t>20</w:t>
      </w:r>
      <w:r>
        <w:rPr>
          <w:rFonts w:ascii="Calibri" w:hAnsi="Calibri" w:cs="Arial"/>
          <w:bCs/>
          <w:color w:val="000000" w:themeColor="text1"/>
          <w:sz w:val="22"/>
          <w:szCs w:val="22"/>
        </w:rPr>
        <w:t xml:space="preserve"> independent hashes will be successful, requiring repetitive independent calculations [</w:t>
      </w:r>
      <w:commentRangeStart w:id="17"/>
      <w:r>
        <w:rPr>
          <w:rFonts w:ascii="Calibri" w:hAnsi="Calibri" w:cs="Arial"/>
          <w:bCs/>
          <w:color w:val="000000" w:themeColor="text1"/>
          <w:sz w:val="22"/>
          <w:szCs w:val="22"/>
        </w:rPr>
        <w:t>CITE</w:t>
      </w:r>
      <w:commentRangeEnd w:id="17"/>
      <w:r>
        <w:rPr>
          <w:rStyle w:val="CommentReference"/>
          <w:kern w:val="2"/>
          <w:lang w:eastAsia="zh-CN"/>
        </w:rPr>
        <w:commentReference w:id="17"/>
      </w:r>
      <w:r>
        <w:rPr>
          <w:rFonts w:ascii="Calibri" w:hAnsi="Calibri" w:cs="Arial"/>
          <w:bCs/>
          <w:color w:val="000000" w:themeColor="text1"/>
          <w:sz w:val="22"/>
          <w:szCs w:val="22"/>
        </w:rPr>
        <w:t xml:space="preserve">]. Beyond solving computational problems, fully realizing the potential of engineered biology will require programming cell communities to collectively compute or coordinate their actions. </w:t>
      </w:r>
    </w:p>
    <w:p w14:paraId="4A871E2B"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ab/>
        <w:t>Single cells can be programmed to execute a desired function using genetic circuits [</w:t>
      </w:r>
      <w:commentRangeStart w:id="18"/>
      <w:r>
        <w:rPr>
          <w:rFonts w:ascii="Calibri" w:hAnsi="Calibri" w:cs="Arial"/>
          <w:bCs/>
          <w:color w:val="000000" w:themeColor="text1"/>
          <w:sz w:val="22"/>
          <w:szCs w:val="22"/>
        </w:rPr>
        <w:t>CITE</w:t>
      </w:r>
      <w:commentRangeEnd w:id="18"/>
      <w:r>
        <w:rPr>
          <w:rStyle w:val="CommentReference"/>
          <w:kern w:val="2"/>
          <w:lang w:eastAsia="zh-CN"/>
        </w:rPr>
        <w:commentReference w:id="18"/>
      </w:r>
      <w:r>
        <w:rPr>
          <w:rFonts w:ascii="Calibri" w:hAnsi="Calibri" w:cs="Arial"/>
          <w:bCs/>
          <w:color w:val="000000" w:themeColor="text1"/>
          <w:sz w:val="22"/>
          <w:szCs w:val="22"/>
        </w:rPr>
        <w:t>]. They require the careful balancing of interacting regulators and the assembly of many DNA parts. The Cello automation software simplifies circuit design, where a user specifies the function using a high-level language (Verilog) that is mapped to a DNA sequence [</w:t>
      </w:r>
      <w:commentRangeStart w:id="19"/>
      <w:r>
        <w:rPr>
          <w:rFonts w:ascii="Calibri" w:hAnsi="Calibri" w:cs="Arial"/>
          <w:bCs/>
          <w:color w:val="000000" w:themeColor="text1"/>
          <w:sz w:val="22"/>
          <w:szCs w:val="22"/>
        </w:rPr>
        <w:t>CITE</w:t>
      </w:r>
      <w:commentRangeEnd w:id="19"/>
      <w:r>
        <w:rPr>
          <w:rStyle w:val="CommentReference"/>
          <w:kern w:val="2"/>
          <w:lang w:eastAsia="zh-CN"/>
        </w:rPr>
        <w:commentReference w:id="19"/>
      </w:r>
      <w:r>
        <w:rPr>
          <w:rFonts w:ascii="Calibri" w:hAnsi="Calibri" w:cs="Arial"/>
          <w:bCs/>
          <w:color w:val="000000" w:themeColor="text1"/>
          <w:sz w:val="22"/>
          <w:szCs w:val="22"/>
        </w:rPr>
        <w:t>]. Logic minimization algorithms deconstruct the circuit into gates and assigns regulators to each gate from a pre-characterized set. The size of a circuit that can be put into one cell is limited. One reason is that gate functions are performed by freely diffusing molecules that can cross-react with each other’s targets, leading to efforts to identify “orthogonal” sets [</w:t>
      </w:r>
      <w:commentRangeStart w:id="20"/>
      <w:r>
        <w:rPr>
          <w:rFonts w:ascii="Calibri" w:hAnsi="Calibri" w:cs="Arial"/>
          <w:bCs/>
          <w:color w:val="000000" w:themeColor="text1"/>
          <w:sz w:val="22"/>
          <w:szCs w:val="22"/>
        </w:rPr>
        <w:t>CITE</w:t>
      </w:r>
      <w:commentRangeEnd w:id="20"/>
      <w:r>
        <w:rPr>
          <w:rStyle w:val="CommentReference"/>
          <w:kern w:val="2"/>
          <w:lang w:eastAsia="zh-CN"/>
        </w:rPr>
        <w:commentReference w:id="20"/>
      </w:r>
      <w:r>
        <w:rPr>
          <w:rFonts w:ascii="Calibri" w:hAnsi="Calibri" w:cs="Arial"/>
          <w:bCs/>
          <w:color w:val="000000" w:themeColor="text1"/>
          <w:sz w:val="22"/>
          <w:szCs w:val="22"/>
        </w:rPr>
        <w:t>].  Second, the expression of many regulatory genes metabolically burdens the cell, and this leads to growth defects, failed predictions and evolutionary breakage [</w:t>
      </w:r>
      <w:commentRangeStart w:id="21"/>
      <w:r>
        <w:rPr>
          <w:rFonts w:ascii="Calibri" w:hAnsi="Calibri" w:cs="Arial"/>
          <w:bCs/>
          <w:color w:val="000000" w:themeColor="text1"/>
          <w:sz w:val="22"/>
          <w:szCs w:val="22"/>
        </w:rPr>
        <w:t>CITE</w:t>
      </w:r>
      <w:commentRangeEnd w:id="21"/>
      <w:r>
        <w:rPr>
          <w:rStyle w:val="CommentReference"/>
          <w:kern w:val="2"/>
          <w:lang w:eastAsia="zh-CN"/>
        </w:rPr>
        <w:commentReference w:id="21"/>
      </w:r>
      <w:r>
        <w:rPr>
          <w:rFonts w:ascii="Calibri" w:hAnsi="Calibri" w:cs="Arial"/>
          <w:bCs/>
          <w:color w:val="000000" w:themeColor="text1"/>
          <w:sz w:val="22"/>
          <w:szCs w:val="22"/>
        </w:rPr>
        <w:t>]. In practice, these issues have limited the circuit size to 12 regulatory proteins [</w:t>
      </w:r>
      <w:commentRangeStart w:id="22"/>
      <w:r>
        <w:rPr>
          <w:rFonts w:ascii="Calibri" w:hAnsi="Calibri" w:cs="Arial"/>
          <w:bCs/>
          <w:color w:val="000000" w:themeColor="text1"/>
          <w:sz w:val="22"/>
          <w:szCs w:val="22"/>
        </w:rPr>
        <w:t>CITE</w:t>
      </w:r>
      <w:commentRangeEnd w:id="22"/>
      <w:r>
        <w:rPr>
          <w:rStyle w:val="CommentReference"/>
          <w:kern w:val="2"/>
          <w:lang w:eastAsia="zh-CN"/>
        </w:rPr>
        <w:commentReference w:id="22"/>
      </w:r>
      <w:r>
        <w:rPr>
          <w:rFonts w:ascii="Calibri" w:hAnsi="Calibri" w:cs="Arial"/>
          <w:bCs/>
          <w:color w:val="000000" w:themeColor="text1"/>
          <w:sz w:val="22"/>
          <w:szCs w:val="22"/>
        </w:rPr>
        <w:t>]. Methods to reduce burden include the use of genomic landing pads, rather than plasmids, and borrowing paradigms from control theory [</w:t>
      </w:r>
      <w:commentRangeStart w:id="23"/>
      <w:r>
        <w:rPr>
          <w:rFonts w:ascii="Calibri" w:hAnsi="Calibri" w:cs="Arial"/>
          <w:bCs/>
          <w:color w:val="000000" w:themeColor="text1"/>
          <w:sz w:val="22"/>
          <w:szCs w:val="22"/>
        </w:rPr>
        <w:t>CITE</w:t>
      </w:r>
      <w:commentRangeEnd w:id="23"/>
      <w:r>
        <w:rPr>
          <w:rStyle w:val="CommentReference"/>
          <w:kern w:val="2"/>
          <w:lang w:eastAsia="zh-CN"/>
        </w:rPr>
        <w:commentReference w:id="23"/>
      </w:r>
      <w:r>
        <w:rPr>
          <w:rFonts w:ascii="Calibri" w:hAnsi="Calibri" w:cs="Arial"/>
          <w:bCs/>
          <w:color w:val="000000" w:themeColor="text1"/>
          <w:sz w:val="22"/>
          <w:szCs w:val="22"/>
        </w:rPr>
        <w:t>].</w:t>
      </w:r>
    </w:p>
    <w:p w14:paraId="3C9D4684"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ab/>
        <w:t>Genetic NOT/NOR gates are common because they are easy to encode in DNA and can be used to build more complex functions [</w:t>
      </w:r>
      <w:commentRangeStart w:id="24"/>
      <w:r>
        <w:rPr>
          <w:rFonts w:ascii="Calibri" w:hAnsi="Calibri" w:cs="Arial"/>
          <w:bCs/>
          <w:color w:val="000000" w:themeColor="text1"/>
          <w:sz w:val="22"/>
          <w:szCs w:val="22"/>
        </w:rPr>
        <w:t>CITE</w:t>
      </w:r>
      <w:commentRangeEnd w:id="24"/>
      <w:r>
        <w:rPr>
          <w:rStyle w:val="CommentReference"/>
          <w:kern w:val="2"/>
          <w:lang w:eastAsia="zh-CN"/>
        </w:rPr>
        <w:commentReference w:id="24"/>
      </w:r>
      <w:r>
        <w:rPr>
          <w:rFonts w:ascii="Calibri" w:hAnsi="Calibri" w:cs="Arial"/>
          <w:bCs/>
          <w:color w:val="000000" w:themeColor="text1"/>
          <w:sz w:val="22"/>
          <w:szCs w:val="22"/>
        </w:rPr>
        <w:t>]. They require a single repressor that can be implemented using proteins or RNA, orthogonal libraries of which enable a circuit to be built by connecting gates [</w:t>
      </w:r>
      <w:commentRangeStart w:id="25"/>
      <w:r>
        <w:rPr>
          <w:rFonts w:ascii="Calibri" w:hAnsi="Calibri" w:cs="Arial"/>
          <w:bCs/>
          <w:color w:val="000000" w:themeColor="text1"/>
          <w:sz w:val="22"/>
          <w:szCs w:val="22"/>
        </w:rPr>
        <w:t>CITE</w:t>
      </w:r>
      <w:commentRangeEnd w:id="25"/>
      <w:r>
        <w:rPr>
          <w:rStyle w:val="CommentReference"/>
          <w:kern w:val="2"/>
          <w:lang w:eastAsia="zh-CN"/>
        </w:rPr>
        <w:commentReference w:id="25"/>
      </w:r>
      <w:r>
        <w:rPr>
          <w:rFonts w:ascii="Calibri" w:hAnsi="Calibri" w:cs="Arial"/>
          <w:bCs/>
          <w:color w:val="000000" w:themeColor="text1"/>
          <w:sz w:val="22"/>
          <w:szCs w:val="22"/>
        </w:rPr>
        <w:t>]. However, these classes of regulators have various problems in their use, such as the presence of ligand-binding domains, large operators, off-target interactions, high required expression, interference with host gene expression, repetitive domain structure and resource sharing [</w:t>
      </w:r>
      <w:commentRangeStart w:id="26"/>
      <w:r>
        <w:rPr>
          <w:rFonts w:ascii="Calibri" w:hAnsi="Calibri" w:cs="Arial"/>
          <w:bCs/>
          <w:color w:val="000000" w:themeColor="text1"/>
          <w:sz w:val="22"/>
          <w:szCs w:val="22"/>
        </w:rPr>
        <w:t>CITE</w:t>
      </w:r>
      <w:commentRangeEnd w:id="26"/>
      <w:r>
        <w:rPr>
          <w:rStyle w:val="CommentReference"/>
          <w:kern w:val="2"/>
          <w:lang w:eastAsia="zh-CN"/>
        </w:rPr>
        <w:commentReference w:id="26"/>
      </w:r>
      <w:r>
        <w:rPr>
          <w:rFonts w:ascii="Calibri" w:hAnsi="Calibri" w:cs="Arial"/>
          <w:bCs/>
          <w:color w:val="000000" w:themeColor="text1"/>
          <w:sz w:val="22"/>
          <w:szCs w:val="22"/>
        </w:rPr>
        <w:t>]. In contrast, phage genomes encode small repressors, such as the well-studied CI repressor, that has been used in many early synthetic biology projects [</w:t>
      </w:r>
      <w:commentRangeStart w:id="27"/>
      <w:r>
        <w:rPr>
          <w:rFonts w:ascii="Calibri" w:hAnsi="Calibri" w:cs="Arial"/>
          <w:bCs/>
          <w:color w:val="000000" w:themeColor="text1"/>
          <w:sz w:val="22"/>
          <w:szCs w:val="22"/>
        </w:rPr>
        <w:t>CITE</w:t>
      </w:r>
      <w:commentRangeEnd w:id="27"/>
      <w:r>
        <w:rPr>
          <w:rStyle w:val="CommentReference"/>
          <w:kern w:val="2"/>
          <w:lang w:eastAsia="zh-CN"/>
        </w:rPr>
        <w:commentReference w:id="27"/>
      </w:r>
      <w:r>
        <w:rPr>
          <w:rFonts w:ascii="Calibri" w:hAnsi="Calibri" w:cs="Arial"/>
          <w:bCs/>
          <w:color w:val="000000" w:themeColor="text1"/>
          <w:sz w:val="22"/>
          <w:szCs w:val="22"/>
        </w:rPr>
        <w:t>].  They are small, bind tightly to compact and well-defined DNA operators and do not interfere with host expression. Repressors from different phage tend to be orthogonal [</w:t>
      </w:r>
      <w:commentRangeStart w:id="28"/>
      <w:r>
        <w:rPr>
          <w:rFonts w:ascii="Calibri" w:hAnsi="Calibri" w:cs="Arial"/>
          <w:bCs/>
          <w:color w:val="000000" w:themeColor="text1"/>
          <w:sz w:val="22"/>
          <w:szCs w:val="22"/>
        </w:rPr>
        <w:t>CITE</w:t>
      </w:r>
      <w:commentRangeEnd w:id="28"/>
      <w:r>
        <w:rPr>
          <w:rStyle w:val="CommentReference"/>
          <w:kern w:val="2"/>
          <w:lang w:eastAsia="zh-CN"/>
        </w:rPr>
        <w:commentReference w:id="28"/>
      </w:r>
      <w:r>
        <w:rPr>
          <w:rFonts w:ascii="Calibri" w:hAnsi="Calibri" w:cs="Arial"/>
          <w:bCs/>
          <w:color w:val="000000" w:themeColor="text1"/>
          <w:sz w:val="22"/>
          <w:szCs w:val="22"/>
        </w:rPr>
        <w:t>] and directed evolution has been shown to be able to diversify CI to bind to different operators [</w:t>
      </w:r>
      <w:commentRangeStart w:id="29"/>
      <w:r>
        <w:rPr>
          <w:rFonts w:ascii="Calibri" w:hAnsi="Calibri" w:cs="Arial"/>
          <w:bCs/>
          <w:color w:val="000000" w:themeColor="text1"/>
          <w:sz w:val="22"/>
          <w:szCs w:val="22"/>
        </w:rPr>
        <w:t>CITE</w:t>
      </w:r>
      <w:commentRangeEnd w:id="29"/>
      <w:r>
        <w:rPr>
          <w:rStyle w:val="CommentReference"/>
          <w:kern w:val="2"/>
          <w:lang w:eastAsia="zh-CN"/>
        </w:rPr>
        <w:commentReference w:id="29"/>
      </w:r>
      <w:r>
        <w:rPr>
          <w:rFonts w:ascii="Calibri" w:hAnsi="Calibri" w:cs="Arial"/>
          <w:bCs/>
          <w:color w:val="000000" w:themeColor="text1"/>
          <w:sz w:val="22"/>
          <w:szCs w:val="22"/>
        </w:rPr>
        <w:t xml:space="preserve">]. To date, </w:t>
      </w:r>
      <w:r>
        <w:rPr>
          <w:rFonts w:ascii="Calibri" w:hAnsi="Calibri" w:cs="Arial"/>
          <w:bCs/>
          <w:color w:val="000000" w:themeColor="text1"/>
          <w:sz w:val="22"/>
          <w:szCs w:val="22"/>
        </w:rPr>
        <w:lastRenderedPageBreak/>
        <w:t xml:space="preserve">there has not been an effort to build a library of gates based on diverse phage repressors. </w:t>
      </w:r>
    </w:p>
    <w:p w14:paraId="78A70932" w14:textId="77777777" w:rsidR="00081F07" w:rsidRPr="007A74C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rPr>
      </w:pPr>
      <w:r>
        <w:rPr>
          <w:rFonts w:ascii="Calibri" w:hAnsi="Calibri" w:cs="Arial"/>
          <w:bCs/>
          <w:color w:val="000000" w:themeColor="text1"/>
          <w:sz w:val="22"/>
          <w:szCs w:val="22"/>
        </w:rPr>
        <w:tab/>
        <w:t>Distributed computing is a powerful approach to problem solving, where multiple cells collaborate by communicating the states of their circuits [</w:t>
      </w:r>
      <w:commentRangeStart w:id="30"/>
      <w:r>
        <w:rPr>
          <w:rFonts w:ascii="Calibri" w:hAnsi="Calibri" w:cs="Arial"/>
          <w:bCs/>
          <w:color w:val="000000" w:themeColor="text1"/>
          <w:sz w:val="22"/>
          <w:szCs w:val="22"/>
        </w:rPr>
        <w:t>CITE</w:t>
      </w:r>
      <w:commentRangeEnd w:id="30"/>
      <w:r>
        <w:rPr>
          <w:rStyle w:val="CommentReference"/>
          <w:kern w:val="2"/>
          <w:lang w:eastAsia="zh-CN"/>
        </w:rPr>
        <w:commentReference w:id="30"/>
      </w:r>
      <w:r>
        <w:rPr>
          <w:rFonts w:ascii="Calibri" w:hAnsi="Calibri" w:cs="Arial"/>
          <w:bCs/>
          <w:color w:val="000000" w:themeColor="text1"/>
          <w:sz w:val="22"/>
          <w:szCs w:val="22"/>
        </w:rPr>
        <w:t>]. Communication is performed by chemical signals, where the circuit output of one cell is transmitted by a “sender device” (enzyme that makes the chemical) and the next cell responds through a “receiver device” (regulator that is activated by chemical) that serves as a circuit input [</w:t>
      </w:r>
      <w:commentRangeStart w:id="31"/>
      <w:commentRangeStart w:id="32"/>
      <w:r>
        <w:rPr>
          <w:rFonts w:ascii="Calibri" w:hAnsi="Calibri" w:cs="Arial"/>
          <w:bCs/>
          <w:color w:val="000000" w:themeColor="text1"/>
          <w:sz w:val="22"/>
          <w:szCs w:val="22"/>
        </w:rPr>
        <w:t>CITE</w:t>
      </w:r>
      <w:commentRangeEnd w:id="31"/>
      <w:commentRangeEnd w:id="32"/>
      <w:r>
        <w:rPr>
          <w:rStyle w:val="CommentReference"/>
          <w:kern w:val="2"/>
          <w:lang w:eastAsia="zh-CN"/>
        </w:rPr>
        <w:commentReference w:id="31"/>
      </w:r>
      <w:r>
        <w:rPr>
          <w:rStyle w:val="CommentReference"/>
          <w:kern w:val="2"/>
          <w:lang w:eastAsia="zh-CN"/>
        </w:rPr>
        <w:commentReference w:id="32"/>
      </w:r>
      <w:r>
        <w:rPr>
          <w:rFonts w:ascii="Calibri" w:hAnsi="Calibri" w:cs="Arial"/>
          <w:bCs/>
          <w:color w:val="000000" w:themeColor="text1"/>
          <w:sz w:val="22"/>
          <w:szCs w:val="22"/>
        </w:rPr>
        <w:t>]. Communicating cells that individually perform simple logic has led to a wealth of computational functions, including edge detection and pattern formation [</w:t>
      </w:r>
      <w:commentRangeStart w:id="33"/>
      <w:r>
        <w:rPr>
          <w:rFonts w:ascii="Calibri" w:hAnsi="Calibri" w:cs="Arial"/>
          <w:bCs/>
          <w:color w:val="000000" w:themeColor="text1"/>
          <w:sz w:val="22"/>
          <w:szCs w:val="22"/>
        </w:rPr>
        <w:t>xxx</w:t>
      </w:r>
      <w:commentRangeEnd w:id="33"/>
      <w:r>
        <w:rPr>
          <w:rStyle w:val="CommentReference"/>
          <w:kern w:val="2"/>
          <w:lang w:eastAsia="zh-CN"/>
        </w:rPr>
        <w:commentReference w:id="33"/>
      </w:r>
      <w:r>
        <w:rPr>
          <w:rFonts w:ascii="Calibri" w:hAnsi="Calibri" w:cs="Arial"/>
          <w:bCs/>
          <w:color w:val="000000" w:themeColor="text1"/>
          <w:sz w:val="22"/>
          <w:szCs w:val="22"/>
        </w:rPr>
        <w:t xml:space="preserve">]. Distributed computing can also be used to divide a circuit too large for a single cell across multiple cells, which reduces the burden on any single cell, allows cells to be reused in different circuits without genetic manipulation, and improves robustness by requiring consensus. Early in the field, circuit size was highly constrained, so in 2011, we designed strains of </w:t>
      </w:r>
      <w:r w:rsidRPr="003874FD">
        <w:rPr>
          <w:rFonts w:ascii="Calibri" w:hAnsi="Calibri" w:cs="Arial"/>
          <w:bCs/>
          <w:i/>
          <w:iCs/>
          <w:color w:val="000000" w:themeColor="text1"/>
          <w:sz w:val="22"/>
          <w:szCs w:val="22"/>
        </w:rPr>
        <w:t>E. coli</w:t>
      </w:r>
      <w:r>
        <w:rPr>
          <w:rFonts w:ascii="Calibri" w:hAnsi="Calibri" w:cs="Arial"/>
          <w:bCs/>
          <w:color w:val="000000" w:themeColor="text1"/>
          <w:sz w:val="22"/>
          <w:szCs w:val="22"/>
        </w:rPr>
        <w:t xml:space="preserve"> to carry single NOR gates that communicate to produce all 2-input Boolean logic [</w:t>
      </w:r>
      <w:commentRangeStart w:id="34"/>
      <w:r>
        <w:rPr>
          <w:rFonts w:ascii="Calibri" w:hAnsi="Calibri" w:cs="Arial"/>
          <w:bCs/>
          <w:color w:val="000000" w:themeColor="text1"/>
          <w:sz w:val="22"/>
          <w:szCs w:val="22"/>
        </w:rPr>
        <w:t>CITE</w:t>
      </w:r>
      <w:commentRangeEnd w:id="34"/>
      <w:r>
        <w:rPr>
          <w:rStyle w:val="CommentReference"/>
          <w:kern w:val="2"/>
          <w:lang w:eastAsia="zh-CN"/>
        </w:rPr>
        <w:commentReference w:id="34"/>
      </w:r>
      <w:r>
        <w:rPr>
          <w:rFonts w:ascii="Calibri" w:hAnsi="Calibri" w:cs="Arial"/>
          <w:bCs/>
          <w:color w:val="000000" w:themeColor="text1"/>
          <w:sz w:val="22"/>
          <w:szCs w:val="22"/>
        </w:rPr>
        <w:t xml:space="preserve">. Distributed computing has also been applied to build a 2x2 maze-solving circuit (6 </w:t>
      </w:r>
      <w:r w:rsidRPr="003874FD">
        <w:rPr>
          <w:rFonts w:ascii="Calibri" w:hAnsi="Calibri" w:cs="Arial"/>
          <w:bCs/>
          <w:i/>
          <w:iCs/>
          <w:color w:val="000000" w:themeColor="text1"/>
          <w:sz w:val="22"/>
          <w:szCs w:val="22"/>
        </w:rPr>
        <w:t>E. coli</w:t>
      </w:r>
      <w:r>
        <w:rPr>
          <w:rFonts w:ascii="Calibri" w:hAnsi="Calibri" w:cs="Arial"/>
          <w:bCs/>
          <w:color w:val="000000" w:themeColor="text1"/>
          <w:sz w:val="22"/>
          <w:szCs w:val="22"/>
        </w:rPr>
        <w:t xml:space="preserve"> strains with single AND gates)</w:t>
      </w:r>
      <w:r>
        <w:rPr>
          <w:rFonts w:ascii="Calibri" w:hAnsi="Calibri" w:cs="Arial"/>
          <w:bCs/>
          <w:color w:val="000000" w:themeColor="text1"/>
          <w:sz w:val="22"/>
        </w:rPr>
        <w:t>[</w:t>
      </w:r>
      <w:commentRangeStart w:id="35"/>
      <w:r>
        <w:rPr>
          <w:rFonts w:ascii="Calibri" w:hAnsi="Calibri" w:cs="Arial"/>
          <w:bCs/>
          <w:color w:val="000000" w:themeColor="text1"/>
          <w:sz w:val="22"/>
        </w:rPr>
        <w:t>CITE</w:t>
      </w:r>
      <w:commentRangeEnd w:id="35"/>
      <w:r>
        <w:rPr>
          <w:rStyle w:val="CommentReference"/>
        </w:rPr>
        <w:commentReference w:id="35"/>
      </w:r>
      <w:r>
        <w:rPr>
          <w:rFonts w:ascii="Calibri" w:hAnsi="Calibri" w:cs="Arial"/>
          <w:bCs/>
          <w:color w:val="000000" w:themeColor="text1"/>
          <w:sz w:val="22"/>
        </w:rPr>
        <w:t>]</w:t>
      </w:r>
      <w:r>
        <w:rPr>
          <w:rFonts w:ascii="Calibri" w:hAnsi="Calibri" w:cs="Arial"/>
          <w:bCs/>
          <w:color w:val="000000" w:themeColor="text1"/>
          <w:sz w:val="22"/>
          <w:szCs w:val="22"/>
        </w:rPr>
        <w:t>, multiplexors (</w:t>
      </w:r>
      <w:r w:rsidRPr="003874FD">
        <w:rPr>
          <w:rFonts w:ascii="Calibri" w:hAnsi="Calibri" w:cs="Arial"/>
          <w:bCs/>
          <w:i/>
          <w:iCs/>
          <w:color w:val="000000" w:themeColor="text1"/>
          <w:sz w:val="22"/>
          <w:szCs w:val="22"/>
        </w:rPr>
        <w:t>e.g</w:t>
      </w:r>
      <w:r>
        <w:rPr>
          <w:rFonts w:ascii="Calibri" w:hAnsi="Calibri" w:cs="Arial"/>
          <w:bCs/>
          <w:color w:val="000000" w:themeColor="text1"/>
          <w:sz w:val="22"/>
          <w:szCs w:val="22"/>
        </w:rPr>
        <w:t xml:space="preserve">., 12 gates distributed across 2 </w:t>
      </w:r>
      <w:r w:rsidRPr="003874FD">
        <w:rPr>
          <w:rFonts w:ascii="Calibri" w:hAnsi="Calibri" w:cs="Arial"/>
          <w:bCs/>
          <w:i/>
          <w:iCs/>
          <w:color w:val="000000" w:themeColor="text1"/>
          <w:sz w:val="22"/>
          <w:szCs w:val="22"/>
        </w:rPr>
        <w:t>E. coli</w:t>
      </w:r>
      <w:r>
        <w:rPr>
          <w:rFonts w:ascii="Calibri" w:hAnsi="Calibri" w:cs="Arial"/>
          <w:bCs/>
          <w:color w:val="000000" w:themeColor="text1"/>
          <w:sz w:val="22"/>
          <w:szCs w:val="22"/>
        </w:rPr>
        <w:t xml:space="preserve"> strains)</w:t>
      </w:r>
      <w:r>
        <w:rPr>
          <w:rFonts w:ascii="Calibri" w:hAnsi="Calibri" w:cs="Arial"/>
          <w:bCs/>
          <w:color w:val="000000" w:themeColor="text1"/>
          <w:sz w:val="22"/>
        </w:rPr>
        <w:t>[</w:t>
      </w:r>
      <w:commentRangeStart w:id="36"/>
      <w:r>
        <w:rPr>
          <w:rFonts w:ascii="Calibri" w:hAnsi="Calibri" w:cs="Arial"/>
          <w:bCs/>
          <w:color w:val="000000" w:themeColor="text1"/>
          <w:sz w:val="22"/>
        </w:rPr>
        <w:t>CITE</w:t>
      </w:r>
      <w:commentRangeEnd w:id="36"/>
      <w:r>
        <w:rPr>
          <w:rStyle w:val="CommentReference"/>
        </w:rPr>
        <w:commentReference w:id="36"/>
      </w:r>
      <w:r>
        <w:rPr>
          <w:rFonts w:ascii="Calibri" w:hAnsi="Calibri" w:cs="Arial"/>
          <w:bCs/>
          <w:color w:val="000000" w:themeColor="text1"/>
          <w:sz w:val="22"/>
        </w:rPr>
        <w:t>]</w:t>
      </w:r>
      <w:r>
        <w:rPr>
          <w:rFonts w:ascii="Calibri" w:hAnsi="Calibri" w:cs="Arial"/>
          <w:bCs/>
          <w:color w:val="000000" w:themeColor="text1"/>
          <w:sz w:val="22"/>
          <w:szCs w:val="22"/>
        </w:rPr>
        <w:t xml:space="preserve">, bistable memory (e.g., 5 </w:t>
      </w:r>
      <w:r w:rsidRPr="004611CC">
        <w:rPr>
          <w:rFonts w:ascii="Calibri" w:hAnsi="Calibri" w:cs="Arial"/>
          <w:bCs/>
          <w:i/>
          <w:iCs/>
          <w:color w:val="000000" w:themeColor="text1"/>
          <w:sz w:val="22"/>
        </w:rPr>
        <w:t>S. cerevisiae</w:t>
      </w:r>
      <w:r>
        <w:rPr>
          <w:rFonts w:ascii="Calibri" w:hAnsi="Calibri" w:cs="Arial"/>
          <w:bCs/>
          <w:color w:val="000000" w:themeColor="text1"/>
          <w:sz w:val="22"/>
        </w:rPr>
        <w:t xml:space="preserve"> containing single gates)[</w:t>
      </w:r>
      <w:commentRangeStart w:id="37"/>
      <w:r>
        <w:rPr>
          <w:rFonts w:ascii="Calibri" w:hAnsi="Calibri" w:cs="Arial"/>
          <w:bCs/>
          <w:color w:val="000000" w:themeColor="text1"/>
          <w:sz w:val="22"/>
        </w:rPr>
        <w:t>CITE</w:t>
      </w:r>
      <w:commentRangeEnd w:id="37"/>
      <w:r>
        <w:rPr>
          <w:rStyle w:val="CommentReference"/>
        </w:rPr>
        <w:commentReference w:id="37"/>
      </w:r>
      <w:r>
        <w:rPr>
          <w:rFonts w:ascii="Calibri" w:hAnsi="Calibri" w:cs="Arial"/>
          <w:bCs/>
          <w:color w:val="000000" w:themeColor="text1"/>
          <w:sz w:val="22"/>
        </w:rPr>
        <w:t xml:space="preserve">], a comparator (10 </w:t>
      </w:r>
      <w:r w:rsidRPr="004611CC">
        <w:rPr>
          <w:rFonts w:ascii="Calibri" w:hAnsi="Calibri" w:cs="Arial"/>
          <w:bCs/>
          <w:i/>
          <w:iCs/>
          <w:color w:val="000000" w:themeColor="text1"/>
          <w:sz w:val="22"/>
        </w:rPr>
        <w:t>S. cerevisiae</w:t>
      </w:r>
      <w:r>
        <w:rPr>
          <w:rFonts w:ascii="Calibri" w:hAnsi="Calibri" w:cs="Arial"/>
          <w:bCs/>
          <w:color w:val="000000" w:themeColor="text1"/>
          <w:sz w:val="22"/>
        </w:rPr>
        <w:t xml:space="preserve"> strains containing single gates) [</w:t>
      </w:r>
      <w:commentRangeStart w:id="38"/>
      <w:r>
        <w:rPr>
          <w:rFonts w:ascii="Calibri" w:hAnsi="Calibri" w:cs="Arial"/>
          <w:bCs/>
          <w:color w:val="000000" w:themeColor="text1"/>
          <w:sz w:val="22"/>
        </w:rPr>
        <w:t>CITE</w:t>
      </w:r>
      <w:commentRangeEnd w:id="38"/>
      <w:r>
        <w:rPr>
          <w:rStyle w:val="CommentReference"/>
        </w:rPr>
        <w:commentReference w:id="38"/>
      </w:r>
      <w:r>
        <w:rPr>
          <w:rFonts w:ascii="Calibri" w:hAnsi="Calibri" w:cs="Arial"/>
          <w:bCs/>
          <w:color w:val="000000" w:themeColor="text1"/>
          <w:sz w:val="22"/>
        </w:rPr>
        <w:t>], a band-stop filter (5</w:t>
      </w:r>
      <w:r w:rsidRPr="00DB677E">
        <w:rPr>
          <w:rFonts w:ascii="Calibri" w:hAnsi="Calibri" w:cs="Arial"/>
          <w:bCs/>
          <w:i/>
          <w:iCs/>
          <w:color w:val="000000" w:themeColor="text1"/>
          <w:sz w:val="22"/>
        </w:rPr>
        <w:t xml:space="preserve"> </w:t>
      </w:r>
      <w:r w:rsidRPr="00352CE5">
        <w:rPr>
          <w:rFonts w:ascii="Calibri" w:hAnsi="Calibri" w:cs="Arial"/>
          <w:bCs/>
          <w:i/>
          <w:iCs/>
          <w:color w:val="000000" w:themeColor="text1"/>
          <w:sz w:val="22"/>
        </w:rPr>
        <w:t>S. cerevisiae</w:t>
      </w:r>
      <w:r>
        <w:rPr>
          <w:rFonts w:ascii="Calibri" w:hAnsi="Calibri" w:cs="Arial"/>
          <w:bCs/>
          <w:color w:val="000000" w:themeColor="text1"/>
          <w:sz w:val="22"/>
        </w:rPr>
        <w:t xml:space="preserve"> strains containing single gates)[</w:t>
      </w:r>
      <w:commentRangeStart w:id="39"/>
      <w:r>
        <w:rPr>
          <w:rFonts w:ascii="Calibri" w:hAnsi="Calibri" w:cs="Arial"/>
          <w:bCs/>
          <w:color w:val="000000" w:themeColor="text1"/>
          <w:sz w:val="22"/>
        </w:rPr>
        <w:t>CITE</w:t>
      </w:r>
      <w:commentRangeEnd w:id="39"/>
      <w:r>
        <w:rPr>
          <w:rStyle w:val="CommentReference"/>
        </w:rPr>
        <w:commentReference w:id="39"/>
      </w:r>
      <w:r>
        <w:rPr>
          <w:rFonts w:ascii="Calibri" w:hAnsi="Calibri" w:cs="Arial"/>
          <w:bCs/>
          <w:color w:val="000000" w:themeColor="text1"/>
          <w:sz w:val="22"/>
        </w:rPr>
        <w:t>], and adders (</w:t>
      </w:r>
      <w:r w:rsidRPr="003874FD">
        <w:rPr>
          <w:rFonts w:ascii="Calibri" w:hAnsi="Calibri" w:cs="Arial"/>
          <w:bCs/>
          <w:i/>
          <w:iCs/>
          <w:color w:val="000000" w:themeColor="text1"/>
          <w:sz w:val="22"/>
        </w:rPr>
        <w:t>e.g</w:t>
      </w:r>
      <w:r>
        <w:rPr>
          <w:rFonts w:ascii="Calibri" w:hAnsi="Calibri" w:cs="Arial"/>
          <w:bCs/>
          <w:color w:val="000000" w:themeColor="text1"/>
          <w:sz w:val="22"/>
        </w:rPr>
        <w:t xml:space="preserve">., 22 gates distributed across 9 mammalian strains) </w:t>
      </w:r>
      <w:r w:rsidRPr="00EA034C">
        <w:rPr>
          <w:rFonts w:ascii="Calibri" w:hAnsi="Calibri" w:cs="Arial"/>
          <w:bCs/>
          <w:color w:val="000000" w:themeColor="text1"/>
          <w:sz w:val="22"/>
        </w:rPr>
        <w:t>[</w:t>
      </w:r>
      <w:commentRangeStart w:id="40"/>
      <w:r w:rsidRPr="00EA034C">
        <w:rPr>
          <w:rFonts w:ascii="Calibri" w:hAnsi="Calibri" w:cs="Arial"/>
          <w:bCs/>
          <w:color w:val="000000" w:themeColor="text1"/>
          <w:sz w:val="22"/>
        </w:rPr>
        <w:t>CITE</w:t>
      </w:r>
      <w:commentRangeEnd w:id="40"/>
      <w:r>
        <w:rPr>
          <w:rStyle w:val="CommentReference"/>
        </w:rPr>
        <w:commentReference w:id="40"/>
      </w:r>
      <w:r w:rsidRPr="00EA034C">
        <w:rPr>
          <w:rFonts w:ascii="Calibri" w:hAnsi="Calibri" w:cs="Arial"/>
          <w:bCs/>
          <w:color w:val="000000" w:themeColor="text1"/>
          <w:sz w:val="22"/>
        </w:rPr>
        <w:t>]</w:t>
      </w:r>
      <w:r>
        <w:rPr>
          <w:rFonts w:ascii="Calibri" w:hAnsi="Calibri" w:cs="Arial"/>
          <w:bCs/>
          <w:color w:val="000000" w:themeColor="text1"/>
          <w:sz w:val="22"/>
        </w:rPr>
        <w:t xml:space="preserve">. A hard constraint in these systems is the number of orthogonal communication signals, which after considerable effort has been expanded to 4 through directed evolution and repurposing secondary metabolism </w:t>
      </w:r>
      <w:r w:rsidRPr="00EA034C">
        <w:rPr>
          <w:rFonts w:ascii="Calibri" w:hAnsi="Calibri" w:cs="Arial"/>
          <w:bCs/>
          <w:color w:val="000000" w:themeColor="text1"/>
          <w:sz w:val="22"/>
        </w:rPr>
        <w:t>[</w:t>
      </w:r>
      <w:commentRangeStart w:id="41"/>
      <w:r w:rsidRPr="00EA034C">
        <w:rPr>
          <w:rFonts w:ascii="Calibri" w:hAnsi="Calibri" w:cs="Arial"/>
          <w:bCs/>
          <w:color w:val="000000" w:themeColor="text1"/>
          <w:sz w:val="22"/>
        </w:rPr>
        <w:t>CITE</w:t>
      </w:r>
      <w:commentRangeEnd w:id="41"/>
      <w:r>
        <w:rPr>
          <w:rStyle w:val="CommentReference"/>
          <w:kern w:val="2"/>
          <w:lang w:eastAsia="zh-CN"/>
        </w:rPr>
        <w:commentReference w:id="41"/>
      </w:r>
      <w:r w:rsidRPr="00EA034C">
        <w:rPr>
          <w:rFonts w:ascii="Calibri" w:hAnsi="Calibri" w:cs="Arial"/>
          <w:bCs/>
          <w:color w:val="000000" w:themeColor="text1"/>
          <w:sz w:val="22"/>
        </w:rPr>
        <w:t>]</w:t>
      </w:r>
      <w:r>
        <w:rPr>
          <w:rFonts w:ascii="Calibri" w:hAnsi="Calibri" w:cs="Arial"/>
          <w:bCs/>
          <w:color w:val="000000" w:themeColor="text1"/>
          <w:sz w:val="22"/>
        </w:rPr>
        <w:t>. These circuits were sufficiently small where the gate partitioning could be performed easily by hand.</w:t>
      </w:r>
    </w:p>
    <w:p w14:paraId="3B18BBCD" w14:textId="77777777" w:rsidR="00081F07" w:rsidRDefault="00081F07" w:rsidP="00081F07">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In electronic circuit design, a common task is to divide a circuit into subcircuits; for example, to distribute circuits too large for one chassis (modules, chips or boards) across multiple chassis [</w:t>
      </w:r>
      <w:commentRangeStart w:id="42"/>
      <w:r>
        <w:rPr>
          <w:rFonts w:ascii="Calibri" w:hAnsi="Calibri" w:cs="Arial"/>
          <w:bCs/>
          <w:color w:val="000000" w:themeColor="text1"/>
          <w:sz w:val="22"/>
          <w:szCs w:val="22"/>
        </w:rPr>
        <w:t>CITE</w:t>
      </w:r>
      <w:commentRangeEnd w:id="42"/>
      <w:r>
        <w:rPr>
          <w:rStyle w:val="CommentReference"/>
          <w:kern w:val="2"/>
          <w:lang w:eastAsia="zh-CN"/>
        </w:rPr>
        <w:commentReference w:id="42"/>
      </w:r>
      <w:r>
        <w:rPr>
          <w:rFonts w:ascii="Calibri" w:hAnsi="Calibri" w:cs="Arial"/>
          <w:bCs/>
          <w:color w:val="000000" w:themeColor="text1"/>
          <w:sz w:val="22"/>
          <w:szCs w:val="22"/>
        </w:rPr>
        <w:t>]. Partitioning algorithms convert the circuit into a graph and divide the node (gates) across a fixed number of chassis while minimizing the edges (wires) spanning chassis [</w:t>
      </w:r>
      <w:commentRangeStart w:id="43"/>
      <w:r>
        <w:rPr>
          <w:rFonts w:ascii="Calibri" w:hAnsi="Calibri" w:cs="Arial"/>
          <w:bCs/>
          <w:color w:val="000000" w:themeColor="text1"/>
          <w:sz w:val="22"/>
          <w:szCs w:val="22"/>
        </w:rPr>
        <w:t>CITE</w:t>
      </w:r>
      <w:commentRangeEnd w:id="43"/>
      <w:r>
        <w:rPr>
          <w:rStyle w:val="CommentReference"/>
          <w:kern w:val="2"/>
          <w:lang w:eastAsia="zh-CN"/>
        </w:rPr>
        <w:commentReference w:id="43"/>
      </w:r>
      <w:r>
        <w:rPr>
          <w:rFonts w:ascii="Calibri" w:hAnsi="Calibri" w:cs="Arial"/>
          <w:bCs/>
          <w:color w:val="000000" w:themeColor="text1"/>
          <w:sz w:val="22"/>
          <w:szCs w:val="22"/>
        </w:rPr>
        <w:t>]. Many variations of these algorithms and corresponding software tools have been developed, but a shared feature is that they keep the number of systems fixed [</w:t>
      </w:r>
      <w:commentRangeStart w:id="44"/>
      <w:r>
        <w:rPr>
          <w:rFonts w:ascii="Calibri" w:hAnsi="Calibri" w:cs="Arial"/>
          <w:bCs/>
          <w:color w:val="000000" w:themeColor="text1"/>
          <w:sz w:val="22"/>
          <w:szCs w:val="22"/>
        </w:rPr>
        <w:t>CITE</w:t>
      </w:r>
      <w:commentRangeEnd w:id="44"/>
      <w:r>
        <w:rPr>
          <w:rStyle w:val="CommentReference"/>
          <w:kern w:val="2"/>
          <w:lang w:eastAsia="zh-CN"/>
        </w:rPr>
        <w:commentReference w:id="44"/>
      </w:r>
      <w:r>
        <w:rPr>
          <w:rFonts w:ascii="Calibri" w:hAnsi="Calibri" w:cs="Arial"/>
          <w:bCs/>
          <w:color w:val="000000" w:themeColor="text1"/>
          <w:sz w:val="22"/>
          <w:szCs w:val="22"/>
        </w:rPr>
        <w:t xml:space="preserve">].  In contrast, when dividing a large genetic circuit across cells, the gates per cell and number of signaling molecules are hard constraints, whereas the number of cells (chassis) is variable. </w:t>
      </w:r>
      <w:r>
        <w:rPr>
          <w:rFonts w:ascii="Calibri" w:hAnsi="Calibri" w:cs="Arial"/>
          <w:bCs/>
          <w:color w:val="000000" w:themeColor="text1"/>
          <w:sz w:val="22"/>
        </w:rPr>
        <w:t>This constraint is so profound that it skews which two-input gates are preferred for biological circuit design [</w:t>
      </w:r>
      <w:commentRangeStart w:id="45"/>
      <w:r>
        <w:rPr>
          <w:rFonts w:ascii="Calibri" w:hAnsi="Calibri" w:cs="Arial"/>
          <w:bCs/>
          <w:color w:val="000000" w:themeColor="text1"/>
          <w:sz w:val="22"/>
        </w:rPr>
        <w:t>CITE</w:t>
      </w:r>
      <w:commentRangeEnd w:id="45"/>
      <w:r>
        <w:rPr>
          <w:rStyle w:val="CommentReference"/>
          <w:kern w:val="2"/>
          <w:lang w:eastAsia="zh-CN"/>
        </w:rPr>
        <w:commentReference w:id="45"/>
      </w:r>
      <w:r>
        <w:rPr>
          <w:rFonts w:ascii="Calibri" w:hAnsi="Calibri" w:cs="Arial"/>
          <w:bCs/>
          <w:color w:val="000000" w:themeColor="text1"/>
          <w:sz w:val="22"/>
        </w:rPr>
        <w:t>].</w:t>
      </w:r>
      <w:r>
        <w:rPr>
          <w:rFonts w:ascii="Calibri" w:hAnsi="Calibri" w:cs="Arial"/>
          <w:bCs/>
          <w:color w:val="000000" w:themeColor="text1"/>
          <w:sz w:val="22"/>
          <w:szCs w:val="22"/>
        </w:rPr>
        <w:t xml:space="preserve">  </w:t>
      </w:r>
      <w:r>
        <w:rPr>
          <w:rFonts w:ascii="Calibri" w:hAnsi="Calibri" w:cs="Arial"/>
          <w:bCs/>
          <w:color w:val="000000" w:themeColor="text1"/>
          <w:sz w:val="22"/>
        </w:rPr>
        <w:t xml:space="preserve">To this end, we have developed partitioning algorithms that constrain the number of gates per cell and the number of cell-cell communication signals, while allowing the number of cells to float </w:t>
      </w:r>
      <w:r w:rsidRPr="00EA034C">
        <w:rPr>
          <w:rFonts w:ascii="Calibri" w:hAnsi="Calibri" w:cs="Arial"/>
          <w:bCs/>
          <w:color w:val="000000" w:themeColor="text1"/>
          <w:sz w:val="22"/>
        </w:rPr>
        <w:t>[</w:t>
      </w:r>
      <w:commentRangeStart w:id="46"/>
      <w:r w:rsidRPr="00EA034C">
        <w:rPr>
          <w:rFonts w:ascii="Calibri" w:hAnsi="Calibri" w:cs="Arial"/>
          <w:bCs/>
          <w:color w:val="000000" w:themeColor="text1"/>
          <w:sz w:val="22"/>
        </w:rPr>
        <w:t>CITE</w:t>
      </w:r>
      <w:commentRangeEnd w:id="46"/>
      <w:r>
        <w:rPr>
          <w:rStyle w:val="CommentReference"/>
          <w:kern w:val="2"/>
          <w:lang w:eastAsia="zh-CN"/>
        </w:rPr>
        <w:commentReference w:id="46"/>
      </w:r>
      <w:r w:rsidRPr="00EA034C">
        <w:rPr>
          <w:rFonts w:ascii="Calibri" w:hAnsi="Calibri" w:cs="Arial"/>
          <w:bCs/>
          <w:color w:val="000000" w:themeColor="text1"/>
          <w:sz w:val="22"/>
        </w:rPr>
        <w:t>]</w:t>
      </w:r>
      <w:r>
        <w:rPr>
          <w:rFonts w:ascii="Calibri" w:hAnsi="Calibri" w:cs="Arial"/>
          <w:bCs/>
          <w:color w:val="000000" w:themeColor="text1"/>
          <w:sz w:val="22"/>
        </w:rPr>
        <w:t xml:space="preserve">. </w:t>
      </w:r>
    </w:p>
    <w:p w14:paraId="3EE96C08" w14:textId="77777777" w:rsidR="00081F07" w:rsidRPr="002F30FD" w:rsidRDefault="00081F07" w:rsidP="00081F07">
      <w:pPr>
        <w:adjustRightInd w:val="0"/>
        <w:snapToGrid w:val="0"/>
        <w:spacing w:line="360" w:lineRule="auto"/>
        <w:contextualSpacing/>
        <w:jc w:val="both"/>
        <w:outlineLvl w:val="0"/>
        <w:rPr>
          <w:rFonts w:ascii="Calibri" w:hAnsi="Calibri" w:cs="Arial"/>
          <w:bCs/>
          <w:color w:val="000000" w:themeColor="text1"/>
          <w:sz w:val="22"/>
        </w:rPr>
      </w:pPr>
      <w:r>
        <w:rPr>
          <w:rFonts w:ascii="Calibri" w:hAnsi="Calibri" w:cs="Arial"/>
          <w:bCs/>
          <w:color w:val="000000" w:themeColor="text1"/>
          <w:sz w:val="22"/>
        </w:rPr>
        <w:tab/>
        <w:t xml:space="preserve">In this manuscript, we demonstrate the partitioning of a hash function into individual computing units that are encoded within </w:t>
      </w:r>
      <w:r w:rsidRPr="00CC0310">
        <w:rPr>
          <w:rFonts w:ascii="Calibri" w:hAnsi="Calibri" w:cs="Arial"/>
          <w:bCs/>
          <w:i/>
          <w:iCs/>
          <w:color w:val="000000" w:themeColor="text1"/>
          <w:sz w:val="22"/>
        </w:rPr>
        <w:t>E. coli</w:t>
      </w:r>
      <w:r>
        <w:rPr>
          <w:rFonts w:ascii="Calibri" w:hAnsi="Calibri" w:cs="Arial"/>
          <w:bCs/>
          <w:color w:val="000000" w:themeColor="text1"/>
          <w:sz w:val="22"/>
        </w:rPr>
        <w:t xml:space="preserve"> genomes. The 128-bit MD5 (“message digest”) hash algorithm is a predecessor to SH256 that is not suitable for cryptographic functions, but is commonly applied to other </w:t>
      </w:r>
      <w:r>
        <w:rPr>
          <w:rFonts w:ascii="Calibri" w:hAnsi="Calibri" w:cs="Arial"/>
          <w:bCs/>
          <w:color w:val="000000" w:themeColor="text1"/>
          <w:sz w:val="22"/>
        </w:rPr>
        <w:lastRenderedPageBreak/>
        <w:t>problems, such as verifying the integrity of data after transfer [</w:t>
      </w:r>
      <w:commentRangeStart w:id="47"/>
      <w:r>
        <w:rPr>
          <w:rFonts w:ascii="Calibri" w:hAnsi="Calibri" w:cs="Arial"/>
          <w:bCs/>
          <w:color w:val="000000" w:themeColor="text1"/>
          <w:sz w:val="22"/>
        </w:rPr>
        <w:t>CITE</w:t>
      </w:r>
      <w:commentRangeEnd w:id="47"/>
      <w:r>
        <w:rPr>
          <w:rStyle w:val="CommentReference"/>
          <w:kern w:val="2"/>
          <w:lang w:eastAsia="zh-CN"/>
        </w:rPr>
        <w:commentReference w:id="47"/>
      </w:r>
      <w:r>
        <w:rPr>
          <w:rFonts w:ascii="Calibri" w:hAnsi="Calibri" w:cs="Arial"/>
          <w:bCs/>
          <w:color w:val="000000" w:themeColor="text1"/>
          <w:sz w:val="22"/>
        </w:rPr>
        <w:t xml:space="preserve">]. Here, we use a version that [does what?] and produces a 2-bit hash. We write this algorithm as a 16-input 2-output circuit consisting </w:t>
      </w:r>
      <w:proofErr w:type="gramStart"/>
      <w:r>
        <w:rPr>
          <w:rFonts w:ascii="Calibri" w:hAnsi="Calibri" w:cs="Arial"/>
          <w:bCs/>
          <w:color w:val="000000" w:themeColor="text1"/>
          <w:sz w:val="22"/>
        </w:rPr>
        <w:t>of ??</w:t>
      </w:r>
      <w:proofErr w:type="gramEnd"/>
      <w:r>
        <w:rPr>
          <w:rFonts w:ascii="Calibri" w:hAnsi="Calibri" w:cs="Arial"/>
          <w:bCs/>
          <w:color w:val="000000" w:themeColor="text1"/>
          <w:sz w:val="22"/>
        </w:rPr>
        <w:t xml:space="preserve"> NOR/NOT gates. Computational tools are applied to partition these gates into ?? cells, conforming to constraints on the gates per cell and the signaling molecules to facilitate the propagation of a signal. To build the circuits, we mine ?? phage repressors from the literature and characterize them as gates, use the 12 inducible systems from </w:t>
      </w:r>
      <w:r w:rsidRPr="002F30FD">
        <w:rPr>
          <w:rFonts w:ascii="Calibri" w:hAnsi="Calibri" w:cs="Arial"/>
          <w:bCs/>
          <w:i/>
          <w:iCs/>
          <w:color w:val="000000" w:themeColor="text1"/>
          <w:sz w:val="22"/>
        </w:rPr>
        <w:t>E. coli</w:t>
      </w:r>
      <w:r>
        <w:rPr>
          <w:rFonts w:ascii="Calibri" w:hAnsi="Calibri" w:cs="Arial"/>
          <w:bCs/>
          <w:color w:val="000000" w:themeColor="text1"/>
          <w:sz w:val="22"/>
        </w:rPr>
        <w:t xml:space="preserve"> Marionette [CITE] and the OC6-AHL, </w:t>
      </w:r>
      <w:proofErr w:type="spellStart"/>
      <w:r>
        <w:rPr>
          <w:rFonts w:ascii="Calibri" w:hAnsi="Calibri" w:cs="Arial"/>
          <w:bCs/>
          <w:color w:val="000000" w:themeColor="text1"/>
          <w:sz w:val="22"/>
        </w:rPr>
        <w:t>pC</w:t>
      </w:r>
      <w:proofErr w:type="spellEnd"/>
      <w:r>
        <w:rPr>
          <w:rFonts w:ascii="Calibri" w:hAnsi="Calibri" w:cs="Arial"/>
          <w:bCs/>
          <w:color w:val="000000" w:themeColor="text1"/>
          <w:sz w:val="22"/>
        </w:rPr>
        <w:t xml:space="preserve">-HSL and DAPG </w:t>
      </w:r>
      <w:proofErr w:type="spellStart"/>
      <w:proofErr w:type="gramStart"/>
      <w:r>
        <w:rPr>
          <w:rFonts w:ascii="Calibri" w:hAnsi="Calibri" w:cs="Arial"/>
          <w:bCs/>
          <w:color w:val="000000" w:themeColor="text1"/>
          <w:sz w:val="22"/>
        </w:rPr>
        <w:t>sender:receiver</w:t>
      </w:r>
      <w:proofErr w:type="spellEnd"/>
      <w:proofErr w:type="gramEnd"/>
      <w:r>
        <w:rPr>
          <w:rFonts w:ascii="Calibri" w:hAnsi="Calibri" w:cs="Arial"/>
          <w:bCs/>
          <w:color w:val="000000" w:themeColor="text1"/>
          <w:sz w:val="22"/>
        </w:rPr>
        <w:t xml:space="preserve"> devices [CITE]. The circuits are computationally designed and encoded in the genome of each </w:t>
      </w:r>
      <w:r w:rsidRPr="002F30FD">
        <w:rPr>
          <w:rFonts w:ascii="Calibri" w:hAnsi="Calibri" w:cs="Arial"/>
          <w:bCs/>
          <w:i/>
          <w:iCs/>
          <w:color w:val="000000" w:themeColor="text1"/>
          <w:sz w:val="22"/>
        </w:rPr>
        <w:t>E. coli</w:t>
      </w:r>
      <w:r>
        <w:rPr>
          <w:rFonts w:ascii="Calibri" w:hAnsi="Calibri" w:cs="Arial"/>
          <w:bCs/>
          <w:color w:val="000000" w:themeColor="text1"/>
          <w:sz w:val="22"/>
        </w:rPr>
        <w:t xml:space="preserve"> strain, requiring up to ?? recombinant genes and ?? kb DNA in a single cell.  Collectively, this requires 0.? Mb of synthetic DNA to be introduced into the strains, which is on the scale of small bacterial genomes [</w:t>
      </w:r>
      <w:commentRangeStart w:id="48"/>
      <w:r>
        <w:rPr>
          <w:rFonts w:ascii="Calibri" w:hAnsi="Calibri" w:cs="Arial"/>
          <w:bCs/>
          <w:color w:val="000000" w:themeColor="text1"/>
          <w:sz w:val="22"/>
        </w:rPr>
        <w:t>CITE</w:t>
      </w:r>
      <w:commentRangeEnd w:id="48"/>
      <w:r>
        <w:rPr>
          <w:rStyle w:val="CommentReference"/>
          <w:kern w:val="2"/>
          <w:lang w:eastAsia="zh-CN"/>
        </w:rPr>
        <w:commentReference w:id="48"/>
      </w:r>
      <w:r>
        <w:rPr>
          <w:rFonts w:ascii="Calibri" w:hAnsi="Calibri" w:cs="Arial"/>
          <w:bCs/>
          <w:color w:val="000000" w:themeColor="text1"/>
          <w:sz w:val="22"/>
        </w:rPr>
        <w:t xml:space="preserve">]. The strains are constructed, and the circuit functions are verified, both within each cell and that the information can propagate between pairs of cells. </w:t>
      </w:r>
    </w:p>
    <w:p w14:paraId="1BE25077" w14:textId="048E073E" w:rsidR="00081F07" w:rsidRDefault="0009603D" w:rsidP="00081F07">
      <w:pPr>
        <w:widowControl w:val="0"/>
        <w:adjustRightInd w:val="0"/>
        <w:snapToGrid w:val="0"/>
        <w:spacing w:line="360" w:lineRule="auto"/>
        <w:contextualSpacing/>
        <w:jc w:val="both"/>
        <w:outlineLvl w:val="0"/>
        <w:rPr>
          <w:ins w:id="49" w:author="jai padmakumar" w:date="2022-12-16T14:08:00Z"/>
          <w:rFonts w:ascii="Calibri" w:hAnsi="Calibri" w:cs="Arial"/>
          <w:bCs/>
          <w:color w:val="000000" w:themeColor="text1"/>
          <w:sz w:val="22"/>
          <w:szCs w:val="22"/>
        </w:rPr>
      </w:pPr>
      <w:ins w:id="50" w:author="jai padmakumar" w:date="2022-12-16T14:08:00Z">
        <w:r>
          <w:rPr>
            <w:rFonts w:ascii="Calibri" w:hAnsi="Calibri" w:cs="Arial"/>
            <w:bCs/>
            <w:color w:val="000000" w:themeColor="text1"/>
            <w:sz w:val="22"/>
            <w:szCs w:val="22"/>
          </w:rPr>
          <w:fldChar w:fldCharType="begin"/>
        </w:r>
        <w:r>
          <w:rPr>
            <w:rFonts w:ascii="Calibri" w:hAnsi="Calibri" w:cs="Arial"/>
            <w:bCs/>
            <w:color w:val="000000" w:themeColor="text1"/>
            <w:sz w:val="22"/>
            <w:szCs w:val="22"/>
          </w:rPr>
          <w:instrText xml:space="preserve"> HYPERLINK "</w:instrText>
        </w:r>
      </w:ins>
      <w:ins w:id="51" w:author="jai padmakumar" w:date="2022-12-14T10:15:00Z">
        <w:r w:rsidRPr="0009603D">
          <w:rPr>
            <w:color w:val="000000" w:themeColor="text1"/>
            <w:rPrChange w:id="52" w:author="jai padmakumar" w:date="2022-12-16T14:08:00Z">
              <w:rPr>
                <w:rStyle w:val="Hyperlink"/>
                <w:rFonts w:ascii="Calibri" w:hAnsi="Calibri" w:cs="Arial"/>
                <w:bCs/>
                <w:sz w:val="22"/>
                <w:szCs w:val="22"/>
              </w:rPr>
            </w:rPrChange>
          </w:rPr>
          <w:instrText>https://crypto.stackexchange.com/questions/18612/how-is-sha1-different-from-md5?rq=</w:instrText>
        </w:r>
        <w:r w:rsidRPr="005F3F8A">
          <w:rPr>
            <w:rFonts w:ascii="Calibri" w:hAnsi="Calibri" w:cs="Arial"/>
            <w:bCs/>
            <w:color w:val="000000" w:themeColor="text1"/>
            <w:sz w:val="22"/>
            <w:szCs w:val="22"/>
          </w:rPr>
          <w:instrText>1</w:instrText>
        </w:r>
      </w:ins>
      <w:ins w:id="53" w:author="jai padmakumar" w:date="2022-12-16T14:08:00Z">
        <w:r>
          <w:rPr>
            <w:rFonts w:ascii="Calibri" w:hAnsi="Calibri" w:cs="Arial"/>
            <w:bCs/>
            <w:color w:val="000000" w:themeColor="text1"/>
            <w:sz w:val="22"/>
            <w:szCs w:val="22"/>
          </w:rPr>
          <w:instrText xml:space="preserve">" </w:instrText>
        </w:r>
        <w:r>
          <w:rPr>
            <w:rFonts w:ascii="Calibri" w:hAnsi="Calibri" w:cs="Arial"/>
            <w:bCs/>
            <w:color w:val="000000" w:themeColor="text1"/>
            <w:sz w:val="22"/>
            <w:szCs w:val="22"/>
          </w:rPr>
        </w:r>
        <w:r>
          <w:rPr>
            <w:rFonts w:ascii="Calibri" w:hAnsi="Calibri" w:cs="Arial"/>
            <w:bCs/>
            <w:color w:val="000000" w:themeColor="text1"/>
            <w:sz w:val="22"/>
            <w:szCs w:val="22"/>
          </w:rPr>
          <w:fldChar w:fldCharType="separate"/>
        </w:r>
      </w:ins>
      <w:ins w:id="54" w:author="jai padmakumar" w:date="2022-12-14T10:15:00Z">
        <w:r w:rsidRPr="0009603D">
          <w:rPr>
            <w:rStyle w:val="Hyperlink"/>
            <w:rFonts w:ascii="Calibri" w:hAnsi="Calibri" w:cs="Arial"/>
            <w:bCs/>
            <w:sz w:val="22"/>
            <w:szCs w:val="22"/>
          </w:rPr>
          <w:t>https://crypto.stackexchange.com/questions/18612/how-is-sha1-different-from-md5?rq=</w:t>
        </w:r>
        <w:r w:rsidRPr="00914EF3">
          <w:rPr>
            <w:rStyle w:val="Hyperlink"/>
            <w:rFonts w:ascii="Calibri" w:hAnsi="Calibri" w:cs="Arial"/>
            <w:bCs/>
            <w:sz w:val="22"/>
            <w:szCs w:val="22"/>
          </w:rPr>
          <w:t>1</w:t>
        </w:r>
      </w:ins>
      <w:ins w:id="55" w:author="jai padmakumar" w:date="2022-12-16T14:08:00Z">
        <w:r>
          <w:rPr>
            <w:rFonts w:ascii="Calibri" w:hAnsi="Calibri" w:cs="Arial"/>
            <w:bCs/>
            <w:color w:val="000000" w:themeColor="text1"/>
            <w:sz w:val="22"/>
            <w:szCs w:val="22"/>
          </w:rPr>
          <w:fldChar w:fldCharType="end"/>
        </w:r>
      </w:ins>
    </w:p>
    <w:p w14:paraId="2E68EC41" w14:textId="5AB52A95" w:rsidR="0009603D" w:rsidRDefault="0009603D"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ins w:id="56" w:author="jai padmakumar" w:date="2022-12-16T14:08:00Z">
        <w:r>
          <w:rPr>
            <w:rFonts w:ascii="Calibri" w:hAnsi="Calibri" w:cs="Arial"/>
            <w:bCs/>
            <w:color w:val="000000" w:themeColor="text1"/>
            <w:sz w:val="22"/>
            <w:szCs w:val="22"/>
          </w:rPr>
          <w:t>(^use for context relating to current algorithms?)</w:t>
        </w:r>
      </w:ins>
    </w:p>
    <w:p w14:paraId="5435ABBD"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2A0A4894"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678F2437"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796D32A3"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6D3C7D31"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449BA2E2"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21C4891A"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0BCC6B7D"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3C444100"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217E6562"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090425EA"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7F2F3628"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513D868E"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405FD053"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36C7D8B8"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2BD1D925"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2C84332A"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66AB9A1D"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60442BCA"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3250DBBF" w14:textId="77777777"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p>
    <w:p w14:paraId="1F4A2226" w14:textId="2392AAC3" w:rsidR="00081F07"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r w:rsidRPr="00157E42">
        <w:rPr>
          <w:rFonts w:ascii="Calibri" w:hAnsi="Calibri" w:cs="Arial"/>
          <w:b/>
          <w:color w:val="000000" w:themeColor="text1"/>
          <w:sz w:val="22"/>
          <w:szCs w:val="22"/>
          <w:lang w:eastAsia="zh-CN"/>
        </w:rPr>
        <w:t>Results</w:t>
      </w:r>
    </w:p>
    <w:p w14:paraId="4CADC432" w14:textId="3FCC934E" w:rsidR="00691490" w:rsidDel="00B4580D" w:rsidRDefault="00ED49ED" w:rsidP="00081F07">
      <w:pPr>
        <w:widowControl w:val="0"/>
        <w:adjustRightInd w:val="0"/>
        <w:snapToGrid w:val="0"/>
        <w:spacing w:line="360" w:lineRule="auto"/>
        <w:contextualSpacing/>
        <w:jc w:val="both"/>
        <w:outlineLvl w:val="0"/>
        <w:rPr>
          <w:del w:id="57" w:author="jai padmakumar" w:date="2022-12-13T22:59:00Z"/>
          <w:rFonts w:ascii="Calibri" w:hAnsi="Calibri" w:cs="Arial"/>
          <w:b/>
          <w:color w:val="000000" w:themeColor="text1"/>
          <w:sz w:val="22"/>
          <w:szCs w:val="22"/>
          <w:lang w:eastAsia="zh-CN"/>
        </w:rPr>
      </w:pPr>
      <w:del w:id="58" w:author="jai padmakumar" w:date="2022-12-13T22:59:00Z">
        <w:r w:rsidDel="00B4580D">
          <w:rPr>
            <w:rFonts w:ascii="Calibri" w:hAnsi="Calibri" w:cs="Arial"/>
            <w:b/>
            <w:color w:val="000000" w:themeColor="text1"/>
            <w:sz w:val="22"/>
            <w:szCs w:val="22"/>
            <w:lang w:eastAsia="zh-CN"/>
          </w:rPr>
          <w:delText>[differentiate between circuit outputs and quorum outputs]</w:delText>
        </w:r>
      </w:del>
    </w:p>
    <w:p w14:paraId="4BFAAFF5" w14:textId="7E02D829" w:rsidR="0099753D" w:rsidRDefault="00325E88" w:rsidP="00081F07">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r>
        <w:rPr>
          <w:rFonts w:ascii="Calibri" w:hAnsi="Calibri" w:cs="Arial"/>
          <w:bCs/>
          <w:color w:val="000000" w:themeColor="text1"/>
          <w:sz w:val="22"/>
          <w:szCs w:val="22"/>
          <w:u w:val="single"/>
          <w:lang w:eastAsia="zh-CN"/>
        </w:rPr>
        <w:t>Circuit partitioning</w:t>
      </w:r>
    </w:p>
    <w:p w14:paraId="2C0E39D5" w14:textId="4AC37000" w:rsidR="003D44B2" w:rsidRDefault="00553F1A" w:rsidP="005E799C">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Implementation of a </w:t>
      </w:r>
      <w:r w:rsidR="00BB13A7">
        <w:rPr>
          <w:rFonts w:ascii="Calibri" w:hAnsi="Calibri" w:cs="Arial"/>
          <w:bCs/>
          <w:color w:val="000000" w:themeColor="text1"/>
          <w:sz w:val="22"/>
          <w:szCs w:val="22"/>
          <w:lang w:eastAsia="zh-CN"/>
        </w:rPr>
        <w:t>very large</w:t>
      </w:r>
      <w:r>
        <w:rPr>
          <w:rFonts w:ascii="Calibri" w:hAnsi="Calibri" w:cs="Arial"/>
          <w:bCs/>
          <w:color w:val="000000" w:themeColor="text1"/>
          <w:sz w:val="22"/>
          <w:szCs w:val="22"/>
          <w:lang w:eastAsia="zh-CN"/>
        </w:rPr>
        <w:t xml:space="preserve"> circuit in </w:t>
      </w:r>
      <w:r w:rsidR="00394996">
        <w:rPr>
          <w:rFonts w:ascii="Calibri" w:hAnsi="Calibri" w:cs="Arial"/>
          <w:bCs/>
          <w:color w:val="000000" w:themeColor="text1"/>
          <w:sz w:val="22"/>
          <w:szCs w:val="22"/>
          <w:lang w:eastAsia="zh-CN"/>
        </w:rPr>
        <w:t>living</w:t>
      </w:r>
      <w:r>
        <w:rPr>
          <w:rFonts w:ascii="Calibri" w:hAnsi="Calibri" w:cs="Arial"/>
          <w:bCs/>
          <w:color w:val="000000" w:themeColor="text1"/>
          <w:sz w:val="22"/>
          <w:szCs w:val="22"/>
          <w:lang w:eastAsia="zh-CN"/>
        </w:rPr>
        <w:t xml:space="preserve"> cell</w:t>
      </w:r>
      <w:r w:rsidR="00394996">
        <w:rPr>
          <w:rFonts w:ascii="Calibri" w:hAnsi="Calibri" w:cs="Arial"/>
          <w:bCs/>
          <w:color w:val="000000" w:themeColor="text1"/>
          <w:sz w:val="22"/>
          <w:szCs w:val="22"/>
          <w:lang w:eastAsia="zh-CN"/>
        </w:rPr>
        <w:t>s</w:t>
      </w:r>
      <w:r>
        <w:rPr>
          <w:rFonts w:ascii="Calibri" w:hAnsi="Calibri" w:cs="Arial"/>
          <w:bCs/>
          <w:color w:val="000000" w:themeColor="text1"/>
          <w:sz w:val="22"/>
          <w:szCs w:val="22"/>
          <w:lang w:eastAsia="zh-CN"/>
        </w:rPr>
        <w:t xml:space="preserve"> requires dividing the circuit </w:t>
      </w:r>
      <w:r w:rsidR="008464B4">
        <w:rPr>
          <w:rFonts w:ascii="Calibri" w:hAnsi="Calibri" w:cs="Arial"/>
          <w:bCs/>
          <w:color w:val="000000" w:themeColor="text1"/>
          <w:sz w:val="22"/>
          <w:szCs w:val="22"/>
          <w:lang w:eastAsia="zh-CN"/>
        </w:rPr>
        <w:t xml:space="preserve">across </w:t>
      </w:r>
      <w:proofErr w:type="gramStart"/>
      <w:r w:rsidR="008464B4">
        <w:rPr>
          <w:rFonts w:ascii="Calibri" w:hAnsi="Calibri" w:cs="Arial"/>
          <w:bCs/>
          <w:color w:val="000000" w:themeColor="text1"/>
          <w:sz w:val="22"/>
          <w:szCs w:val="22"/>
          <w:lang w:eastAsia="zh-CN"/>
        </w:rPr>
        <w:t>a number of</w:t>
      </w:r>
      <w:proofErr w:type="gramEnd"/>
      <w:r w:rsidR="008464B4">
        <w:rPr>
          <w:rFonts w:ascii="Calibri" w:hAnsi="Calibri" w:cs="Arial"/>
          <w:bCs/>
          <w:color w:val="000000" w:themeColor="text1"/>
          <w:sz w:val="22"/>
          <w:szCs w:val="22"/>
          <w:lang w:eastAsia="zh-CN"/>
        </w:rPr>
        <w:t xml:space="preserve"> communicating cells</w:t>
      </w:r>
      <w:r w:rsidR="00E169D9">
        <w:rPr>
          <w:rFonts w:ascii="Calibri" w:hAnsi="Calibri" w:cs="Arial"/>
          <w:bCs/>
          <w:color w:val="000000" w:themeColor="text1"/>
          <w:sz w:val="22"/>
          <w:szCs w:val="22"/>
          <w:lang w:eastAsia="zh-CN"/>
        </w:rPr>
        <w:t>, where each cell performs a small portion of the full circuit calculation</w:t>
      </w:r>
      <w:r>
        <w:rPr>
          <w:rFonts w:ascii="Calibri" w:hAnsi="Calibri" w:cs="Arial"/>
          <w:bCs/>
          <w:color w:val="000000" w:themeColor="text1"/>
          <w:sz w:val="22"/>
          <w:szCs w:val="22"/>
          <w:lang w:eastAsia="zh-CN"/>
        </w:rPr>
        <w:t xml:space="preserve">. </w:t>
      </w:r>
      <w:r w:rsidR="00B83A1B">
        <w:rPr>
          <w:rFonts w:ascii="Calibri" w:hAnsi="Calibri" w:cs="Arial"/>
          <w:bCs/>
          <w:color w:val="000000" w:themeColor="text1"/>
          <w:sz w:val="22"/>
          <w:szCs w:val="22"/>
          <w:lang w:eastAsia="zh-CN"/>
        </w:rPr>
        <w:t xml:space="preserve">To implement a circuit in a cell, </w:t>
      </w:r>
      <w:r w:rsidR="00335035">
        <w:rPr>
          <w:rFonts w:ascii="Calibri" w:hAnsi="Calibri" w:cs="Arial"/>
          <w:bCs/>
          <w:color w:val="000000" w:themeColor="text1"/>
          <w:sz w:val="22"/>
          <w:szCs w:val="22"/>
          <w:lang w:eastAsia="zh-CN"/>
        </w:rPr>
        <w:t xml:space="preserve">genetic </w:t>
      </w:r>
      <w:r w:rsidR="00B83A1B">
        <w:rPr>
          <w:rFonts w:ascii="Calibri" w:hAnsi="Calibri" w:cs="Arial"/>
          <w:bCs/>
          <w:color w:val="000000" w:themeColor="text1"/>
          <w:sz w:val="22"/>
          <w:szCs w:val="22"/>
          <w:lang w:eastAsia="zh-CN"/>
        </w:rPr>
        <w:t xml:space="preserve">logic gates are implemented using </w:t>
      </w:r>
      <w:r w:rsidR="009C398D">
        <w:rPr>
          <w:rFonts w:ascii="Calibri" w:hAnsi="Calibri" w:cs="Arial"/>
          <w:bCs/>
          <w:color w:val="000000" w:themeColor="text1"/>
          <w:sz w:val="22"/>
          <w:szCs w:val="22"/>
          <w:lang w:eastAsia="zh-CN"/>
        </w:rPr>
        <w:t>transcriptional repressors</w:t>
      </w:r>
      <w:r w:rsidR="00E470B9">
        <w:rPr>
          <w:rFonts w:ascii="Calibri" w:hAnsi="Calibri" w:cs="Arial"/>
          <w:bCs/>
          <w:color w:val="000000" w:themeColor="text1"/>
          <w:sz w:val="22"/>
          <w:szCs w:val="22"/>
          <w:lang w:eastAsia="zh-CN"/>
        </w:rPr>
        <w:t>. C</w:t>
      </w:r>
      <w:r w:rsidR="005A3F0F">
        <w:rPr>
          <w:rFonts w:ascii="Calibri" w:hAnsi="Calibri" w:cs="Arial"/>
          <w:bCs/>
          <w:color w:val="000000" w:themeColor="text1"/>
          <w:sz w:val="22"/>
          <w:szCs w:val="22"/>
          <w:lang w:eastAsia="zh-CN"/>
        </w:rPr>
        <w:t xml:space="preserve">ell-cell </w:t>
      </w:r>
      <w:r w:rsidR="00A16859">
        <w:rPr>
          <w:rFonts w:ascii="Calibri" w:hAnsi="Calibri" w:cs="Arial"/>
          <w:bCs/>
          <w:color w:val="000000" w:themeColor="text1"/>
          <w:sz w:val="22"/>
          <w:szCs w:val="22"/>
          <w:lang w:eastAsia="zh-CN"/>
        </w:rPr>
        <w:t>communication</w:t>
      </w:r>
      <w:r w:rsidR="005A3F0F">
        <w:rPr>
          <w:rFonts w:ascii="Calibri" w:hAnsi="Calibri" w:cs="Arial"/>
          <w:bCs/>
          <w:color w:val="000000" w:themeColor="text1"/>
          <w:sz w:val="22"/>
          <w:szCs w:val="22"/>
          <w:lang w:eastAsia="zh-CN"/>
        </w:rPr>
        <w:t xml:space="preserve"> can be achieved using </w:t>
      </w:r>
      <w:r w:rsidR="00A90B18">
        <w:rPr>
          <w:rFonts w:ascii="Calibri" w:hAnsi="Calibri" w:cs="Arial"/>
          <w:bCs/>
          <w:color w:val="000000" w:themeColor="text1"/>
          <w:sz w:val="22"/>
          <w:szCs w:val="22"/>
          <w:lang w:eastAsia="zh-CN"/>
        </w:rPr>
        <w:t xml:space="preserve">by converting a transcriptional output </w:t>
      </w:r>
      <w:r w:rsidR="00E96AE7">
        <w:rPr>
          <w:rFonts w:ascii="Calibri" w:hAnsi="Calibri" w:cs="Arial"/>
          <w:bCs/>
          <w:color w:val="000000" w:themeColor="text1"/>
          <w:sz w:val="22"/>
          <w:szCs w:val="22"/>
          <w:lang w:eastAsia="zh-CN"/>
        </w:rPr>
        <w:t xml:space="preserve">in </w:t>
      </w:r>
      <w:r w:rsidR="00A55C78">
        <w:rPr>
          <w:rFonts w:ascii="Calibri" w:hAnsi="Calibri" w:cs="Arial"/>
          <w:bCs/>
          <w:color w:val="000000" w:themeColor="text1"/>
          <w:sz w:val="22"/>
          <w:szCs w:val="22"/>
          <w:lang w:eastAsia="zh-CN"/>
        </w:rPr>
        <w:t xml:space="preserve">a “sender” cell </w:t>
      </w:r>
      <w:r w:rsidR="00A90B18">
        <w:rPr>
          <w:rFonts w:ascii="Calibri" w:hAnsi="Calibri" w:cs="Arial"/>
          <w:bCs/>
          <w:color w:val="000000" w:themeColor="text1"/>
          <w:sz w:val="22"/>
          <w:szCs w:val="22"/>
          <w:lang w:eastAsia="zh-CN"/>
        </w:rPr>
        <w:t xml:space="preserve">into expression of a </w:t>
      </w:r>
      <w:r w:rsidR="005A3F0F">
        <w:rPr>
          <w:rFonts w:ascii="Calibri" w:hAnsi="Calibri" w:cs="Arial"/>
          <w:bCs/>
          <w:color w:val="000000" w:themeColor="text1"/>
          <w:sz w:val="22"/>
          <w:szCs w:val="22"/>
          <w:lang w:eastAsia="zh-CN"/>
        </w:rPr>
        <w:t xml:space="preserve">diffusible small molecule that can </w:t>
      </w:r>
      <w:r w:rsidR="00E96AE7">
        <w:rPr>
          <w:rFonts w:ascii="Calibri" w:hAnsi="Calibri" w:cs="Arial"/>
          <w:bCs/>
          <w:color w:val="000000" w:themeColor="text1"/>
          <w:sz w:val="22"/>
          <w:szCs w:val="22"/>
          <w:lang w:eastAsia="zh-CN"/>
        </w:rPr>
        <w:t>subsequently be sensed</w:t>
      </w:r>
      <w:r w:rsidR="005A3F0F">
        <w:rPr>
          <w:rFonts w:ascii="Calibri" w:hAnsi="Calibri" w:cs="Arial"/>
          <w:bCs/>
          <w:color w:val="000000" w:themeColor="text1"/>
          <w:sz w:val="22"/>
          <w:szCs w:val="22"/>
          <w:lang w:eastAsia="zh-CN"/>
        </w:rPr>
        <w:t xml:space="preserve"> </w:t>
      </w:r>
      <w:r w:rsidR="00A90B18">
        <w:rPr>
          <w:rFonts w:ascii="Calibri" w:hAnsi="Calibri" w:cs="Arial"/>
          <w:bCs/>
          <w:color w:val="000000" w:themeColor="text1"/>
          <w:sz w:val="22"/>
          <w:szCs w:val="22"/>
          <w:lang w:eastAsia="zh-CN"/>
        </w:rPr>
        <w:t xml:space="preserve">in one cell </w:t>
      </w:r>
      <w:r w:rsidR="005A3F0F">
        <w:rPr>
          <w:rFonts w:ascii="Calibri" w:hAnsi="Calibri" w:cs="Arial"/>
          <w:bCs/>
          <w:color w:val="000000" w:themeColor="text1"/>
          <w:sz w:val="22"/>
          <w:szCs w:val="22"/>
          <w:lang w:eastAsia="zh-CN"/>
        </w:rPr>
        <w:t xml:space="preserve">and </w:t>
      </w:r>
      <w:r w:rsidR="00DE645E">
        <w:rPr>
          <w:rFonts w:ascii="Calibri" w:hAnsi="Calibri" w:cs="Arial"/>
          <w:bCs/>
          <w:color w:val="000000" w:themeColor="text1"/>
          <w:sz w:val="22"/>
          <w:szCs w:val="22"/>
          <w:lang w:eastAsia="zh-CN"/>
        </w:rPr>
        <w:t>converted to a transcriptional output by a “receiver” cell</w:t>
      </w:r>
      <w:r w:rsidR="009C398D">
        <w:rPr>
          <w:rFonts w:ascii="Calibri" w:hAnsi="Calibri" w:cs="Arial"/>
          <w:bCs/>
          <w:color w:val="000000" w:themeColor="text1"/>
          <w:sz w:val="22"/>
          <w:szCs w:val="22"/>
          <w:lang w:eastAsia="zh-CN"/>
        </w:rPr>
        <w:t xml:space="preserve">. </w:t>
      </w:r>
      <w:r w:rsidR="00B83A1B">
        <w:rPr>
          <w:rFonts w:ascii="Calibri" w:hAnsi="Calibri" w:cs="Arial"/>
          <w:bCs/>
          <w:color w:val="000000" w:themeColor="text1"/>
          <w:sz w:val="22"/>
          <w:szCs w:val="22"/>
          <w:lang w:eastAsia="zh-CN"/>
        </w:rPr>
        <w:t xml:space="preserve"> </w:t>
      </w:r>
      <w:r>
        <w:rPr>
          <w:rFonts w:ascii="Calibri" w:hAnsi="Calibri" w:cs="Arial"/>
          <w:bCs/>
          <w:color w:val="000000" w:themeColor="text1"/>
          <w:sz w:val="22"/>
          <w:szCs w:val="22"/>
          <w:lang w:eastAsia="zh-CN"/>
        </w:rPr>
        <w:t xml:space="preserve">Since we are limited in the number of both </w:t>
      </w:r>
      <w:r w:rsidR="004B1D25">
        <w:rPr>
          <w:rFonts w:ascii="Calibri" w:hAnsi="Calibri" w:cs="Arial"/>
          <w:bCs/>
          <w:color w:val="000000" w:themeColor="text1"/>
          <w:sz w:val="22"/>
          <w:szCs w:val="22"/>
          <w:lang w:eastAsia="zh-CN"/>
        </w:rPr>
        <w:t xml:space="preserve">logic </w:t>
      </w:r>
      <w:r>
        <w:rPr>
          <w:rFonts w:ascii="Calibri" w:hAnsi="Calibri" w:cs="Arial"/>
          <w:bCs/>
          <w:color w:val="000000" w:themeColor="text1"/>
          <w:sz w:val="22"/>
          <w:szCs w:val="22"/>
          <w:lang w:eastAsia="zh-CN"/>
        </w:rPr>
        <w:t>gates that can be placed into a single cell and the number of cell-cell communication channels available</w:t>
      </w:r>
      <w:r w:rsidR="00332508">
        <w:rPr>
          <w:rFonts w:ascii="Calibri" w:hAnsi="Calibri" w:cs="Arial"/>
          <w:bCs/>
          <w:color w:val="000000" w:themeColor="text1"/>
          <w:sz w:val="22"/>
          <w:szCs w:val="22"/>
          <w:lang w:eastAsia="zh-CN"/>
        </w:rPr>
        <w:t>, each subcircuit must</w:t>
      </w:r>
      <w:r w:rsidR="00F529FA">
        <w:rPr>
          <w:rFonts w:ascii="Calibri" w:hAnsi="Calibri" w:cs="Arial"/>
          <w:bCs/>
          <w:color w:val="000000" w:themeColor="text1"/>
          <w:sz w:val="22"/>
          <w:szCs w:val="22"/>
          <w:lang w:eastAsia="zh-CN"/>
        </w:rPr>
        <w:t xml:space="preserve"> fit into acceptable </w:t>
      </w:r>
      <w:r w:rsidR="00B66E74">
        <w:rPr>
          <w:rFonts w:ascii="Calibri" w:hAnsi="Calibri" w:cs="Arial"/>
          <w:bCs/>
          <w:color w:val="000000" w:themeColor="text1"/>
          <w:sz w:val="22"/>
          <w:szCs w:val="22"/>
          <w:lang w:eastAsia="zh-CN"/>
        </w:rPr>
        <w:t xml:space="preserve">design </w:t>
      </w:r>
      <w:r w:rsidR="00F529FA">
        <w:rPr>
          <w:rFonts w:ascii="Calibri" w:hAnsi="Calibri" w:cs="Arial"/>
          <w:bCs/>
          <w:color w:val="000000" w:themeColor="text1"/>
          <w:sz w:val="22"/>
          <w:szCs w:val="22"/>
          <w:lang w:eastAsia="zh-CN"/>
        </w:rPr>
        <w:t xml:space="preserve">parameters. </w:t>
      </w:r>
      <w:r w:rsidR="009C21A5">
        <w:rPr>
          <w:rFonts w:ascii="Calibri" w:hAnsi="Calibri" w:cs="Arial"/>
          <w:bCs/>
          <w:color w:val="000000" w:themeColor="text1"/>
          <w:sz w:val="22"/>
          <w:szCs w:val="22"/>
          <w:lang w:eastAsia="zh-CN"/>
        </w:rPr>
        <w:t xml:space="preserve">Once a circuit is divided into smaller subcircuits, the inputs and outputs to each cell must be assigned to </w:t>
      </w:r>
      <w:r w:rsidR="00D12224">
        <w:rPr>
          <w:rFonts w:ascii="Calibri" w:hAnsi="Calibri" w:cs="Arial"/>
          <w:bCs/>
          <w:color w:val="000000" w:themeColor="text1"/>
          <w:sz w:val="22"/>
          <w:szCs w:val="22"/>
          <w:lang w:eastAsia="zh-CN"/>
        </w:rPr>
        <w:t xml:space="preserve">orthogonal </w:t>
      </w:r>
      <w:r w:rsidR="009C21A5">
        <w:rPr>
          <w:rFonts w:ascii="Calibri" w:hAnsi="Calibri" w:cs="Arial"/>
          <w:bCs/>
          <w:color w:val="000000" w:themeColor="text1"/>
          <w:sz w:val="22"/>
          <w:szCs w:val="22"/>
          <w:lang w:eastAsia="zh-CN"/>
        </w:rPr>
        <w:t>cell-cell communication channels</w:t>
      </w:r>
      <w:r w:rsidR="0021079A">
        <w:rPr>
          <w:rFonts w:ascii="Calibri" w:hAnsi="Calibri" w:cs="Arial"/>
          <w:bCs/>
          <w:color w:val="000000" w:themeColor="text1"/>
          <w:sz w:val="22"/>
          <w:szCs w:val="22"/>
          <w:lang w:eastAsia="zh-CN"/>
        </w:rPr>
        <w:t xml:space="preserve">. </w:t>
      </w:r>
      <w:r w:rsidR="00A830F2">
        <w:rPr>
          <w:rFonts w:ascii="Calibri" w:hAnsi="Calibri" w:cs="Arial"/>
          <w:bCs/>
          <w:color w:val="000000" w:themeColor="text1"/>
          <w:sz w:val="22"/>
          <w:szCs w:val="22"/>
          <w:lang w:eastAsia="zh-CN"/>
        </w:rPr>
        <w:t>Her</w:t>
      </w:r>
      <w:r w:rsidR="00EF7418">
        <w:rPr>
          <w:rFonts w:ascii="Calibri" w:hAnsi="Calibri" w:cs="Arial"/>
          <w:bCs/>
          <w:color w:val="000000" w:themeColor="text1"/>
          <w:sz w:val="22"/>
          <w:szCs w:val="22"/>
          <w:lang w:eastAsia="zh-CN"/>
        </w:rPr>
        <w:t xml:space="preserve">e </w:t>
      </w:r>
      <w:r w:rsidR="00FE037B">
        <w:rPr>
          <w:rFonts w:ascii="Calibri" w:hAnsi="Calibri" w:cs="Arial"/>
          <w:bCs/>
          <w:color w:val="000000" w:themeColor="text1"/>
          <w:sz w:val="22"/>
          <w:szCs w:val="22"/>
          <w:lang w:eastAsia="zh-CN"/>
        </w:rPr>
        <w:t>w</w:t>
      </w:r>
      <w:r w:rsidR="00A830F2">
        <w:rPr>
          <w:rFonts w:ascii="Calibri" w:hAnsi="Calibri" w:cs="Arial"/>
          <w:bCs/>
          <w:color w:val="000000" w:themeColor="text1"/>
          <w:sz w:val="22"/>
          <w:szCs w:val="22"/>
          <w:lang w:eastAsia="zh-CN"/>
        </w:rPr>
        <w:t>e</w:t>
      </w:r>
      <w:r w:rsidR="00EF7418">
        <w:rPr>
          <w:rFonts w:ascii="Calibri" w:hAnsi="Calibri" w:cs="Arial"/>
          <w:bCs/>
          <w:color w:val="000000" w:themeColor="text1"/>
          <w:sz w:val="22"/>
          <w:szCs w:val="22"/>
          <w:lang w:eastAsia="zh-CN"/>
        </w:rPr>
        <w:t xml:space="preserve"> </w:t>
      </w:r>
      <w:r w:rsidR="00A830F2">
        <w:rPr>
          <w:rFonts w:ascii="Calibri" w:hAnsi="Calibri" w:cs="Arial"/>
          <w:bCs/>
          <w:color w:val="000000" w:themeColor="text1"/>
          <w:sz w:val="22"/>
          <w:szCs w:val="22"/>
          <w:lang w:eastAsia="zh-CN"/>
        </w:rPr>
        <w:t>designed a partitioning strateg</w:t>
      </w:r>
      <w:r w:rsidR="0057453E">
        <w:rPr>
          <w:rFonts w:ascii="Calibri" w:hAnsi="Calibri" w:cs="Arial"/>
          <w:bCs/>
          <w:color w:val="000000" w:themeColor="text1"/>
          <w:sz w:val="22"/>
          <w:szCs w:val="22"/>
          <w:lang w:eastAsia="zh-CN"/>
        </w:rPr>
        <w:t xml:space="preserve">y </w:t>
      </w:r>
      <w:r w:rsidR="000650FD">
        <w:rPr>
          <w:rFonts w:ascii="Calibri" w:hAnsi="Calibri" w:cs="Arial"/>
          <w:bCs/>
          <w:color w:val="000000" w:themeColor="text1"/>
          <w:sz w:val="22"/>
          <w:szCs w:val="22"/>
          <w:lang w:eastAsia="zh-CN"/>
        </w:rPr>
        <w:t>to divide a large circuit into smaller subcircuits</w:t>
      </w:r>
      <w:r w:rsidR="00A6054F">
        <w:rPr>
          <w:rFonts w:ascii="Calibri" w:hAnsi="Calibri" w:cs="Arial"/>
          <w:bCs/>
          <w:color w:val="000000" w:themeColor="text1"/>
          <w:sz w:val="22"/>
          <w:szCs w:val="22"/>
          <w:lang w:eastAsia="zh-CN"/>
        </w:rPr>
        <w:t xml:space="preserve"> and assign cell-cell communication channels</w:t>
      </w:r>
      <w:r w:rsidR="000650FD">
        <w:rPr>
          <w:rFonts w:ascii="Calibri" w:hAnsi="Calibri" w:cs="Arial"/>
          <w:bCs/>
          <w:color w:val="000000" w:themeColor="text1"/>
          <w:sz w:val="22"/>
          <w:szCs w:val="22"/>
          <w:lang w:eastAsia="zh-CN"/>
        </w:rPr>
        <w:t xml:space="preserve"> given</w:t>
      </w:r>
      <w:r w:rsidR="007229D5">
        <w:rPr>
          <w:rFonts w:ascii="Calibri" w:hAnsi="Calibri" w:cs="Arial"/>
          <w:bCs/>
          <w:color w:val="000000" w:themeColor="text1"/>
          <w:sz w:val="22"/>
          <w:szCs w:val="22"/>
          <w:lang w:eastAsia="zh-CN"/>
        </w:rPr>
        <w:t>: 1) the maximum number of gates that can be placed into</w:t>
      </w:r>
      <w:r w:rsidR="009C21A5">
        <w:rPr>
          <w:rFonts w:ascii="Calibri" w:hAnsi="Calibri" w:cs="Arial"/>
          <w:bCs/>
          <w:color w:val="000000" w:themeColor="text1"/>
          <w:sz w:val="22"/>
          <w:szCs w:val="22"/>
          <w:lang w:eastAsia="zh-CN"/>
        </w:rPr>
        <w:t xml:space="preserve"> a single</w:t>
      </w:r>
      <w:r w:rsidR="007229D5">
        <w:rPr>
          <w:rFonts w:ascii="Calibri" w:hAnsi="Calibri" w:cs="Arial"/>
          <w:bCs/>
          <w:color w:val="000000" w:themeColor="text1"/>
          <w:sz w:val="22"/>
          <w:szCs w:val="22"/>
          <w:lang w:eastAsia="zh-CN"/>
        </w:rPr>
        <w:t xml:space="preserve"> cell, 2) the maximum number of cell-cell communication channels </w:t>
      </w:r>
      <w:r w:rsidR="009C21A5">
        <w:rPr>
          <w:rFonts w:ascii="Calibri" w:hAnsi="Calibri" w:cs="Arial"/>
          <w:bCs/>
          <w:color w:val="000000" w:themeColor="text1"/>
          <w:sz w:val="22"/>
          <w:szCs w:val="22"/>
          <w:lang w:eastAsia="zh-CN"/>
        </w:rPr>
        <w:t xml:space="preserve">that can be placed into a single cell, and 3) the </w:t>
      </w:r>
      <w:r w:rsidR="003B289E">
        <w:rPr>
          <w:rFonts w:ascii="Calibri" w:hAnsi="Calibri" w:cs="Arial"/>
          <w:bCs/>
          <w:color w:val="000000" w:themeColor="text1"/>
          <w:sz w:val="22"/>
          <w:szCs w:val="22"/>
          <w:lang w:eastAsia="zh-CN"/>
        </w:rPr>
        <w:t xml:space="preserve">total number of cell-cell communication channels available. </w:t>
      </w:r>
    </w:p>
    <w:p w14:paraId="4F05E624" w14:textId="176787C2" w:rsidR="00A915BE" w:rsidRDefault="0033782A" w:rsidP="005E799C">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To </w:t>
      </w:r>
      <w:r w:rsidR="009B212E">
        <w:rPr>
          <w:rFonts w:ascii="Calibri" w:hAnsi="Calibri" w:cs="Arial"/>
          <w:bCs/>
          <w:color w:val="000000" w:themeColor="text1"/>
          <w:sz w:val="22"/>
          <w:szCs w:val="22"/>
          <w:lang w:eastAsia="zh-CN"/>
        </w:rPr>
        <w:t>generate the</w:t>
      </w:r>
      <w:r>
        <w:rPr>
          <w:rFonts w:ascii="Calibri" w:hAnsi="Calibri" w:cs="Arial"/>
          <w:bCs/>
          <w:color w:val="000000" w:themeColor="text1"/>
          <w:sz w:val="22"/>
          <w:szCs w:val="22"/>
          <w:lang w:eastAsia="zh-CN"/>
        </w:rPr>
        <w:t xml:space="preserve"> subcircuits, </w:t>
      </w:r>
      <w:ins w:id="59" w:author="jai padmakumar" w:date="2022-12-13T22:58:00Z">
        <w:r w:rsidR="006D742A">
          <w:rPr>
            <w:rFonts w:ascii="Calibri" w:hAnsi="Calibri" w:cs="Arial"/>
            <w:bCs/>
            <w:color w:val="000000" w:themeColor="text1"/>
            <w:sz w:val="22"/>
            <w:szCs w:val="22"/>
            <w:lang w:eastAsia="zh-CN"/>
          </w:rPr>
          <w:t xml:space="preserve">we </w:t>
        </w:r>
      </w:ins>
      <w:del w:id="60" w:author="jai padmakumar" w:date="2022-12-13T22:58:00Z">
        <w:r w:rsidR="009B212E" w:rsidDel="006D742A">
          <w:rPr>
            <w:rFonts w:ascii="Calibri" w:hAnsi="Calibri" w:cs="Arial"/>
            <w:bCs/>
            <w:color w:val="000000" w:themeColor="text1"/>
            <w:sz w:val="22"/>
            <w:szCs w:val="22"/>
            <w:lang w:eastAsia="zh-CN"/>
          </w:rPr>
          <w:delText xml:space="preserve">the larger circuit is </w:delText>
        </w:r>
      </w:del>
      <w:r w:rsidR="009B212E">
        <w:rPr>
          <w:rFonts w:ascii="Calibri" w:hAnsi="Calibri" w:cs="Arial"/>
          <w:bCs/>
          <w:color w:val="000000" w:themeColor="text1"/>
          <w:sz w:val="22"/>
          <w:szCs w:val="22"/>
          <w:lang w:eastAsia="zh-CN"/>
        </w:rPr>
        <w:t xml:space="preserve">divided </w:t>
      </w:r>
      <w:ins w:id="61" w:author="jai padmakumar" w:date="2022-12-13T22:58:00Z">
        <w:r w:rsidR="006D742A">
          <w:rPr>
            <w:rFonts w:ascii="Calibri" w:hAnsi="Calibri" w:cs="Arial"/>
            <w:bCs/>
            <w:color w:val="000000" w:themeColor="text1"/>
            <w:sz w:val="22"/>
            <w:szCs w:val="22"/>
            <w:lang w:eastAsia="zh-CN"/>
          </w:rPr>
          <w:t xml:space="preserve">the larger circuit </w:t>
        </w:r>
      </w:ins>
      <w:r w:rsidR="009B212E">
        <w:rPr>
          <w:rFonts w:ascii="Calibri" w:hAnsi="Calibri" w:cs="Arial"/>
          <w:bCs/>
          <w:color w:val="000000" w:themeColor="text1"/>
          <w:sz w:val="22"/>
          <w:szCs w:val="22"/>
          <w:lang w:eastAsia="zh-CN"/>
        </w:rPr>
        <w:t>into smaller subcircuits that contain at most the maximum number of gates per cell specified by the user (</w:t>
      </w:r>
      <w:ins w:id="62" w:author="jai padmakumar" w:date="2022-12-13T22:57:00Z">
        <w:r w:rsidR="00542C7F">
          <w:rPr>
            <w:rFonts w:ascii="Calibri" w:hAnsi="Calibri" w:cs="Arial"/>
            <w:bCs/>
            <w:color w:val="000000" w:themeColor="text1"/>
            <w:sz w:val="22"/>
            <w:szCs w:val="22"/>
            <w:lang w:eastAsia="zh-CN"/>
          </w:rPr>
          <w:t>eight</w:t>
        </w:r>
      </w:ins>
      <w:del w:id="63" w:author="jai padmakumar" w:date="2022-12-13T22:57:00Z">
        <w:r w:rsidR="009B212E" w:rsidDel="00542C7F">
          <w:rPr>
            <w:rFonts w:ascii="Calibri" w:hAnsi="Calibri" w:cs="Arial"/>
            <w:bCs/>
            <w:color w:val="000000" w:themeColor="text1"/>
            <w:sz w:val="22"/>
            <w:szCs w:val="22"/>
            <w:lang w:eastAsia="zh-CN"/>
          </w:rPr>
          <w:delText>8</w:delText>
        </w:r>
      </w:del>
      <w:r w:rsidR="009B212E">
        <w:rPr>
          <w:rFonts w:ascii="Calibri" w:hAnsi="Calibri" w:cs="Arial"/>
          <w:bCs/>
          <w:color w:val="000000" w:themeColor="text1"/>
          <w:sz w:val="22"/>
          <w:szCs w:val="22"/>
          <w:lang w:eastAsia="zh-CN"/>
        </w:rPr>
        <w:t xml:space="preserve"> in our </w:t>
      </w:r>
      <w:del w:id="64" w:author="jai padmakumar" w:date="2022-12-13T22:58:00Z">
        <w:r w:rsidR="009B212E" w:rsidDel="00626A55">
          <w:rPr>
            <w:rFonts w:ascii="Calibri" w:hAnsi="Calibri" w:cs="Arial"/>
            <w:bCs/>
            <w:color w:val="000000" w:themeColor="text1"/>
            <w:sz w:val="22"/>
            <w:szCs w:val="22"/>
            <w:lang w:eastAsia="zh-CN"/>
          </w:rPr>
          <w:delText>gates</w:delText>
        </w:r>
      </w:del>
      <w:ins w:id="65" w:author="jai padmakumar" w:date="2022-12-13T22:58:00Z">
        <w:r w:rsidR="00626A55">
          <w:rPr>
            <w:rFonts w:ascii="Calibri" w:hAnsi="Calibri" w:cs="Arial"/>
            <w:bCs/>
            <w:color w:val="000000" w:themeColor="text1"/>
            <w:sz w:val="22"/>
            <w:szCs w:val="22"/>
            <w:lang w:eastAsia="zh-CN"/>
          </w:rPr>
          <w:t>case</w:t>
        </w:r>
      </w:ins>
      <w:r w:rsidR="009B212E">
        <w:rPr>
          <w:rFonts w:ascii="Calibri" w:hAnsi="Calibri" w:cs="Arial"/>
          <w:bCs/>
          <w:color w:val="000000" w:themeColor="text1"/>
          <w:sz w:val="22"/>
          <w:szCs w:val="22"/>
          <w:lang w:eastAsia="zh-CN"/>
        </w:rPr>
        <w:t>) and at most the maximum number cell-cell communications channels per cell (</w:t>
      </w:r>
      <w:ins w:id="66" w:author="jai padmakumar" w:date="2022-12-13T22:57:00Z">
        <w:r w:rsidR="00FC556C">
          <w:rPr>
            <w:rFonts w:ascii="Calibri" w:hAnsi="Calibri" w:cs="Arial"/>
            <w:bCs/>
            <w:color w:val="000000" w:themeColor="text1"/>
            <w:sz w:val="22"/>
            <w:szCs w:val="22"/>
            <w:lang w:eastAsia="zh-CN"/>
          </w:rPr>
          <w:t>three</w:t>
        </w:r>
      </w:ins>
      <w:del w:id="67" w:author="jai padmakumar" w:date="2022-12-13T22:57:00Z">
        <w:r w:rsidR="009B212E" w:rsidDel="00FC556C">
          <w:rPr>
            <w:rFonts w:ascii="Calibri" w:hAnsi="Calibri" w:cs="Arial"/>
            <w:bCs/>
            <w:color w:val="000000" w:themeColor="text1"/>
            <w:sz w:val="22"/>
            <w:szCs w:val="22"/>
            <w:lang w:eastAsia="zh-CN"/>
          </w:rPr>
          <w:delText>3</w:delText>
        </w:r>
      </w:del>
      <w:r w:rsidR="009B212E">
        <w:rPr>
          <w:rFonts w:ascii="Calibri" w:hAnsi="Calibri" w:cs="Arial"/>
          <w:bCs/>
          <w:color w:val="000000" w:themeColor="text1"/>
          <w:sz w:val="22"/>
          <w:szCs w:val="22"/>
          <w:lang w:eastAsia="zh-CN"/>
        </w:rPr>
        <w:t xml:space="preserve"> in our case).</w:t>
      </w:r>
      <w:r w:rsidR="00F05377">
        <w:rPr>
          <w:rFonts w:ascii="Calibri" w:hAnsi="Calibri" w:cs="Arial"/>
          <w:bCs/>
          <w:color w:val="000000" w:themeColor="text1"/>
          <w:sz w:val="22"/>
          <w:szCs w:val="22"/>
          <w:lang w:eastAsia="zh-CN"/>
        </w:rPr>
        <w:t xml:space="preserve"> The number of cell-cell communication channels required for a given subcircuit is equivalent to the number wires entering and exiting a given subcircuit</w:t>
      </w:r>
      <w:ins w:id="68" w:author="jai padmakumar" w:date="2022-12-13T22:57:00Z">
        <w:r w:rsidR="00312213">
          <w:rPr>
            <w:rFonts w:ascii="Calibri" w:hAnsi="Calibri" w:cs="Arial"/>
            <w:bCs/>
            <w:color w:val="000000" w:themeColor="text1"/>
            <w:sz w:val="22"/>
            <w:szCs w:val="22"/>
            <w:lang w:eastAsia="zh-CN"/>
          </w:rPr>
          <w:t xml:space="preserve"> (</w:t>
        </w:r>
        <w:proofErr w:type="gramStart"/>
        <w:r w:rsidR="00312213">
          <w:rPr>
            <w:rFonts w:ascii="Calibri" w:hAnsi="Calibri" w:cs="Arial"/>
            <w:bCs/>
            <w:color w:val="000000" w:themeColor="text1"/>
            <w:sz w:val="22"/>
            <w:szCs w:val="22"/>
            <w:lang w:eastAsia="zh-CN"/>
          </w:rPr>
          <w:t>i.e.</w:t>
        </w:r>
        <w:proofErr w:type="gramEnd"/>
        <w:r w:rsidR="00312213">
          <w:rPr>
            <w:rFonts w:ascii="Calibri" w:hAnsi="Calibri" w:cs="Arial"/>
            <w:bCs/>
            <w:color w:val="000000" w:themeColor="text1"/>
            <w:sz w:val="22"/>
            <w:szCs w:val="22"/>
            <w:lang w:eastAsia="zh-CN"/>
          </w:rPr>
          <w:t xml:space="preserve"> those </w:t>
        </w:r>
        <w:r w:rsidR="00E4734F">
          <w:rPr>
            <w:rFonts w:ascii="Calibri" w:hAnsi="Calibri" w:cs="Arial"/>
            <w:bCs/>
            <w:color w:val="000000" w:themeColor="text1"/>
            <w:sz w:val="22"/>
            <w:szCs w:val="22"/>
            <w:lang w:eastAsia="zh-CN"/>
          </w:rPr>
          <w:t>spanning 2 or more cells</w:t>
        </w:r>
        <w:r w:rsidR="00312213">
          <w:rPr>
            <w:rFonts w:ascii="Calibri" w:hAnsi="Calibri" w:cs="Arial"/>
            <w:bCs/>
            <w:color w:val="000000" w:themeColor="text1"/>
            <w:sz w:val="22"/>
            <w:szCs w:val="22"/>
            <w:lang w:eastAsia="zh-CN"/>
          </w:rPr>
          <w:t>)</w:t>
        </w:r>
      </w:ins>
      <w:r w:rsidR="00F05377">
        <w:rPr>
          <w:rFonts w:ascii="Calibri" w:hAnsi="Calibri" w:cs="Arial"/>
          <w:bCs/>
          <w:color w:val="000000" w:themeColor="text1"/>
          <w:sz w:val="22"/>
          <w:szCs w:val="22"/>
          <w:lang w:eastAsia="zh-CN"/>
        </w:rPr>
        <w:t xml:space="preserve">. </w:t>
      </w:r>
      <w:r w:rsidR="00881F68">
        <w:rPr>
          <w:rFonts w:ascii="Calibri" w:hAnsi="Calibri" w:cs="Arial"/>
          <w:bCs/>
          <w:color w:val="000000" w:themeColor="text1"/>
          <w:sz w:val="22"/>
          <w:szCs w:val="22"/>
          <w:lang w:eastAsia="zh-CN"/>
        </w:rPr>
        <w:t xml:space="preserve"> First, a gate containing an output is selected. If there are multiple outputs, a gate is arbitrarily chosen. </w:t>
      </w:r>
      <w:r w:rsidR="00F70836">
        <w:rPr>
          <w:rFonts w:ascii="Calibri" w:hAnsi="Calibri" w:cs="Arial"/>
          <w:bCs/>
          <w:color w:val="000000" w:themeColor="text1"/>
          <w:sz w:val="22"/>
          <w:szCs w:val="22"/>
          <w:lang w:eastAsia="zh-CN"/>
        </w:rPr>
        <w:t>Upstream g</w:t>
      </w:r>
      <w:r w:rsidR="00F05377">
        <w:rPr>
          <w:rFonts w:ascii="Calibri" w:hAnsi="Calibri" w:cs="Arial"/>
          <w:bCs/>
          <w:color w:val="000000" w:themeColor="text1"/>
          <w:sz w:val="22"/>
          <w:szCs w:val="22"/>
          <w:lang w:eastAsia="zh-CN"/>
        </w:rPr>
        <w:t>ates are then greedily added</w:t>
      </w:r>
      <w:r w:rsidR="00F70836">
        <w:rPr>
          <w:rFonts w:ascii="Calibri" w:hAnsi="Calibri" w:cs="Arial"/>
          <w:bCs/>
          <w:color w:val="000000" w:themeColor="text1"/>
          <w:sz w:val="22"/>
          <w:szCs w:val="22"/>
          <w:lang w:eastAsia="zh-CN"/>
        </w:rPr>
        <w:t xml:space="preserve"> to a subcircuit</w:t>
      </w:r>
      <w:r w:rsidR="00F05377">
        <w:rPr>
          <w:rFonts w:ascii="Calibri" w:hAnsi="Calibri" w:cs="Arial"/>
          <w:bCs/>
          <w:color w:val="000000" w:themeColor="text1"/>
          <w:sz w:val="22"/>
          <w:szCs w:val="22"/>
          <w:lang w:eastAsia="zh-CN"/>
        </w:rPr>
        <w:t xml:space="preserve"> until either the </w:t>
      </w:r>
      <w:r w:rsidR="00F70836">
        <w:rPr>
          <w:rFonts w:ascii="Calibri" w:hAnsi="Calibri" w:cs="Arial"/>
          <w:bCs/>
          <w:color w:val="000000" w:themeColor="text1"/>
          <w:sz w:val="22"/>
          <w:szCs w:val="22"/>
          <w:lang w:eastAsia="zh-CN"/>
        </w:rPr>
        <w:t xml:space="preserve">maximum number of gates or channels is reached. In general, there are multiple different </w:t>
      </w:r>
      <w:r w:rsidR="006179BA">
        <w:rPr>
          <w:rFonts w:ascii="Calibri" w:hAnsi="Calibri" w:cs="Arial"/>
          <w:bCs/>
          <w:color w:val="000000" w:themeColor="text1"/>
          <w:sz w:val="22"/>
          <w:szCs w:val="22"/>
          <w:lang w:eastAsia="zh-CN"/>
        </w:rPr>
        <w:t>alternatives</w:t>
      </w:r>
      <w:r w:rsidR="0060273B">
        <w:rPr>
          <w:rFonts w:ascii="Calibri" w:hAnsi="Calibri" w:cs="Arial"/>
          <w:bCs/>
          <w:color w:val="000000" w:themeColor="text1"/>
          <w:sz w:val="22"/>
          <w:szCs w:val="22"/>
          <w:lang w:eastAsia="zh-CN"/>
        </w:rPr>
        <w:t xml:space="preserve"> that can be taken </w:t>
      </w:r>
      <w:r w:rsidR="006179BA">
        <w:rPr>
          <w:rFonts w:ascii="Calibri" w:hAnsi="Calibri" w:cs="Arial"/>
          <w:bCs/>
          <w:color w:val="000000" w:themeColor="text1"/>
          <w:sz w:val="22"/>
          <w:szCs w:val="22"/>
          <w:lang w:eastAsia="zh-CN"/>
        </w:rPr>
        <w:t xml:space="preserve">that satisfy the above criteria and the subcircuit with the most gates </w:t>
      </w:r>
      <w:proofErr w:type="gramStart"/>
      <w:r w:rsidR="006179BA">
        <w:rPr>
          <w:rFonts w:ascii="Calibri" w:hAnsi="Calibri" w:cs="Arial"/>
          <w:bCs/>
          <w:color w:val="000000" w:themeColor="text1"/>
          <w:sz w:val="22"/>
          <w:szCs w:val="22"/>
          <w:lang w:eastAsia="zh-CN"/>
        </w:rPr>
        <w:t>is</w:t>
      </w:r>
      <w:proofErr w:type="gramEnd"/>
      <w:r w:rsidR="006179BA">
        <w:rPr>
          <w:rFonts w:ascii="Calibri" w:hAnsi="Calibri" w:cs="Arial"/>
          <w:bCs/>
          <w:color w:val="000000" w:themeColor="text1"/>
          <w:sz w:val="22"/>
          <w:szCs w:val="22"/>
          <w:lang w:eastAsia="zh-CN"/>
        </w:rPr>
        <w:t xml:space="preserve"> taken. </w:t>
      </w:r>
      <w:r w:rsidR="00852AF4">
        <w:rPr>
          <w:rFonts w:ascii="Calibri" w:hAnsi="Calibri" w:cs="Arial"/>
          <w:bCs/>
          <w:color w:val="000000" w:themeColor="text1"/>
          <w:sz w:val="22"/>
          <w:szCs w:val="22"/>
          <w:lang w:eastAsia="zh-CN"/>
        </w:rPr>
        <w:t>This process is then repeated until all gates are assigned to a subcircuit.</w:t>
      </w:r>
    </w:p>
    <w:p w14:paraId="0F1BB2A4" w14:textId="23C20DA9" w:rsidR="005712F3" w:rsidRDefault="00962B9E" w:rsidP="005E799C">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The next step is assigning cell-cell communication channels to each subcircuit. </w:t>
      </w:r>
      <w:r w:rsidR="00DE1763">
        <w:rPr>
          <w:rFonts w:ascii="Calibri" w:hAnsi="Calibri" w:cs="Arial"/>
          <w:bCs/>
          <w:color w:val="000000" w:themeColor="text1"/>
          <w:sz w:val="22"/>
          <w:szCs w:val="22"/>
          <w:lang w:eastAsia="zh-CN"/>
        </w:rPr>
        <w:t xml:space="preserve">All subcircuits must contain unique channels. </w:t>
      </w:r>
      <w:r w:rsidR="00957F5D">
        <w:rPr>
          <w:rFonts w:ascii="Calibri" w:hAnsi="Calibri" w:cs="Arial"/>
          <w:bCs/>
          <w:color w:val="000000" w:themeColor="text1"/>
          <w:sz w:val="22"/>
          <w:szCs w:val="22"/>
          <w:lang w:eastAsia="zh-CN"/>
        </w:rPr>
        <w:t>In the previous step, all subcircuits were divided such that they required 3 or less cell-cell communication signals.</w:t>
      </w:r>
      <w:del w:id="69" w:author="jai padmakumar" w:date="2022-12-13T22:55:00Z">
        <w:r w:rsidR="00957F5D" w:rsidDel="001903CF">
          <w:rPr>
            <w:rFonts w:ascii="Calibri" w:hAnsi="Calibri" w:cs="Arial"/>
            <w:bCs/>
            <w:color w:val="000000" w:themeColor="text1"/>
            <w:sz w:val="22"/>
            <w:szCs w:val="22"/>
            <w:lang w:eastAsia="zh-CN"/>
          </w:rPr>
          <w:delText xml:space="preserve"> Naively, it would appear that 3 channels would then be sufficient </w:delText>
        </w:r>
        <w:r w:rsidR="00DE1763" w:rsidDel="001903CF">
          <w:rPr>
            <w:rFonts w:ascii="Calibri" w:hAnsi="Calibri" w:cs="Arial"/>
            <w:bCs/>
            <w:color w:val="000000" w:themeColor="text1"/>
            <w:sz w:val="22"/>
            <w:szCs w:val="22"/>
            <w:lang w:eastAsia="zh-CN"/>
          </w:rPr>
          <w:delText>to assign</w:delText>
        </w:r>
        <w:r w:rsidR="00D8105A" w:rsidDel="001903CF">
          <w:rPr>
            <w:rFonts w:ascii="Calibri" w:hAnsi="Calibri" w:cs="Arial"/>
            <w:bCs/>
            <w:color w:val="000000" w:themeColor="text1"/>
            <w:sz w:val="22"/>
            <w:szCs w:val="22"/>
            <w:lang w:eastAsia="zh-CN"/>
          </w:rPr>
          <w:delText xml:space="preserve"> unique channels to every cell however this is not generally true</w:delText>
        </w:r>
        <w:r w:rsidR="00A85DCD" w:rsidDel="001903CF">
          <w:rPr>
            <w:rFonts w:ascii="Calibri" w:hAnsi="Calibri" w:cs="Arial"/>
            <w:bCs/>
            <w:color w:val="000000" w:themeColor="text1"/>
            <w:sz w:val="22"/>
            <w:szCs w:val="22"/>
            <w:lang w:eastAsia="zh-CN"/>
          </w:rPr>
          <w:delText xml:space="preserve"> due to the fact that single wires can connect to many cells (</w:delText>
        </w:r>
        <w:r w:rsidR="008C13B5" w:rsidDel="001903CF">
          <w:rPr>
            <w:rFonts w:ascii="Calibri" w:hAnsi="Calibri" w:cs="Arial"/>
            <w:bCs/>
            <w:color w:val="000000" w:themeColor="text1"/>
            <w:sz w:val="22"/>
            <w:szCs w:val="22"/>
            <w:lang w:eastAsia="zh-CN"/>
          </w:rPr>
          <w:delText>more formally</w:delText>
        </w:r>
        <w:r w:rsidR="00A85DCD" w:rsidDel="001903CF">
          <w:rPr>
            <w:rFonts w:ascii="Calibri" w:hAnsi="Calibri" w:cs="Arial"/>
            <w:bCs/>
            <w:color w:val="000000" w:themeColor="text1"/>
            <w:sz w:val="22"/>
            <w:szCs w:val="22"/>
            <w:lang w:eastAsia="zh-CN"/>
          </w:rPr>
          <w:delText>, a circuit is better modeled as a hypergraph than a graph)</w:delText>
        </w:r>
      </w:del>
      <w:r w:rsidR="00A85DCD">
        <w:rPr>
          <w:rFonts w:ascii="Calibri" w:hAnsi="Calibri" w:cs="Arial"/>
          <w:bCs/>
          <w:color w:val="000000" w:themeColor="text1"/>
          <w:sz w:val="22"/>
          <w:szCs w:val="22"/>
          <w:lang w:eastAsia="zh-CN"/>
        </w:rPr>
        <w:t xml:space="preserve">. </w:t>
      </w:r>
      <w:r w:rsidR="00132470">
        <w:rPr>
          <w:rFonts w:ascii="Calibri" w:hAnsi="Calibri" w:cs="Arial"/>
          <w:bCs/>
          <w:color w:val="000000" w:themeColor="text1"/>
          <w:sz w:val="22"/>
          <w:szCs w:val="22"/>
          <w:lang w:eastAsia="zh-CN"/>
        </w:rPr>
        <w:t xml:space="preserve">To assign cell-cell communication channels </w:t>
      </w:r>
      <w:r w:rsidR="00F075F3">
        <w:rPr>
          <w:rFonts w:ascii="Calibri" w:hAnsi="Calibri" w:cs="Arial"/>
          <w:bCs/>
          <w:color w:val="000000" w:themeColor="text1"/>
          <w:sz w:val="22"/>
          <w:szCs w:val="22"/>
          <w:lang w:eastAsia="zh-CN"/>
        </w:rPr>
        <w:t xml:space="preserve">a cell requiring no quorum outputs is chosen and channels are randomly assigned to the (incoming) wires of that </w:t>
      </w:r>
      <w:r w:rsidR="00D9003E">
        <w:rPr>
          <w:rFonts w:ascii="Calibri" w:hAnsi="Calibri" w:cs="Arial"/>
          <w:bCs/>
          <w:color w:val="000000" w:themeColor="text1"/>
          <w:sz w:val="22"/>
          <w:szCs w:val="22"/>
          <w:lang w:eastAsia="zh-CN"/>
        </w:rPr>
        <w:t>cell</w:t>
      </w:r>
      <w:r w:rsidR="00F075F3">
        <w:rPr>
          <w:rFonts w:ascii="Calibri" w:hAnsi="Calibri" w:cs="Arial"/>
          <w:bCs/>
          <w:color w:val="000000" w:themeColor="text1"/>
          <w:sz w:val="22"/>
          <w:szCs w:val="22"/>
          <w:lang w:eastAsia="zh-CN"/>
        </w:rPr>
        <w:t xml:space="preserve">. </w:t>
      </w:r>
      <w:r w:rsidR="00D9003E">
        <w:rPr>
          <w:rFonts w:ascii="Calibri" w:hAnsi="Calibri" w:cs="Arial"/>
          <w:bCs/>
          <w:color w:val="000000" w:themeColor="text1"/>
          <w:sz w:val="22"/>
          <w:szCs w:val="22"/>
          <w:lang w:eastAsia="zh-CN"/>
        </w:rPr>
        <w:t xml:space="preserve">Next an upstream </w:t>
      </w:r>
      <w:r w:rsidR="002C0EC8">
        <w:rPr>
          <w:rFonts w:ascii="Calibri" w:hAnsi="Calibri" w:cs="Arial"/>
          <w:bCs/>
          <w:color w:val="000000" w:themeColor="text1"/>
          <w:sz w:val="22"/>
          <w:szCs w:val="22"/>
          <w:lang w:eastAsia="zh-CN"/>
        </w:rPr>
        <w:t>cell</w:t>
      </w:r>
      <w:r w:rsidR="00D9003E">
        <w:rPr>
          <w:rFonts w:ascii="Calibri" w:hAnsi="Calibri" w:cs="Arial"/>
          <w:bCs/>
          <w:color w:val="000000" w:themeColor="text1"/>
          <w:sz w:val="22"/>
          <w:szCs w:val="22"/>
          <w:lang w:eastAsia="zh-CN"/>
        </w:rPr>
        <w:t xml:space="preserve"> is </w:t>
      </w:r>
      <w:proofErr w:type="gramStart"/>
      <w:r w:rsidR="00D9003E">
        <w:rPr>
          <w:rFonts w:ascii="Calibri" w:hAnsi="Calibri" w:cs="Arial"/>
          <w:bCs/>
          <w:color w:val="000000" w:themeColor="text1"/>
          <w:sz w:val="22"/>
          <w:szCs w:val="22"/>
          <w:lang w:eastAsia="zh-CN"/>
        </w:rPr>
        <w:t>chosen</w:t>
      </w:r>
      <w:proofErr w:type="gramEnd"/>
      <w:r w:rsidR="00D9003E">
        <w:rPr>
          <w:rFonts w:ascii="Calibri" w:hAnsi="Calibri" w:cs="Arial"/>
          <w:bCs/>
          <w:color w:val="000000" w:themeColor="text1"/>
          <w:sz w:val="22"/>
          <w:szCs w:val="22"/>
          <w:lang w:eastAsia="zh-CN"/>
        </w:rPr>
        <w:t xml:space="preserve"> </w:t>
      </w:r>
      <w:r w:rsidR="000D0DFE">
        <w:rPr>
          <w:rFonts w:ascii="Calibri" w:hAnsi="Calibri" w:cs="Arial"/>
          <w:bCs/>
          <w:color w:val="000000" w:themeColor="text1"/>
          <w:sz w:val="22"/>
          <w:szCs w:val="22"/>
          <w:lang w:eastAsia="zh-CN"/>
        </w:rPr>
        <w:t>and wires are assigned</w:t>
      </w:r>
      <w:r w:rsidR="00621280">
        <w:rPr>
          <w:rFonts w:ascii="Calibri" w:hAnsi="Calibri" w:cs="Arial"/>
          <w:bCs/>
          <w:color w:val="000000" w:themeColor="text1"/>
          <w:sz w:val="22"/>
          <w:szCs w:val="22"/>
          <w:lang w:eastAsia="zh-CN"/>
        </w:rPr>
        <w:t xml:space="preserve"> to meet the criteria</w:t>
      </w:r>
      <w:r w:rsidR="000D0DFE">
        <w:rPr>
          <w:rFonts w:ascii="Calibri" w:hAnsi="Calibri" w:cs="Arial"/>
          <w:bCs/>
          <w:color w:val="000000" w:themeColor="text1"/>
          <w:sz w:val="22"/>
          <w:szCs w:val="22"/>
          <w:lang w:eastAsia="zh-CN"/>
        </w:rPr>
        <w:t>.</w:t>
      </w:r>
      <w:r w:rsidR="00621280">
        <w:rPr>
          <w:rFonts w:ascii="Calibri" w:hAnsi="Calibri" w:cs="Arial"/>
          <w:bCs/>
          <w:color w:val="000000" w:themeColor="text1"/>
          <w:sz w:val="22"/>
          <w:szCs w:val="22"/>
          <w:lang w:eastAsia="zh-CN"/>
        </w:rPr>
        <w:t xml:space="preserve"> </w:t>
      </w:r>
      <w:r w:rsidR="00645E55">
        <w:rPr>
          <w:rFonts w:ascii="Calibri" w:hAnsi="Calibri" w:cs="Arial"/>
          <w:bCs/>
          <w:color w:val="000000" w:themeColor="text1"/>
          <w:sz w:val="22"/>
          <w:szCs w:val="22"/>
          <w:lang w:eastAsia="zh-CN"/>
        </w:rPr>
        <w:t xml:space="preserve">This is repeated until all wires are assigned or it is no longer possible to assign wires to orthogonal channels. </w:t>
      </w:r>
      <w:r w:rsidR="00A31FD4">
        <w:rPr>
          <w:rFonts w:ascii="Calibri" w:hAnsi="Calibri" w:cs="Arial"/>
          <w:bCs/>
          <w:color w:val="000000" w:themeColor="text1"/>
          <w:sz w:val="22"/>
          <w:szCs w:val="22"/>
          <w:lang w:eastAsia="zh-CN"/>
        </w:rPr>
        <w:t>If an assignment is not possible,</w:t>
      </w:r>
      <w:r w:rsidR="001B3863">
        <w:rPr>
          <w:rFonts w:ascii="Calibri" w:hAnsi="Calibri" w:cs="Arial"/>
          <w:bCs/>
          <w:color w:val="000000" w:themeColor="text1"/>
          <w:sz w:val="22"/>
          <w:szCs w:val="22"/>
          <w:lang w:eastAsia="zh-CN"/>
        </w:rPr>
        <w:t xml:space="preserve"> we can choose</w:t>
      </w:r>
      <w:r w:rsidR="00A51D9E">
        <w:rPr>
          <w:rFonts w:ascii="Calibri" w:hAnsi="Calibri" w:cs="Arial"/>
          <w:bCs/>
          <w:color w:val="000000" w:themeColor="text1"/>
          <w:sz w:val="22"/>
          <w:szCs w:val="22"/>
          <w:lang w:eastAsia="zh-CN"/>
        </w:rPr>
        <w:t xml:space="preserve"> a different initial assignment of cell-cell communication channels. </w:t>
      </w:r>
      <w:r w:rsidR="00A9587A">
        <w:rPr>
          <w:rFonts w:ascii="Calibri" w:hAnsi="Calibri" w:cs="Arial"/>
          <w:bCs/>
          <w:color w:val="000000" w:themeColor="text1"/>
          <w:sz w:val="22"/>
          <w:szCs w:val="22"/>
          <w:lang w:eastAsia="zh-CN"/>
        </w:rPr>
        <w:t>If that fails,</w:t>
      </w:r>
      <w:r w:rsidR="007E272F">
        <w:rPr>
          <w:rFonts w:ascii="Calibri" w:hAnsi="Calibri" w:cs="Arial"/>
          <w:bCs/>
          <w:color w:val="000000" w:themeColor="text1"/>
          <w:sz w:val="22"/>
          <w:szCs w:val="22"/>
          <w:lang w:eastAsia="zh-CN"/>
        </w:rPr>
        <w:t xml:space="preserve"> the </w:t>
      </w:r>
      <w:r w:rsidR="007E272F">
        <w:rPr>
          <w:rFonts w:ascii="Calibri" w:hAnsi="Calibri" w:cs="Arial"/>
          <w:bCs/>
          <w:color w:val="000000" w:themeColor="text1"/>
          <w:sz w:val="22"/>
          <w:szCs w:val="22"/>
          <w:lang w:eastAsia="zh-CN"/>
        </w:rPr>
        <w:lastRenderedPageBreak/>
        <w:t xml:space="preserve">subcircuit that cannot be assigned to unique channels is divided into </w:t>
      </w:r>
      <w:r w:rsidR="00FC1E84">
        <w:rPr>
          <w:rFonts w:ascii="Calibri" w:hAnsi="Calibri" w:cs="Arial"/>
          <w:bCs/>
          <w:color w:val="000000" w:themeColor="text1"/>
          <w:sz w:val="22"/>
          <w:szCs w:val="22"/>
          <w:lang w:eastAsia="zh-CN"/>
        </w:rPr>
        <w:t xml:space="preserve">2 </w:t>
      </w:r>
      <w:r w:rsidR="007E272F">
        <w:rPr>
          <w:rFonts w:ascii="Calibri" w:hAnsi="Calibri" w:cs="Arial"/>
          <w:bCs/>
          <w:color w:val="000000" w:themeColor="text1"/>
          <w:sz w:val="22"/>
          <w:szCs w:val="22"/>
          <w:lang w:eastAsia="zh-CN"/>
        </w:rPr>
        <w:t>smaller subcircuits [explain in more detail??]</w:t>
      </w:r>
      <w:r w:rsidR="00B93C59">
        <w:rPr>
          <w:rFonts w:ascii="Calibri" w:hAnsi="Calibri" w:cs="Arial"/>
          <w:bCs/>
          <w:color w:val="000000" w:themeColor="text1"/>
          <w:sz w:val="22"/>
          <w:szCs w:val="22"/>
          <w:lang w:eastAsia="zh-CN"/>
        </w:rPr>
        <w:t xml:space="preserve"> and the process is </w:t>
      </w:r>
      <w:proofErr w:type="gramStart"/>
      <w:r w:rsidR="00B93C59">
        <w:rPr>
          <w:rFonts w:ascii="Calibri" w:hAnsi="Calibri" w:cs="Arial"/>
          <w:bCs/>
          <w:color w:val="000000" w:themeColor="text1"/>
          <w:sz w:val="22"/>
          <w:szCs w:val="22"/>
          <w:lang w:eastAsia="zh-CN"/>
        </w:rPr>
        <w:t>repeated again</w:t>
      </w:r>
      <w:proofErr w:type="gramEnd"/>
      <w:r w:rsidR="00B93C59">
        <w:rPr>
          <w:rFonts w:ascii="Calibri" w:hAnsi="Calibri" w:cs="Arial"/>
          <w:bCs/>
          <w:color w:val="000000" w:themeColor="text1"/>
          <w:sz w:val="22"/>
          <w:szCs w:val="22"/>
          <w:lang w:eastAsia="zh-CN"/>
        </w:rPr>
        <w:t xml:space="preserve">. </w:t>
      </w:r>
      <w:ins w:id="70" w:author="jai padmakumar" w:date="2022-12-13T22:55:00Z">
        <w:r w:rsidR="001903CF">
          <w:rPr>
            <w:rFonts w:ascii="Calibri" w:hAnsi="Calibri" w:cs="Arial"/>
            <w:bCs/>
            <w:color w:val="000000" w:themeColor="text1"/>
            <w:sz w:val="22"/>
            <w:szCs w:val="22"/>
            <w:lang w:eastAsia="zh-CN"/>
          </w:rPr>
          <w:t>Note that despite each individual</w:t>
        </w:r>
      </w:ins>
      <w:ins w:id="71" w:author="jai padmakumar" w:date="2022-12-13T22:56:00Z">
        <w:r w:rsidR="001903CF">
          <w:rPr>
            <w:rFonts w:ascii="Calibri" w:hAnsi="Calibri" w:cs="Arial"/>
            <w:bCs/>
            <w:color w:val="000000" w:themeColor="text1"/>
            <w:sz w:val="22"/>
            <w:szCs w:val="22"/>
            <w:lang w:eastAsia="zh-CN"/>
          </w:rPr>
          <w:t xml:space="preserve"> cell only requir</w:t>
        </w:r>
      </w:ins>
      <w:r w:rsidR="003125A6">
        <w:rPr>
          <w:rFonts w:ascii="Calibri" w:hAnsi="Calibri" w:cs="Arial"/>
          <w:bCs/>
          <w:color w:val="000000" w:themeColor="text1"/>
          <w:sz w:val="22"/>
          <w:szCs w:val="22"/>
          <w:lang w:eastAsia="zh-CN"/>
        </w:rPr>
        <w:t>ing</w:t>
      </w:r>
      <w:ins w:id="72" w:author="jai padmakumar" w:date="2022-12-13T22:56:00Z">
        <w:r w:rsidR="001903CF">
          <w:rPr>
            <w:rFonts w:ascii="Calibri" w:hAnsi="Calibri" w:cs="Arial"/>
            <w:bCs/>
            <w:color w:val="000000" w:themeColor="text1"/>
            <w:sz w:val="22"/>
            <w:szCs w:val="22"/>
            <w:lang w:eastAsia="zh-CN"/>
          </w:rPr>
          <w:t xml:space="preserve"> three communication channels,</w:t>
        </w:r>
        <w:r w:rsidR="003E32C1">
          <w:rPr>
            <w:rFonts w:ascii="Calibri" w:hAnsi="Calibri" w:cs="Arial"/>
            <w:bCs/>
            <w:color w:val="000000" w:themeColor="text1"/>
            <w:sz w:val="22"/>
            <w:szCs w:val="22"/>
            <w:lang w:eastAsia="zh-CN"/>
          </w:rPr>
          <w:t xml:space="preserve"> the circuit </w:t>
        </w:r>
        <w:proofErr w:type="gramStart"/>
        <w:r w:rsidR="003E32C1">
          <w:rPr>
            <w:rFonts w:ascii="Calibri" w:hAnsi="Calibri" w:cs="Arial"/>
            <w:bCs/>
            <w:color w:val="000000" w:themeColor="text1"/>
            <w:sz w:val="22"/>
            <w:szCs w:val="22"/>
            <w:lang w:eastAsia="zh-CN"/>
          </w:rPr>
          <w:t>as a whole requires</w:t>
        </w:r>
        <w:proofErr w:type="gramEnd"/>
        <w:r w:rsidR="003E32C1">
          <w:rPr>
            <w:rFonts w:ascii="Calibri" w:hAnsi="Calibri" w:cs="Arial"/>
            <w:bCs/>
            <w:color w:val="000000" w:themeColor="text1"/>
            <w:sz w:val="22"/>
            <w:szCs w:val="22"/>
            <w:lang w:eastAsia="zh-CN"/>
          </w:rPr>
          <w:t xml:space="preserve"> four to be implemented (Figure 1)</w:t>
        </w:r>
        <w:r w:rsidR="00542C7F">
          <w:rPr>
            <w:rFonts w:ascii="Calibri" w:hAnsi="Calibri" w:cs="Arial"/>
            <w:bCs/>
            <w:color w:val="000000" w:themeColor="text1"/>
            <w:sz w:val="22"/>
            <w:szCs w:val="22"/>
            <w:lang w:eastAsia="zh-CN"/>
          </w:rPr>
          <w:t xml:space="preserve">. </w:t>
        </w:r>
      </w:ins>
    </w:p>
    <w:p w14:paraId="4F8624AC" w14:textId="77777777" w:rsidR="005E799C" w:rsidRDefault="005E799C" w:rsidP="00081F07">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p>
    <w:p w14:paraId="1B83F2C2" w14:textId="1F1A0CDA" w:rsidR="005712F3" w:rsidRDefault="00295EE6" w:rsidP="00081F07">
      <w:pPr>
        <w:widowControl w:val="0"/>
        <w:adjustRightInd w:val="0"/>
        <w:snapToGrid w:val="0"/>
        <w:spacing w:line="360" w:lineRule="auto"/>
        <w:contextualSpacing/>
        <w:jc w:val="both"/>
        <w:outlineLvl w:val="0"/>
        <w:rPr>
          <w:rFonts w:ascii="Calibri" w:hAnsi="Calibri" w:cs="Arial"/>
          <w:bCs/>
          <w:color w:val="000000" w:themeColor="text1"/>
          <w:sz w:val="22"/>
          <w:szCs w:val="22"/>
          <w:u w:val="single"/>
          <w:lang w:eastAsia="zh-CN"/>
        </w:rPr>
      </w:pPr>
      <w:r>
        <w:rPr>
          <w:rFonts w:ascii="Calibri" w:hAnsi="Calibri" w:cs="Arial"/>
          <w:bCs/>
          <w:color w:val="000000" w:themeColor="text1"/>
          <w:sz w:val="22"/>
          <w:szCs w:val="22"/>
          <w:u w:val="single"/>
          <w:lang w:eastAsia="zh-CN"/>
        </w:rPr>
        <w:t xml:space="preserve">NOT gate construction with phage repressors </w:t>
      </w:r>
    </w:p>
    <w:p w14:paraId="6CB27615" w14:textId="67B2CE7F" w:rsidR="009E679C" w:rsidRDefault="005825A6" w:rsidP="00FE67C5">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ins w:id="73" w:author="jai padmakumar" w:date="2022-12-08T12:30:00Z">
        <w:r>
          <w:rPr>
            <w:rFonts w:ascii="Calibri" w:hAnsi="Calibri" w:cs="Arial"/>
            <w:bCs/>
            <w:color w:val="000000" w:themeColor="text1"/>
            <w:sz w:val="22"/>
            <w:szCs w:val="22"/>
            <w:lang w:eastAsia="zh-CN"/>
          </w:rPr>
          <w:t xml:space="preserve">Construction of large circuits </w:t>
        </w:r>
      </w:ins>
      <w:ins w:id="74" w:author="jai padmakumar" w:date="2022-12-08T12:34:00Z">
        <w:r>
          <w:rPr>
            <w:rFonts w:ascii="Calibri" w:hAnsi="Calibri" w:cs="Arial"/>
            <w:bCs/>
            <w:color w:val="000000" w:themeColor="text1"/>
            <w:sz w:val="22"/>
            <w:szCs w:val="22"/>
            <w:lang w:eastAsia="zh-CN"/>
          </w:rPr>
          <w:t xml:space="preserve">requires </w:t>
        </w:r>
      </w:ins>
      <w:ins w:id="75" w:author="jai padmakumar" w:date="2022-12-08T12:36:00Z">
        <w:r w:rsidR="0002028E">
          <w:rPr>
            <w:rFonts w:ascii="Calibri" w:hAnsi="Calibri" w:cs="Arial"/>
            <w:bCs/>
            <w:color w:val="000000" w:themeColor="text1"/>
            <w:sz w:val="22"/>
            <w:szCs w:val="22"/>
            <w:lang w:eastAsia="zh-CN"/>
          </w:rPr>
          <w:t>a set of</w:t>
        </w:r>
      </w:ins>
      <w:ins w:id="76" w:author="jai padmakumar" w:date="2022-12-08T12:34:00Z">
        <w:r>
          <w:rPr>
            <w:rFonts w:ascii="Calibri" w:hAnsi="Calibri" w:cs="Arial"/>
            <w:bCs/>
            <w:color w:val="000000" w:themeColor="text1"/>
            <w:sz w:val="22"/>
            <w:szCs w:val="22"/>
            <w:lang w:eastAsia="zh-CN"/>
          </w:rPr>
          <w:t xml:space="preserve"> NOT gates that</w:t>
        </w:r>
      </w:ins>
      <w:ins w:id="77" w:author="jai padmakumar" w:date="2022-12-08T12:36:00Z">
        <w:r w:rsidR="0002028E">
          <w:rPr>
            <w:rFonts w:ascii="Calibri" w:hAnsi="Calibri" w:cs="Arial"/>
            <w:bCs/>
            <w:color w:val="000000" w:themeColor="text1"/>
            <w:sz w:val="22"/>
            <w:szCs w:val="22"/>
            <w:lang w:eastAsia="zh-CN"/>
          </w:rPr>
          <w:t xml:space="preserve"> display</w:t>
        </w:r>
      </w:ins>
      <w:ins w:id="78" w:author="jai padmakumar" w:date="2022-12-08T12:37:00Z">
        <w:r w:rsidR="00014D96">
          <w:rPr>
            <w:rFonts w:ascii="Calibri" w:hAnsi="Calibri" w:cs="Arial"/>
            <w:bCs/>
            <w:color w:val="000000" w:themeColor="text1"/>
            <w:sz w:val="22"/>
            <w:szCs w:val="22"/>
            <w:lang w:eastAsia="zh-CN"/>
          </w:rPr>
          <w:t xml:space="preserve"> </w:t>
        </w:r>
      </w:ins>
      <w:ins w:id="79" w:author="jai padmakumar" w:date="2022-12-08T12:36:00Z">
        <w:r w:rsidR="0002028E">
          <w:rPr>
            <w:rFonts w:ascii="Calibri" w:hAnsi="Calibri" w:cs="Arial"/>
            <w:bCs/>
            <w:color w:val="000000" w:themeColor="text1"/>
            <w:sz w:val="22"/>
            <w:szCs w:val="22"/>
            <w:lang w:eastAsia="zh-CN"/>
          </w:rPr>
          <w:t>high dynamic ranges,</w:t>
        </w:r>
      </w:ins>
      <w:ins w:id="80" w:author="jai padmakumar" w:date="2022-12-08T12:37:00Z">
        <w:r w:rsidR="00C46BC5">
          <w:rPr>
            <w:rFonts w:ascii="Calibri" w:hAnsi="Calibri" w:cs="Arial"/>
            <w:bCs/>
            <w:color w:val="000000" w:themeColor="text1"/>
            <w:sz w:val="22"/>
            <w:szCs w:val="22"/>
            <w:lang w:eastAsia="zh-CN"/>
          </w:rPr>
          <w:t xml:space="preserve"> </w:t>
        </w:r>
        <w:r w:rsidR="00014D96">
          <w:rPr>
            <w:rFonts w:ascii="Calibri" w:hAnsi="Calibri" w:cs="Arial"/>
            <w:bCs/>
            <w:color w:val="000000" w:themeColor="text1"/>
            <w:sz w:val="22"/>
            <w:szCs w:val="22"/>
            <w:lang w:eastAsia="zh-CN"/>
          </w:rPr>
          <w:t xml:space="preserve">similar response functions, </w:t>
        </w:r>
      </w:ins>
      <w:ins w:id="81" w:author="jai padmakumar" w:date="2022-12-08T12:36:00Z">
        <w:r w:rsidR="008847D2">
          <w:rPr>
            <w:rFonts w:ascii="Calibri" w:hAnsi="Calibri" w:cs="Arial"/>
            <w:bCs/>
            <w:color w:val="000000" w:themeColor="text1"/>
            <w:sz w:val="22"/>
            <w:szCs w:val="22"/>
            <w:lang w:eastAsia="zh-CN"/>
          </w:rPr>
          <w:t>low cellular toxicity,</w:t>
        </w:r>
      </w:ins>
      <w:ins w:id="82" w:author="jai padmakumar" w:date="2022-12-08T12:37:00Z">
        <w:r w:rsidR="00C46BC5">
          <w:rPr>
            <w:rFonts w:ascii="Calibri" w:hAnsi="Calibri" w:cs="Arial"/>
            <w:bCs/>
            <w:color w:val="000000" w:themeColor="text1"/>
            <w:sz w:val="22"/>
            <w:szCs w:val="22"/>
            <w:lang w:eastAsia="zh-CN"/>
          </w:rPr>
          <w:t xml:space="preserve"> and no </w:t>
        </w:r>
        <w:proofErr w:type="gramStart"/>
        <w:r w:rsidR="00C46BC5">
          <w:rPr>
            <w:rFonts w:ascii="Calibri" w:hAnsi="Calibri" w:cs="Arial"/>
            <w:bCs/>
            <w:color w:val="000000" w:themeColor="text1"/>
            <w:sz w:val="22"/>
            <w:szCs w:val="22"/>
            <w:lang w:eastAsia="zh-CN"/>
          </w:rPr>
          <w:t>cross-talk</w:t>
        </w:r>
      </w:ins>
      <w:proofErr w:type="gramEnd"/>
      <w:ins w:id="83" w:author="jai padmakumar" w:date="2022-12-08T12:38:00Z">
        <w:r w:rsidR="00B135C6">
          <w:rPr>
            <w:rFonts w:ascii="Calibri" w:hAnsi="Calibri" w:cs="Arial"/>
            <w:bCs/>
            <w:color w:val="000000" w:themeColor="text1"/>
            <w:sz w:val="22"/>
            <w:szCs w:val="22"/>
            <w:lang w:eastAsia="zh-CN"/>
          </w:rPr>
          <w:t xml:space="preserve"> when expressed from </w:t>
        </w:r>
      </w:ins>
      <w:ins w:id="84" w:author="jai padmakumar" w:date="2022-12-08T12:39:00Z">
        <w:r w:rsidR="00B135C6">
          <w:rPr>
            <w:rFonts w:ascii="Calibri" w:hAnsi="Calibri" w:cs="Arial"/>
            <w:bCs/>
            <w:color w:val="000000" w:themeColor="text1"/>
            <w:sz w:val="22"/>
            <w:szCs w:val="22"/>
            <w:lang w:eastAsia="zh-CN"/>
          </w:rPr>
          <w:t>the genome</w:t>
        </w:r>
      </w:ins>
      <w:ins w:id="85" w:author="jai padmakumar" w:date="2022-12-08T12:37:00Z">
        <w:r w:rsidR="00C46BC5">
          <w:rPr>
            <w:rFonts w:ascii="Calibri" w:hAnsi="Calibri" w:cs="Arial"/>
            <w:bCs/>
            <w:color w:val="000000" w:themeColor="text1"/>
            <w:sz w:val="22"/>
            <w:szCs w:val="22"/>
            <w:lang w:eastAsia="zh-CN"/>
          </w:rPr>
          <w:t>.</w:t>
        </w:r>
      </w:ins>
      <w:ins w:id="86" w:author="jai padmakumar" w:date="2022-12-08T12:29:00Z">
        <w:r>
          <w:rPr>
            <w:rFonts w:ascii="Calibri" w:hAnsi="Calibri" w:cs="Arial"/>
            <w:bCs/>
            <w:color w:val="000000" w:themeColor="text1"/>
            <w:sz w:val="22"/>
            <w:szCs w:val="22"/>
            <w:lang w:eastAsia="zh-CN"/>
          </w:rPr>
          <w:t xml:space="preserve"> </w:t>
        </w:r>
      </w:ins>
      <w:moveToRangeStart w:id="87" w:author="jai padmakumar" w:date="2022-12-08T12:39:00Z" w:name="move121395603"/>
      <w:moveTo w:id="88" w:author="jai padmakumar" w:date="2022-12-08T12:39:00Z">
        <w:r w:rsidR="002F2A6E">
          <w:rPr>
            <w:rFonts w:ascii="Calibri" w:hAnsi="Calibri" w:cs="Arial"/>
            <w:bCs/>
            <w:color w:val="000000" w:themeColor="text1"/>
            <w:sz w:val="22"/>
            <w:szCs w:val="22"/>
            <w:lang w:eastAsia="zh-CN"/>
          </w:rPr>
          <w:t xml:space="preserve">Previous work </w:t>
        </w:r>
        <w:del w:id="89" w:author="jai padmakumar" w:date="2022-12-08T12:40:00Z">
          <w:r w:rsidR="002F2A6E" w:rsidDel="00990811">
            <w:rPr>
              <w:rFonts w:ascii="Calibri" w:hAnsi="Calibri" w:cs="Arial"/>
              <w:bCs/>
              <w:color w:val="000000" w:themeColor="text1"/>
              <w:sz w:val="22"/>
              <w:szCs w:val="22"/>
              <w:lang w:eastAsia="zh-CN"/>
            </w:rPr>
            <w:delText>using</w:delText>
          </w:r>
        </w:del>
      </w:moveTo>
      <w:ins w:id="90" w:author="jai padmakumar" w:date="2022-12-08T12:40:00Z">
        <w:r w:rsidR="00990811">
          <w:rPr>
            <w:rFonts w:ascii="Calibri" w:hAnsi="Calibri" w:cs="Arial"/>
            <w:bCs/>
            <w:color w:val="000000" w:themeColor="text1"/>
            <w:sz w:val="22"/>
            <w:szCs w:val="22"/>
            <w:lang w:eastAsia="zh-CN"/>
          </w:rPr>
          <w:t>used</w:t>
        </w:r>
      </w:ins>
      <w:ins w:id="91" w:author="jai padmakumar" w:date="2022-12-08T12:44:00Z">
        <w:r w:rsidR="00BA014D">
          <w:rPr>
            <w:rFonts w:ascii="Calibri" w:hAnsi="Calibri" w:cs="Arial"/>
            <w:bCs/>
            <w:color w:val="000000" w:themeColor="text1"/>
            <w:sz w:val="22"/>
            <w:szCs w:val="22"/>
            <w:lang w:eastAsia="zh-CN"/>
          </w:rPr>
          <w:t xml:space="preserve"> NOT gates based on</w:t>
        </w:r>
      </w:ins>
      <w:moveTo w:id="92" w:author="jai padmakumar" w:date="2022-12-08T12:39:00Z">
        <w:r w:rsidR="002F2A6E">
          <w:rPr>
            <w:rFonts w:ascii="Calibri" w:hAnsi="Calibri" w:cs="Arial"/>
            <w:bCs/>
            <w:color w:val="000000" w:themeColor="text1"/>
            <w:sz w:val="22"/>
            <w:szCs w:val="22"/>
            <w:lang w:eastAsia="zh-CN"/>
          </w:rPr>
          <w:t xml:space="preserve"> </w:t>
        </w:r>
        <w:proofErr w:type="spellStart"/>
        <w:r w:rsidR="002F2A6E">
          <w:rPr>
            <w:rFonts w:ascii="Calibri" w:hAnsi="Calibri" w:cs="Arial"/>
            <w:bCs/>
            <w:color w:val="000000" w:themeColor="text1"/>
            <w:sz w:val="22"/>
            <w:szCs w:val="22"/>
            <w:lang w:eastAsia="zh-CN"/>
          </w:rPr>
          <w:t>TetR</w:t>
        </w:r>
        <w:proofErr w:type="spellEnd"/>
        <w:del w:id="93" w:author="jai padmakumar" w:date="2022-12-08T12:44:00Z">
          <w:r w:rsidR="002F2A6E" w:rsidDel="005D5B51">
            <w:rPr>
              <w:rFonts w:ascii="Calibri" w:hAnsi="Calibri" w:cs="Arial"/>
              <w:bCs/>
              <w:color w:val="000000" w:themeColor="text1"/>
              <w:sz w:val="22"/>
              <w:szCs w:val="22"/>
              <w:lang w:eastAsia="zh-CN"/>
            </w:rPr>
            <w:delText>-based</w:delText>
          </w:r>
        </w:del>
        <w:r w:rsidR="002F2A6E">
          <w:rPr>
            <w:rFonts w:ascii="Calibri" w:hAnsi="Calibri" w:cs="Arial"/>
            <w:bCs/>
            <w:color w:val="000000" w:themeColor="text1"/>
            <w:sz w:val="22"/>
            <w:szCs w:val="22"/>
            <w:lang w:eastAsia="zh-CN"/>
          </w:rPr>
          <w:t xml:space="preserve"> </w:t>
        </w:r>
        <w:del w:id="94" w:author="jai padmakumar" w:date="2022-12-08T12:40:00Z">
          <w:r w:rsidR="002F2A6E" w:rsidDel="00E4223F">
            <w:rPr>
              <w:rFonts w:ascii="Calibri" w:hAnsi="Calibri" w:cs="Arial"/>
              <w:bCs/>
              <w:color w:val="000000" w:themeColor="text1"/>
              <w:sz w:val="22"/>
              <w:szCs w:val="22"/>
              <w:lang w:eastAsia="zh-CN"/>
            </w:rPr>
            <w:delText xml:space="preserve">allosteric </w:delText>
          </w:r>
        </w:del>
        <w:r w:rsidR="002F2A6E">
          <w:rPr>
            <w:rFonts w:ascii="Calibri" w:hAnsi="Calibri" w:cs="Arial"/>
            <w:bCs/>
            <w:color w:val="000000" w:themeColor="text1"/>
            <w:sz w:val="22"/>
            <w:szCs w:val="22"/>
            <w:lang w:eastAsia="zh-CN"/>
          </w:rPr>
          <w:t>protein regulators</w:t>
        </w:r>
      </w:moveTo>
      <w:ins w:id="95" w:author="jai padmakumar" w:date="2022-12-08T12:40:00Z">
        <w:r w:rsidR="00BA26DE">
          <w:rPr>
            <w:rFonts w:ascii="Calibri" w:hAnsi="Calibri" w:cs="Arial"/>
            <w:bCs/>
            <w:color w:val="000000" w:themeColor="text1"/>
            <w:sz w:val="22"/>
            <w:szCs w:val="22"/>
            <w:lang w:eastAsia="zh-CN"/>
          </w:rPr>
          <w:t xml:space="preserve"> to construct circuits with up to</w:t>
        </w:r>
      </w:ins>
      <w:ins w:id="96" w:author="jai padmakumar" w:date="2022-12-08T12:44:00Z">
        <w:r w:rsidR="009A2E6E">
          <w:rPr>
            <w:rFonts w:ascii="Calibri" w:hAnsi="Calibri" w:cs="Arial"/>
            <w:bCs/>
            <w:color w:val="000000" w:themeColor="text1"/>
            <w:sz w:val="22"/>
            <w:szCs w:val="22"/>
            <w:lang w:eastAsia="zh-CN"/>
          </w:rPr>
          <w:t xml:space="preserve"> 8 gates on plasmids and </w:t>
        </w:r>
      </w:ins>
      <w:ins w:id="97" w:author="jai padmakumar" w:date="2022-12-08T12:40:00Z">
        <w:r w:rsidR="00BA26DE">
          <w:rPr>
            <w:rFonts w:ascii="Calibri" w:hAnsi="Calibri" w:cs="Arial"/>
            <w:bCs/>
            <w:color w:val="000000" w:themeColor="text1"/>
            <w:sz w:val="22"/>
            <w:szCs w:val="22"/>
            <w:lang w:eastAsia="zh-CN"/>
          </w:rPr>
          <w:t>4 gates</w:t>
        </w:r>
      </w:ins>
      <w:ins w:id="98" w:author="jai padmakumar" w:date="2022-12-08T12:44:00Z">
        <w:r w:rsidR="009A2E6E">
          <w:rPr>
            <w:rFonts w:ascii="Calibri" w:hAnsi="Calibri" w:cs="Arial"/>
            <w:bCs/>
            <w:color w:val="000000" w:themeColor="text1"/>
            <w:sz w:val="22"/>
            <w:szCs w:val="22"/>
            <w:lang w:eastAsia="zh-CN"/>
          </w:rPr>
          <w:t xml:space="preserve"> on the</w:t>
        </w:r>
      </w:ins>
      <w:ins w:id="99" w:author="jai padmakumar" w:date="2022-12-08T12:45:00Z">
        <w:r w:rsidR="009A2E6E">
          <w:rPr>
            <w:rFonts w:ascii="Calibri" w:hAnsi="Calibri" w:cs="Arial"/>
            <w:bCs/>
            <w:color w:val="000000" w:themeColor="text1"/>
            <w:sz w:val="22"/>
            <w:szCs w:val="22"/>
            <w:lang w:eastAsia="zh-CN"/>
          </w:rPr>
          <w:t xml:space="preserve"> genome</w:t>
        </w:r>
      </w:ins>
      <w:moveTo w:id="100" w:author="jai padmakumar" w:date="2022-12-08T12:39:00Z">
        <w:del w:id="101" w:author="jai padmakumar" w:date="2022-12-08T12:40:00Z">
          <w:r w:rsidR="002F2A6E" w:rsidDel="00BA26DE">
            <w:rPr>
              <w:rFonts w:ascii="Calibri" w:hAnsi="Calibri" w:cs="Arial"/>
              <w:bCs/>
              <w:color w:val="000000" w:themeColor="text1"/>
              <w:sz w:val="22"/>
              <w:szCs w:val="22"/>
              <w:lang w:eastAsia="zh-CN"/>
            </w:rPr>
            <w:delText xml:space="preserve"> was shown to be sufficient for circuit construction but face a number of shortcomings</w:delText>
          </w:r>
        </w:del>
        <w:r w:rsidR="002F2A6E">
          <w:rPr>
            <w:rFonts w:ascii="Calibri" w:hAnsi="Calibri" w:cs="Arial"/>
            <w:bCs/>
            <w:color w:val="000000" w:themeColor="text1"/>
            <w:sz w:val="22"/>
            <w:szCs w:val="22"/>
            <w:lang w:eastAsia="zh-CN"/>
          </w:rPr>
          <w:t>.</w:t>
        </w:r>
      </w:moveTo>
      <w:moveToRangeEnd w:id="87"/>
      <w:ins w:id="102" w:author="jai padmakumar" w:date="2022-12-08T12:48:00Z">
        <w:r w:rsidR="00050608">
          <w:rPr>
            <w:rFonts w:ascii="Calibri" w:hAnsi="Calibri" w:cs="Arial"/>
            <w:bCs/>
            <w:color w:val="000000" w:themeColor="text1"/>
            <w:sz w:val="22"/>
            <w:szCs w:val="22"/>
            <w:lang w:eastAsia="zh-CN"/>
          </w:rPr>
          <w:t xml:space="preserve"> </w:t>
        </w:r>
      </w:ins>
      <w:ins w:id="103" w:author="jai padmakumar" w:date="2022-12-08T12:49:00Z">
        <w:r w:rsidR="00050608">
          <w:rPr>
            <w:rFonts w:ascii="Calibri" w:hAnsi="Calibri" w:cs="Arial"/>
            <w:bCs/>
            <w:color w:val="000000" w:themeColor="text1"/>
            <w:sz w:val="22"/>
            <w:szCs w:val="22"/>
            <w:lang w:eastAsia="zh-CN"/>
          </w:rPr>
          <w:t xml:space="preserve">An initial attempt to move a set of 10 </w:t>
        </w:r>
        <w:proofErr w:type="spellStart"/>
        <w:r w:rsidR="00050608">
          <w:rPr>
            <w:rFonts w:ascii="Calibri" w:hAnsi="Calibri" w:cs="Arial"/>
            <w:bCs/>
            <w:color w:val="000000" w:themeColor="text1"/>
            <w:sz w:val="22"/>
            <w:szCs w:val="22"/>
            <w:lang w:eastAsia="zh-CN"/>
          </w:rPr>
          <w:t>TetR</w:t>
        </w:r>
        <w:proofErr w:type="spellEnd"/>
        <w:r w:rsidR="00050608">
          <w:rPr>
            <w:rFonts w:ascii="Calibri" w:hAnsi="Calibri" w:cs="Arial"/>
            <w:bCs/>
            <w:color w:val="000000" w:themeColor="text1"/>
            <w:sz w:val="22"/>
            <w:szCs w:val="22"/>
            <w:lang w:eastAsia="zh-CN"/>
          </w:rPr>
          <w:t xml:space="preserve"> NOT gates from plasmids to the genome ultimately led to a set of 6 NOT gates with variable performance </w:t>
        </w:r>
      </w:ins>
      <w:ins w:id="104" w:author="jai padmakumar" w:date="2022-12-08T12:52:00Z">
        <w:r w:rsidR="00C510B4">
          <w:rPr>
            <w:rFonts w:ascii="Calibri" w:hAnsi="Calibri" w:cs="Arial"/>
            <w:bCs/>
            <w:color w:val="000000" w:themeColor="text1"/>
            <w:sz w:val="22"/>
            <w:szCs w:val="22"/>
            <w:lang w:eastAsia="zh-CN"/>
          </w:rPr>
          <w:t xml:space="preserve">(worst performing gate had a fold change of </w:t>
        </w:r>
      </w:ins>
      <w:ins w:id="105" w:author="jai padmakumar" w:date="2022-12-08T12:53:00Z">
        <w:r w:rsidR="00AE70C9">
          <w:rPr>
            <w:rFonts w:ascii="Calibri" w:hAnsi="Calibri" w:cs="Arial"/>
            <w:bCs/>
            <w:color w:val="000000" w:themeColor="text1"/>
            <w:sz w:val="22"/>
            <w:szCs w:val="22"/>
            <w:lang w:eastAsia="zh-CN"/>
          </w:rPr>
          <w:t xml:space="preserve">9, making it </w:t>
        </w:r>
        <w:r w:rsidR="00444960">
          <w:rPr>
            <w:rFonts w:ascii="Calibri" w:hAnsi="Calibri" w:cs="Arial"/>
            <w:bCs/>
            <w:color w:val="000000" w:themeColor="text1"/>
            <w:sz w:val="22"/>
            <w:szCs w:val="22"/>
            <w:lang w:eastAsia="zh-CN"/>
          </w:rPr>
          <w:t>effectively unusable in circuit).</w:t>
        </w:r>
        <w:r w:rsidR="00AE70C9">
          <w:rPr>
            <w:rFonts w:ascii="Calibri" w:hAnsi="Calibri" w:cs="Arial"/>
            <w:bCs/>
            <w:color w:val="000000" w:themeColor="text1"/>
            <w:sz w:val="22"/>
            <w:szCs w:val="22"/>
            <w:lang w:eastAsia="zh-CN"/>
          </w:rPr>
          <w:t xml:space="preserve"> </w:t>
        </w:r>
      </w:ins>
      <w:moveFromRangeStart w:id="106" w:author="jai padmakumar" w:date="2022-12-08T12:40:00Z" w:name="move121395659"/>
      <w:moveFrom w:id="107" w:author="jai padmakumar" w:date="2022-12-08T12:40:00Z">
        <w:r w:rsidR="005712F3" w:rsidDel="00BA26DE">
          <w:rPr>
            <w:rFonts w:ascii="Calibri" w:hAnsi="Calibri" w:cs="Arial"/>
            <w:bCs/>
            <w:color w:val="000000" w:themeColor="text1"/>
            <w:sz w:val="22"/>
            <w:szCs w:val="22"/>
            <w:lang w:eastAsia="zh-CN"/>
          </w:rPr>
          <w:t>We sought to develop a set of NOT gates with superior characteristics that could perform effectively when expressed from the genome.</w:t>
        </w:r>
        <w:r w:rsidR="00D35602" w:rsidDel="00BA26DE">
          <w:rPr>
            <w:rFonts w:ascii="Calibri" w:hAnsi="Calibri" w:cs="Arial"/>
            <w:bCs/>
            <w:color w:val="000000" w:themeColor="text1"/>
            <w:sz w:val="22"/>
            <w:szCs w:val="22"/>
            <w:lang w:eastAsia="zh-CN"/>
          </w:rPr>
          <w:t xml:space="preserve"> </w:t>
        </w:r>
      </w:moveFrom>
      <w:moveFromRangeStart w:id="108" w:author="jai padmakumar" w:date="2022-12-08T12:39:00Z" w:name="move121395603"/>
      <w:moveFromRangeEnd w:id="106"/>
      <w:moveFrom w:id="109" w:author="jai padmakumar" w:date="2022-12-08T12:39:00Z">
        <w:r w:rsidR="00D35602" w:rsidDel="002F2A6E">
          <w:rPr>
            <w:rFonts w:ascii="Calibri" w:hAnsi="Calibri" w:cs="Arial"/>
            <w:bCs/>
            <w:color w:val="000000" w:themeColor="text1"/>
            <w:sz w:val="22"/>
            <w:szCs w:val="22"/>
            <w:lang w:eastAsia="zh-CN"/>
          </w:rPr>
          <w:t xml:space="preserve">Previous work using TetR-based allosteric protein regulators was shown to be sufficient for circuit construction but face a number of shortcomings. </w:t>
        </w:r>
      </w:moveFrom>
      <w:moveFromRangeEnd w:id="108"/>
      <w:proofErr w:type="spellStart"/>
      <w:r w:rsidR="00D35602">
        <w:rPr>
          <w:rFonts w:ascii="Calibri" w:hAnsi="Calibri" w:cs="Arial"/>
          <w:bCs/>
          <w:color w:val="000000" w:themeColor="text1"/>
          <w:sz w:val="22"/>
          <w:szCs w:val="22"/>
          <w:lang w:eastAsia="zh-CN"/>
        </w:rPr>
        <w:t>TetR</w:t>
      </w:r>
      <w:proofErr w:type="spellEnd"/>
      <w:r w:rsidR="00D35602">
        <w:rPr>
          <w:rFonts w:ascii="Calibri" w:hAnsi="Calibri" w:cs="Arial"/>
          <w:bCs/>
          <w:color w:val="000000" w:themeColor="text1"/>
          <w:sz w:val="22"/>
          <w:szCs w:val="22"/>
          <w:lang w:eastAsia="zh-CN"/>
        </w:rPr>
        <w:t xml:space="preserve"> </w:t>
      </w:r>
      <w:del w:id="110" w:author="jai padmakumar" w:date="2022-12-08T12:57:00Z">
        <w:r w:rsidR="00D35602" w:rsidDel="00636AEF">
          <w:rPr>
            <w:rFonts w:ascii="Calibri" w:hAnsi="Calibri" w:cs="Arial"/>
            <w:bCs/>
            <w:color w:val="000000" w:themeColor="text1"/>
            <w:sz w:val="22"/>
            <w:szCs w:val="22"/>
            <w:lang w:eastAsia="zh-CN"/>
          </w:rPr>
          <w:delText xml:space="preserve">homologs </w:delText>
        </w:r>
      </w:del>
      <w:ins w:id="111" w:author="jai padmakumar" w:date="2022-12-08T12:57:00Z">
        <w:r w:rsidR="00636AEF">
          <w:rPr>
            <w:rFonts w:ascii="Calibri" w:hAnsi="Calibri" w:cs="Arial"/>
            <w:bCs/>
            <w:color w:val="000000" w:themeColor="text1"/>
            <w:sz w:val="22"/>
            <w:szCs w:val="22"/>
            <w:lang w:eastAsia="zh-CN"/>
          </w:rPr>
          <w:t xml:space="preserve">proteins </w:t>
        </w:r>
      </w:ins>
      <w:r w:rsidR="00D35602">
        <w:rPr>
          <w:rFonts w:ascii="Calibri" w:hAnsi="Calibri" w:cs="Arial"/>
          <w:bCs/>
          <w:color w:val="000000" w:themeColor="text1"/>
          <w:sz w:val="22"/>
          <w:szCs w:val="22"/>
          <w:lang w:eastAsia="zh-CN"/>
        </w:rPr>
        <w:t>are often sensors of various compounds</w:t>
      </w:r>
      <w:ins w:id="112" w:author="jai padmakumar" w:date="2022-12-08T13:04:00Z">
        <w:r w:rsidR="00636AEF">
          <w:rPr>
            <w:rFonts w:ascii="Calibri" w:hAnsi="Calibri" w:cs="Arial"/>
            <w:bCs/>
            <w:color w:val="000000" w:themeColor="text1"/>
            <w:sz w:val="22"/>
            <w:szCs w:val="22"/>
            <w:lang w:eastAsia="zh-CN"/>
          </w:rPr>
          <w:t xml:space="preserve">, </w:t>
        </w:r>
      </w:ins>
      <w:del w:id="113" w:author="jai padmakumar" w:date="2022-12-08T13:04:00Z">
        <w:r w:rsidR="00D35602" w:rsidDel="00636AEF">
          <w:rPr>
            <w:rFonts w:ascii="Calibri" w:hAnsi="Calibri" w:cs="Arial"/>
            <w:bCs/>
            <w:color w:val="000000" w:themeColor="text1"/>
            <w:sz w:val="22"/>
            <w:szCs w:val="22"/>
            <w:lang w:eastAsia="zh-CN"/>
          </w:rPr>
          <w:delText xml:space="preserve"> (both known and unknown), </w:delText>
        </w:r>
      </w:del>
      <w:r w:rsidR="00D35602">
        <w:rPr>
          <w:rFonts w:ascii="Calibri" w:hAnsi="Calibri" w:cs="Arial"/>
          <w:bCs/>
          <w:color w:val="000000" w:themeColor="text1"/>
          <w:sz w:val="22"/>
          <w:szCs w:val="22"/>
          <w:lang w:eastAsia="zh-CN"/>
        </w:rPr>
        <w:t>making them unpredictable in different environments and preventing them from being used as gates in applications requiring their sensor activity.</w:t>
      </w:r>
      <w:ins w:id="114" w:author="jai padmakumar" w:date="2022-12-08T13:10:00Z">
        <w:r w:rsidR="00DF1DA1">
          <w:rPr>
            <w:rFonts w:ascii="Calibri" w:hAnsi="Calibri" w:cs="Arial"/>
            <w:bCs/>
            <w:color w:val="000000" w:themeColor="text1"/>
            <w:sz w:val="22"/>
            <w:szCs w:val="22"/>
            <w:lang w:eastAsia="zh-CN"/>
          </w:rPr>
          <w:t xml:space="preserve"> </w:t>
        </w:r>
        <w:r w:rsidR="000536AB">
          <w:rPr>
            <w:rFonts w:ascii="Calibri" w:hAnsi="Calibri" w:cs="Arial"/>
            <w:bCs/>
            <w:color w:val="000000" w:themeColor="text1"/>
            <w:sz w:val="22"/>
            <w:szCs w:val="22"/>
            <w:lang w:eastAsia="zh-CN"/>
          </w:rPr>
          <w:t>For example, of the 6</w:t>
        </w:r>
      </w:ins>
      <w:ins w:id="115" w:author="jai padmakumar" w:date="2022-12-08T13:12:00Z">
        <w:r w:rsidR="000D1657">
          <w:rPr>
            <w:rFonts w:ascii="Calibri" w:hAnsi="Calibri" w:cs="Arial"/>
            <w:bCs/>
            <w:color w:val="000000" w:themeColor="text1"/>
            <w:sz w:val="22"/>
            <w:szCs w:val="22"/>
            <w:lang w:eastAsia="zh-CN"/>
          </w:rPr>
          <w:t xml:space="preserve"> </w:t>
        </w:r>
        <w:proofErr w:type="spellStart"/>
        <w:r w:rsidR="000D1657">
          <w:rPr>
            <w:rFonts w:ascii="Calibri" w:hAnsi="Calibri" w:cs="Arial"/>
            <w:bCs/>
            <w:color w:val="000000" w:themeColor="text1"/>
            <w:sz w:val="22"/>
            <w:szCs w:val="22"/>
            <w:lang w:eastAsia="zh-CN"/>
          </w:rPr>
          <w:t>Te</w:t>
        </w:r>
      </w:ins>
      <w:ins w:id="116" w:author="jai padmakumar" w:date="2022-12-08T13:14:00Z">
        <w:r w:rsidR="000A0A83">
          <w:rPr>
            <w:rFonts w:ascii="Calibri" w:hAnsi="Calibri" w:cs="Arial"/>
            <w:bCs/>
            <w:color w:val="000000" w:themeColor="text1"/>
            <w:sz w:val="22"/>
            <w:szCs w:val="22"/>
            <w:lang w:eastAsia="zh-CN"/>
          </w:rPr>
          <w:t>t</w:t>
        </w:r>
      </w:ins>
      <w:ins w:id="117" w:author="jai padmakumar" w:date="2022-12-08T13:12:00Z">
        <w:r w:rsidR="000D1657">
          <w:rPr>
            <w:rFonts w:ascii="Calibri" w:hAnsi="Calibri" w:cs="Arial"/>
            <w:bCs/>
            <w:color w:val="000000" w:themeColor="text1"/>
            <w:sz w:val="22"/>
            <w:szCs w:val="22"/>
            <w:lang w:eastAsia="zh-CN"/>
          </w:rPr>
          <w:t>R</w:t>
        </w:r>
      </w:ins>
      <w:proofErr w:type="spellEnd"/>
      <w:ins w:id="118" w:author="jai padmakumar" w:date="2022-12-08T13:10:00Z">
        <w:r w:rsidR="000536AB">
          <w:rPr>
            <w:rFonts w:ascii="Calibri" w:hAnsi="Calibri" w:cs="Arial"/>
            <w:bCs/>
            <w:color w:val="000000" w:themeColor="text1"/>
            <w:sz w:val="22"/>
            <w:szCs w:val="22"/>
            <w:lang w:eastAsia="zh-CN"/>
          </w:rPr>
          <w:t xml:space="preserve"> NOT gates</w:t>
        </w:r>
      </w:ins>
      <w:ins w:id="119" w:author="jai padmakumar" w:date="2022-12-08T13:12:00Z">
        <w:r w:rsidR="001D48C7">
          <w:rPr>
            <w:rFonts w:ascii="Calibri" w:hAnsi="Calibri" w:cs="Arial"/>
            <w:bCs/>
            <w:color w:val="000000" w:themeColor="text1"/>
            <w:sz w:val="22"/>
            <w:szCs w:val="22"/>
            <w:lang w:eastAsia="zh-CN"/>
          </w:rPr>
          <w:t xml:space="preserve"> move to the genome</w:t>
        </w:r>
      </w:ins>
      <w:ins w:id="120" w:author="jai padmakumar" w:date="2022-12-08T13:13:00Z">
        <w:r w:rsidR="001D48C7">
          <w:rPr>
            <w:rFonts w:ascii="Calibri" w:hAnsi="Calibri" w:cs="Arial"/>
            <w:bCs/>
            <w:color w:val="000000" w:themeColor="text1"/>
            <w:sz w:val="22"/>
            <w:szCs w:val="22"/>
            <w:lang w:eastAsia="zh-CN"/>
          </w:rPr>
          <w:t>, 5 have know</w:t>
        </w:r>
      </w:ins>
      <w:ins w:id="121" w:author="jai padmakumar" w:date="2022-12-08T13:14:00Z">
        <w:r w:rsidR="000A0A83">
          <w:rPr>
            <w:rFonts w:ascii="Calibri" w:hAnsi="Calibri" w:cs="Arial"/>
            <w:bCs/>
            <w:color w:val="000000" w:themeColor="text1"/>
            <w:sz w:val="22"/>
            <w:szCs w:val="22"/>
            <w:lang w:eastAsia="zh-CN"/>
          </w:rPr>
          <w:t>n small-molecule regulators</w:t>
        </w:r>
      </w:ins>
      <w:ins w:id="122" w:author="jai padmakumar" w:date="2022-12-08T13:17:00Z">
        <w:r w:rsidR="00580419">
          <w:rPr>
            <w:rFonts w:ascii="Calibri" w:hAnsi="Calibri" w:cs="Arial"/>
            <w:bCs/>
            <w:color w:val="000000" w:themeColor="text1"/>
            <w:sz w:val="22"/>
            <w:szCs w:val="22"/>
            <w:lang w:eastAsia="zh-CN"/>
          </w:rPr>
          <w:t xml:space="preserve">, </w:t>
        </w:r>
      </w:ins>
      <w:ins w:id="123" w:author="jai padmakumar" w:date="2022-12-08T13:15:00Z">
        <w:r w:rsidR="00580419">
          <w:rPr>
            <w:rFonts w:ascii="Calibri" w:hAnsi="Calibri" w:cs="Arial"/>
            <w:bCs/>
            <w:color w:val="000000" w:themeColor="text1"/>
            <w:sz w:val="22"/>
            <w:szCs w:val="22"/>
            <w:lang w:eastAsia="zh-CN"/>
          </w:rPr>
          <w:t xml:space="preserve">ranging from </w:t>
        </w:r>
      </w:ins>
      <w:ins w:id="124" w:author="jai padmakumar" w:date="2022-12-08T13:16:00Z">
        <w:r w:rsidR="00580419">
          <w:rPr>
            <w:rFonts w:ascii="Calibri" w:hAnsi="Calibri" w:cs="Arial"/>
            <w:bCs/>
            <w:color w:val="000000" w:themeColor="text1"/>
            <w:sz w:val="22"/>
            <w:szCs w:val="22"/>
            <w:lang w:eastAsia="zh-CN"/>
          </w:rPr>
          <w:t xml:space="preserve">unsaturated </w:t>
        </w:r>
      </w:ins>
      <w:ins w:id="125" w:author="jai padmakumar" w:date="2022-12-08T13:15:00Z">
        <w:r w:rsidR="00580419">
          <w:rPr>
            <w:rFonts w:ascii="Calibri" w:hAnsi="Calibri" w:cs="Arial"/>
            <w:bCs/>
            <w:color w:val="000000" w:themeColor="text1"/>
            <w:sz w:val="22"/>
            <w:szCs w:val="22"/>
            <w:lang w:eastAsia="zh-CN"/>
          </w:rPr>
          <w:t>fatty</w:t>
        </w:r>
      </w:ins>
      <w:ins w:id="126" w:author="jai padmakumar" w:date="2022-12-08T13:16:00Z">
        <w:r w:rsidR="00580419">
          <w:rPr>
            <w:rFonts w:ascii="Calibri" w:hAnsi="Calibri" w:cs="Arial"/>
            <w:bCs/>
            <w:color w:val="000000" w:themeColor="text1"/>
            <w:sz w:val="22"/>
            <w:szCs w:val="22"/>
            <w:lang w:eastAsia="zh-CN"/>
          </w:rPr>
          <w:t xml:space="preserve"> acids to multidrug binding sites</w:t>
        </w:r>
      </w:ins>
      <w:ins w:id="127" w:author="jai padmakumar" w:date="2022-12-08T13:18:00Z">
        <w:r w:rsidR="008A1ADC">
          <w:rPr>
            <w:rFonts w:ascii="Calibri" w:hAnsi="Calibri" w:cs="Arial"/>
            <w:bCs/>
            <w:color w:val="000000" w:themeColor="text1"/>
            <w:sz w:val="22"/>
            <w:szCs w:val="22"/>
            <w:lang w:eastAsia="zh-CN"/>
          </w:rPr>
          <w:t xml:space="preserve">. </w:t>
        </w:r>
        <w:proofErr w:type="gramStart"/>
        <w:r w:rsidR="008A1ADC">
          <w:rPr>
            <w:rFonts w:ascii="Calibri" w:hAnsi="Calibri" w:cs="Arial"/>
            <w:bCs/>
            <w:color w:val="000000" w:themeColor="text1"/>
            <w:sz w:val="22"/>
            <w:szCs w:val="22"/>
            <w:lang w:eastAsia="zh-CN"/>
          </w:rPr>
          <w:t>Additionally</w:t>
        </w:r>
        <w:proofErr w:type="gramEnd"/>
        <w:r w:rsidR="008A1ADC">
          <w:rPr>
            <w:rFonts w:ascii="Calibri" w:hAnsi="Calibri" w:cs="Arial"/>
            <w:bCs/>
            <w:color w:val="000000" w:themeColor="text1"/>
            <w:sz w:val="22"/>
            <w:szCs w:val="22"/>
            <w:lang w:eastAsia="zh-CN"/>
          </w:rPr>
          <w:t xml:space="preserve"> </w:t>
        </w:r>
        <w:proofErr w:type="spellStart"/>
        <w:r w:rsidR="008A1ADC">
          <w:rPr>
            <w:rFonts w:ascii="Calibri" w:hAnsi="Calibri" w:cs="Arial"/>
            <w:bCs/>
            <w:color w:val="000000" w:themeColor="text1"/>
            <w:sz w:val="22"/>
            <w:szCs w:val="22"/>
            <w:lang w:eastAsia="zh-CN"/>
          </w:rPr>
          <w:t>PhlF</w:t>
        </w:r>
        <w:proofErr w:type="spellEnd"/>
        <w:r w:rsidR="008A1ADC">
          <w:rPr>
            <w:rFonts w:ascii="Calibri" w:hAnsi="Calibri" w:cs="Arial"/>
            <w:bCs/>
            <w:color w:val="000000" w:themeColor="text1"/>
            <w:sz w:val="22"/>
            <w:szCs w:val="22"/>
            <w:lang w:eastAsia="zh-CN"/>
          </w:rPr>
          <w:t xml:space="preserve"> (best NOT gate with a </w:t>
        </w:r>
        <w:r w:rsidR="00CB285F">
          <w:rPr>
            <w:rFonts w:ascii="Calibri" w:hAnsi="Calibri" w:cs="Arial"/>
            <w:bCs/>
            <w:color w:val="000000" w:themeColor="text1"/>
            <w:sz w:val="22"/>
            <w:szCs w:val="22"/>
            <w:lang w:eastAsia="zh-CN"/>
          </w:rPr>
          <w:t>dynamic range</w:t>
        </w:r>
        <w:r w:rsidR="008A1ADC">
          <w:rPr>
            <w:rFonts w:ascii="Calibri" w:hAnsi="Calibri" w:cs="Arial"/>
            <w:bCs/>
            <w:color w:val="000000" w:themeColor="text1"/>
            <w:sz w:val="22"/>
            <w:szCs w:val="22"/>
            <w:lang w:eastAsia="zh-CN"/>
          </w:rPr>
          <w:t xml:space="preserve"> &gt;500</w:t>
        </w:r>
      </w:ins>
      <w:ins w:id="128" w:author="jai padmakumar" w:date="2022-12-08T13:19:00Z">
        <w:r w:rsidR="00CE453A">
          <w:rPr>
            <w:rFonts w:ascii="Calibri" w:hAnsi="Calibri" w:cs="Arial"/>
            <w:bCs/>
            <w:color w:val="000000" w:themeColor="text1"/>
            <w:sz w:val="22"/>
            <w:szCs w:val="22"/>
            <w:lang w:eastAsia="zh-CN"/>
          </w:rPr>
          <w:t xml:space="preserve"> fold</w:t>
        </w:r>
      </w:ins>
      <w:ins w:id="129" w:author="jai padmakumar" w:date="2022-12-08T13:18:00Z">
        <w:r w:rsidR="008A1ADC">
          <w:rPr>
            <w:rFonts w:ascii="Calibri" w:hAnsi="Calibri" w:cs="Arial"/>
            <w:bCs/>
            <w:color w:val="000000" w:themeColor="text1"/>
            <w:sz w:val="22"/>
            <w:szCs w:val="22"/>
            <w:lang w:eastAsia="zh-CN"/>
          </w:rPr>
          <w:t xml:space="preserve">) </w:t>
        </w:r>
      </w:ins>
      <w:ins w:id="130" w:author="jai padmakumar" w:date="2022-12-08T13:17:00Z">
        <w:r w:rsidR="00580419">
          <w:rPr>
            <w:rFonts w:ascii="Calibri" w:hAnsi="Calibri" w:cs="Arial"/>
            <w:bCs/>
            <w:color w:val="000000" w:themeColor="text1"/>
            <w:sz w:val="22"/>
            <w:szCs w:val="22"/>
            <w:lang w:eastAsia="zh-CN"/>
          </w:rPr>
          <w:t xml:space="preserve">and </w:t>
        </w:r>
        <w:proofErr w:type="spellStart"/>
        <w:r w:rsidR="00580419">
          <w:rPr>
            <w:rFonts w:ascii="Calibri" w:hAnsi="Calibri" w:cs="Arial"/>
            <w:bCs/>
            <w:color w:val="000000" w:themeColor="text1"/>
            <w:sz w:val="22"/>
            <w:szCs w:val="22"/>
            <w:lang w:eastAsia="zh-CN"/>
          </w:rPr>
          <w:t>BetI</w:t>
        </w:r>
        <w:proofErr w:type="spellEnd"/>
        <w:r w:rsidR="00580419">
          <w:rPr>
            <w:rFonts w:ascii="Calibri" w:hAnsi="Calibri" w:cs="Arial"/>
            <w:bCs/>
            <w:color w:val="000000" w:themeColor="text1"/>
            <w:sz w:val="22"/>
            <w:szCs w:val="22"/>
            <w:lang w:eastAsia="zh-CN"/>
          </w:rPr>
          <w:t xml:space="preserve">, are used </w:t>
        </w:r>
      </w:ins>
      <w:ins w:id="131" w:author="jai padmakumar" w:date="2022-12-08T13:19:00Z">
        <w:r w:rsidR="00623669">
          <w:rPr>
            <w:rFonts w:ascii="Calibri" w:hAnsi="Calibri" w:cs="Arial"/>
            <w:bCs/>
            <w:color w:val="000000" w:themeColor="text1"/>
            <w:sz w:val="22"/>
            <w:szCs w:val="22"/>
            <w:lang w:eastAsia="zh-CN"/>
          </w:rPr>
          <w:t xml:space="preserve">as sensors </w:t>
        </w:r>
      </w:ins>
      <w:ins w:id="132" w:author="jai padmakumar" w:date="2022-12-08T13:17:00Z">
        <w:r w:rsidR="00580419">
          <w:rPr>
            <w:rFonts w:ascii="Calibri" w:hAnsi="Calibri" w:cs="Arial"/>
            <w:bCs/>
            <w:color w:val="000000" w:themeColor="text1"/>
            <w:sz w:val="22"/>
            <w:szCs w:val="22"/>
            <w:lang w:eastAsia="zh-CN"/>
          </w:rPr>
          <w:t>in the Marionette sensor array</w:t>
        </w:r>
      </w:ins>
      <w:ins w:id="133" w:author="jai padmakumar" w:date="2022-12-08T13:19:00Z">
        <w:r w:rsidR="00623669">
          <w:rPr>
            <w:rFonts w:ascii="Calibri" w:hAnsi="Calibri" w:cs="Arial"/>
            <w:bCs/>
            <w:color w:val="000000" w:themeColor="text1"/>
            <w:sz w:val="22"/>
            <w:szCs w:val="22"/>
            <w:lang w:eastAsia="zh-CN"/>
          </w:rPr>
          <w:t>, a set of 12 high performance</w:t>
        </w:r>
      </w:ins>
      <w:ins w:id="134" w:author="jai padmakumar" w:date="2022-12-08T13:20:00Z">
        <w:r w:rsidR="009C4FCE">
          <w:rPr>
            <w:rFonts w:ascii="Calibri" w:hAnsi="Calibri" w:cs="Arial"/>
            <w:bCs/>
            <w:color w:val="000000" w:themeColor="text1"/>
            <w:sz w:val="22"/>
            <w:szCs w:val="22"/>
            <w:lang w:eastAsia="zh-CN"/>
          </w:rPr>
          <w:t>, orthogonal</w:t>
        </w:r>
      </w:ins>
      <w:ins w:id="135" w:author="jai padmakumar" w:date="2022-12-08T13:19:00Z">
        <w:r w:rsidR="00623669">
          <w:rPr>
            <w:rFonts w:ascii="Calibri" w:hAnsi="Calibri" w:cs="Arial"/>
            <w:bCs/>
            <w:color w:val="000000" w:themeColor="text1"/>
            <w:sz w:val="22"/>
            <w:szCs w:val="22"/>
            <w:lang w:eastAsia="zh-CN"/>
          </w:rPr>
          <w:t xml:space="preserve"> </w:t>
        </w:r>
        <w:r w:rsidR="00122A02">
          <w:rPr>
            <w:rFonts w:ascii="Calibri" w:hAnsi="Calibri" w:cs="Arial"/>
            <w:bCs/>
            <w:color w:val="000000" w:themeColor="text1"/>
            <w:sz w:val="22"/>
            <w:szCs w:val="22"/>
            <w:lang w:eastAsia="zh-CN"/>
          </w:rPr>
          <w:t>sensors</w:t>
        </w:r>
      </w:ins>
      <w:ins w:id="136" w:author="jai padmakumar" w:date="2022-12-08T13:20:00Z">
        <w:r w:rsidR="00122A02">
          <w:rPr>
            <w:rFonts w:ascii="Calibri" w:hAnsi="Calibri" w:cs="Arial"/>
            <w:bCs/>
            <w:color w:val="000000" w:themeColor="text1"/>
            <w:sz w:val="22"/>
            <w:szCs w:val="22"/>
            <w:lang w:eastAsia="zh-CN"/>
          </w:rPr>
          <w:t xml:space="preserve"> </w:t>
        </w:r>
        <w:r w:rsidR="009C4FCE">
          <w:rPr>
            <w:rFonts w:ascii="Calibri" w:hAnsi="Calibri" w:cs="Arial"/>
            <w:bCs/>
            <w:color w:val="000000" w:themeColor="text1"/>
            <w:sz w:val="22"/>
            <w:szCs w:val="22"/>
            <w:lang w:eastAsia="zh-CN"/>
          </w:rPr>
          <w:t>all in a single strain</w:t>
        </w:r>
      </w:ins>
      <w:ins w:id="137" w:author="jai padmakumar" w:date="2022-12-08T16:45:00Z">
        <w:r w:rsidR="00BC517B">
          <w:rPr>
            <w:rFonts w:ascii="Calibri" w:hAnsi="Calibri" w:cs="Arial"/>
            <w:bCs/>
            <w:color w:val="000000" w:themeColor="text1"/>
            <w:sz w:val="22"/>
            <w:szCs w:val="22"/>
            <w:lang w:eastAsia="zh-CN"/>
          </w:rPr>
          <w:t xml:space="preserve"> previously developed by our lab</w:t>
        </w:r>
      </w:ins>
      <w:ins w:id="138" w:author="jai padmakumar" w:date="2022-12-08T13:20:00Z">
        <w:r w:rsidR="009C4FCE">
          <w:rPr>
            <w:rFonts w:ascii="Calibri" w:hAnsi="Calibri" w:cs="Arial"/>
            <w:bCs/>
            <w:color w:val="000000" w:themeColor="text1"/>
            <w:sz w:val="22"/>
            <w:szCs w:val="22"/>
            <w:lang w:eastAsia="zh-CN"/>
          </w:rPr>
          <w:t>.</w:t>
        </w:r>
      </w:ins>
      <w:ins w:id="139" w:author="jai padmakumar" w:date="2022-12-08T13:21:00Z">
        <w:r w:rsidR="00515030">
          <w:rPr>
            <w:rFonts w:ascii="Calibri" w:hAnsi="Calibri" w:cs="Arial"/>
            <w:bCs/>
            <w:color w:val="000000" w:themeColor="text1"/>
            <w:sz w:val="22"/>
            <w:szCs w:val="22"/>
            <w:lang w:eastAsia="zh-CN"/>
          </w:rPr>
          <w:t xml:space="preserve"> </w:t>
        </w:r>
      </w:ins>
      <w:ins w:id="140" w:author="jai padmakumar" w:date="2022-12-08T13:22:00Z">
        <w:r w:rsidR="00515030">
          <w:rPr>
            <w:rFonts w:ascii="Calibri" w:hAnsi="Calibri" w:cs="Arial"/>
            <w:bCs/>
            <w:color w:val="000000" w:themeColor="text1"/>
            <w:sz w:val="22"/>
            <w:szCs w:val="22"/>
            <w:lang w:eastAsia="zh-CN"/>
          </w:rPr>
          <w:t xml:space="preserve">Usage of these proteins as NOT gates </w:t>
        </w:r>
        <w:proofErr w:type="gramStart"/>
        <w:r w:rsidR="00515030">
          <w:rPr>
            <w:rFonts w:ascii="Calibri" w:hAnsi="Calibri" w:cs="Arial"/>
            <w:bCs/>
            <w:color w:val="000000" w:themeColor="text1"/>
            <w:sz w:val="22"/>
            <w:szCs w:val="22"/>
            <w:lang w:eastAsia="zh-CN"/>
          </w:rPr>
          <w:t>makes</w:t>
        </w:r>
        <w:proofErr w:type="gramEnd"/>
        <w:r w:rsidR="00515030">
          <w:rPr>
            <w:rFonts w:ascii="Calibri" w:hAnsi="Calibri" w:cs="Arial"/>
            <w:bCs/>
            <w:color w:val="000000" w:themeColor="text1"/>
            <w:sz w:val="22"/>
            <w:szCs w:val="22"/>
            <w:lang w:eastAsia="zh-CN"/>
          </w:rPr>
          <w:t xml:space="preserve"> them incompatible with this sensor array. </w:t>
        </w:r>
      </w:ins>
      <w:proofErr w:type="spellStart"/>
      <w:ins w:id="141" w:author="jai padmakumar" w:date="2022-12-08T13:21:00Z">
        <w:r w:rsidR="00515030">
          <w:rPr>
            <w:rFonts w:ascii="Calibri" w:hAnsi="Calibri" w:cs="Arial"/>
            <w:bCs/>
            <w:color w:val="000000" w:themeColor="text1"/>
            <w:sz w:val="22"/>
            <w:szCs w:val="22"/>
            <w:lang w:eastAsia="zh-CN"/>
          </w:rPr>
          <w:t>PhlF</w:t>
        </w:r>
        <w:proofErr w:type="spellEnd"/>
        <w:r w:rsidR="00515030">
          <w:rPr>
            <w:rFonts w:ascii="Calibri" w:hAnsi="Calibri" w:cs="Arial"/>
            <w:bCs/>
            <w:color w:val="000000" w:themeColor="text1"/>
            <w:sz w:val="22"/>
            <w:szCs w:val="22"/>
            <w:lang w:eastAsia="zh-CN"/>
          </w:rPr>
          <w:t xml:space="preserve"> </w:t>
        </w:r>
      </w:ins>
      <w:ins w:id="142" w:author="jai padmakumar" w:date="2022-12-08T13:22:00Z">
        <w:r w:rsidR="00515030">
          <w:rPr>
            <w:rFonts w:ascii="Calibri" w:hAnsi="Calibri" w:cs="Arial"/>
            <w:bCs/>
            <w:color w:val="000000" w:themeColor="text1"/>
            <w:sz w:val="22"/>
            <w:szCs w:val="22"/>
            <w:lang w:eastAsia="zh-CN"/>
          </w:rPr>
          <w:t>is particular valuable as it can be used as a cell-cell</w:t>
        </w:r>
      </w:ins>
      <w:ins w:id="143" w:author="jai padmakumar" w:date="2022-12-08T13:23:00Z">
        <w:r w:rsidR="00515030">
          <w:rPr>
            <w:rFonts w:ascii="Calibri" w:hAnsi="Calibri" w:cs="Arial"/>
            <w:bCs/>
            <w:color w:val="000000" w:themeColor="text1"/>
            <w:sz w:val="22"/>
            <w:szCs w:val="22"/>
            <w:lang w:eastAsia="zh-CN"/>
          </w:rPr>
          <w:t xml:space="preserve"> </w:t>
        </w:r>
        <w:proofErr w:type="spellStart"/>
        <w:r w:rsidR="00515030">
          <w:rPr>
            <w:rFonts w:ascii="Calibri" w:hAnsi="Calibri" w:cs="Arial"/>
            <w:bCs/>
            <w:color w:val="000000" w:themeColor="text1"/>
            <w:sz w:val="22"/>
            <w:szCs w:val="22"/>
            <w:lang w:eastAsia="zh-CN"/>
          </w:rPr>
          <w:t>signalling</w:t>
        </w:r>
        <w:proofErr w:type="spellEnd"/>
        <w:r w:rsidR="00515030">
          <w:rPr>
            <w:rFonts w:ascii="Calibri" w:hAnsi="Calibri" w:cs="Arial"/>
            <w:bCs/>
            <w:color w:val="000000" w:themeColor="text1"/>
            <w:sz w:val="22"/>
            <w:szCs w:val="22"/>
            <w:lang w:eastAsia="zh-CN"/>
          </w:rPr>
          <w:t xml:space="preserve"> system (Fig 2D</w:t>
        </w:r>
        <w:r w:rsidR="00305F9D">
          <w:rPr>
            <w:rFonts w:ascii="Calibri" w:hAnsi="Calibri" w:cs="Arial"/>
            <w:bCs/>
            <w:color w:val="000000" w:themeColor="text1"/>
            <w:sz w:val="22"/>
            <w:szCs w:val="22"/>
            <w:lang w:eastAsia="zh-CN"/>
          </w:rPr>
          <w:t>)</w:t>
        </w:r>
      </w:ins>
      <w:del w:id="144" w:author="jai padmakumar" w:date="2022-12-08T13:23:00Z">
        <w:r w:rsidR="00D35602" w:rsidDel="00305F9D">
          <w:rPr>
            <w:rFonts w:ascii="Calibri" w:hAnsi="Calibri" w:cs="Arial"/>
            <w:bCs/>
            <w:color w:val="000000" w:themeColor="text1"/>
            <w:sz w:val="22"/>
            <w:szCs w:val="22"/>
            <w:lang w:eastAsia="zh-CN"/>
          </w:rPr>
          <w:delText xml:space="preserve"> </w:delText>
        </w:r>
        <w:r w:rsidR="00ED17DA" w:rsidDel="00305F9D">
          <w:rPr>
            <w:rFonts w:ascii="Calibri" w:hAnsi="Calibri" w:cs="Arial"/>
            <w:bCs/>
            <w:color w:val="000000" w:themeColor="text1"/>
            <w:sz w:val="22"/>
            <w:szCs w:val="22"/>
            <w:lang w:eastAsia="zh-CN"/>
          </w:rPr>
          <w:delText xml:space="preserve">The homologs tend to display highly variable response functions and often require high expression levels leading to toxicity and low performance on the genome. </w:delText>
        </w:r>
        <w:r w:rsidR="00241280" w:rsidDel="00305F9D">
          <w:rPr>
            <w:rFonts w:ascii="Calibri" w:hAnsi="Calibri" w:cs="Arial"/>
            <w:bCs/>
            <w:color w:val="000000" w:themeColor="text1"/>
            <w:sz w:val="22"/>
            <w:szCs w:val="22"/>
            <w:lang w:eastAsia="zh-CN"/>
          </w:rPr>
          <w:delText>An initial attempt to move a set of 10 TetR-based NOT gates ultimately led to</w:delText>
        </w:r>
        <w:r w:rsidR="00AC1F45" w:rsidDel="00305F9D">
          <w:rPr>
            <w:rFonts w:ascii="Calibri" w:hAnsi="Calibri" w:cs="Arial"/>
            <w:bCs/>
            <w:color w:val="000000" w:themeColor="text1"/>
            <w:sz w:val="22"/>
            <w:szCs w:val="22"/>
            <w:lang w:eastAsia="zh-CN"/>
          </w:rPr>
          <w:delText xml:space="preserve"> a </w:delText>
        </w:r>
        <w:r w:rsidR="00241280" w:rsidDel="00305F9D">
          <w:rPr>
            <w:rFonts w:ascii="Calibri" w:hAnsi="Calibri" w:cs="Arial"/>
            <w:bCs/>
            <w:color w:val="000000" w:themeColor="text1"/>
            <w:sz w:val="22"/>
            <w:szCs w:val="22"/>
            <w:lang w:eastAsia="zh-CN"/>
          </w:rPr>
          <w:delText>set of 6 NOT gates with variable performance, 2 of which are in the Marionette sensor array making them incompatible with that strain</w:delText>
        </w:r>
      </w:del>
      <w:r w:rsidR="00241280">
        <w:rPr>
          <w:rFonts w:ascii="Calibri" w:hAnsi="Calibri" w:cs="Arial"/>
          <w:bCs/>
          <w:color w:val="000000" w:themeColor="text1"/>
          <w:sz w:val="22"/>
          <w:szCs w:val="22"/>
          <w:lang w:eastAsia="zh-CN"/>
        </w:rPr>
        <w:t>.</w:t>
      </w:r>
      <w:r w:rsidR="009E679C">
        <w:rPr>
          <w:rFonts w:ascii="Calibri" w:hAnsi="Calibri" w:cs="Arial"/>
          <w:bCs/>
          <w:color w:val="000000" w:themeColor="text1"/>
          <w:sz w:val="22"/>
          <w:szCs w:val="22"/>
          <w:lang w:eastAsia="zh-CN"/>
        </w:rPr>
        <w:t xml:space="preserve"> </w:t>
      </w:r>
      <w:del w:id="145" w:author="jai padmakumar" w:date="2022-12-08T13:24:00Z">
        <w:r w:rsidR="009E679C" w:rsidDel="00305F9D">
          <w:rPr>
            <w:rFonts w:ascii="Calibri" w:hAnsi="Calibri" w:cs="Arial"/>
            <w:bCs/>
            <w:color w:val="000000" w:themeColor="text1"/>
            <w:sz w:val="22"/>
            <w:szCs w:val="22"/>
            <w:lang w:eastAsia="zh-CN"/>
          </w:rPr>
          <w:delText xml:space="preserve">Here we developed a set of 12 NOT gates based on phage repressors homologous to the classic cI repressor from lambda phage. </w:delText>
        </w:r>
      </w:del>
      <w:moveToRangeStart w:id="146" w:author="jai padmakumar" w:date="2022-12-08T12:40:00Z" w:name="move121395659"/>
      <w:moveTo w:id="147" w:author="jai padmakumar" w:date="2022-12-08T12:40:00Z">
        <w:del w:id="148" w:author="jai padmakumar" w:date="2022-12-08T13:24:00Z">
          <w:r w:rsidR="00BA26DE" w:rsidDel="00305F9D">
            <w:rPr>
              <w:rFonts w:ascii="Calibri" w:hAnsi="Calibri" w:cs="Arial"/>
              <w:bCs/>
              <w:color w:val="000000" w:themeColor="text1"/>
              <w:sz w:val="22"/>
              <w:szCs w:val="22"/>
              <w:lang w:eastAsia="zh-CN"/>
            </w:rPr>
            <w:delText>We sought to develop a set of NOT gates with superior characteristics that could perform effectively when expressed from the genome.</w:delText>
          </w:r>
        </w:del>
      </w:moveTo>
      <w:moveToRangeEnd w:id="146"/>
    </w:p>
    <w:p w14:paraId="333BCE4C" w14:textId="0EDE680C" w:rsidR="00F90963" w:rsidRDefault="0044312D" w:rsidP="00FE67C5">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ins w:id="149" w:author="jai padmakumar" w:date="2022-12-08T13:24:00Z">
        <w:r>
          <w:rPr>
            <w:rFonts w:ascii="Calibri" w:hAnsi="Calibri" w:cs="Arial"/>
            <w:bCs/>
            <w:color w:val="000000" w:themeColor="text1"/>
            <w:sz w:val="22"/>
            <w:szCs w:val="22"/>
            <w:lang w:eastAsia="zh-CN"/>
          </w:rPr>
          <w:t>To these issues, w</w:t>
        </w:r>
      </w:ins>
      <w:del w:id="150" w:author="jai padmakumar" w:date="2022-12-08T13:24:00Z">
        <w:r w:rsidR="0026510F" w:rsidDel="0044312D">
          <w:rPr>
            <w:rFonts w:ascii="Calibri" w:hAnsi="Calibri" w:cs="Arial"/>
            <w:bCs/>
            <w:color w:val="000000" w:themeColor="text1"/>
            <w:sz w:val="22"/>
            <w:szCs w:val="22"/>
            <w:lang w:eastAsia="zh-CN"/>
          </w:rPr>
          <w:delText>W</w:delText>
        </w:r>
      </w:del>
      <w:r w:rsidR="0026510F">
        <w:rPr>
          <w:rFonts w:ascii="Calibri" w:hAnsi="Calibri" w:cs="Arial"/>
          <w:bCs/>
          <w:color w:val="000000" w:themeColor="text1"/>
          <w:sz w:val="22"/>
          <w:szCs w:val="22"/>
          <w:lang w:eastAsia="zh-CN"/>
        </w:rPr>
        <w:t xml:space="preserve">e curated a set of 12 </w:t>
      </w:r>
      <w:r w:rsidR="00AF6EA9">
        <w:rPr>
          <w:rFonts w:ascii="Calibri" w:hAnsi="Calibri" w:cs="Arial"/>
          <w:bCs/>
          <w:color w:val="000000" w:themeColor="text1"/>
          <w:sz w:val="22"/>
          <w:szCs w:val="22"/>
          <w:lang w:eastAsia="zh-CN"/>
        </w:rPr>
        <w:t>phage repressors</w:t>
      </w:r>
      <w:r w:rsidR="00070734">
        <w:rPr>
          <w:rFonts w:ascii="Calibri" w:hAnsi="Calibri" w:cs="Arial"/>
          <w:bCs/>
          <w:color w:val="000000" w:themeColor="text1"/>
          <w:sz w:val="22"/>
          <w:szCs w:val="22"/>
          <w:lang w:eastAsia="zh-CN"/>
        </w:rPr>
        <w:t xml:space="preserve"> </w:t>
      </w:r>
      <w:ins w:id="151" w:author="jai padmakumar" w:date="2022-12-08T13:24:00Z">
        <w:r>
          <w:rPr>
            <w:rFonts w:ascii="Calibri" w:hAnsi="Calibri" w:cs="Arial"/>
            <w:bCs/>
            <w:color w:val="000000" w:themeColor="text1"/>
            <w:sz w:val="22"/>
            <w:szCs w:val="22"/>
            <w:lang w:eastAsia="zh-CN"/>
          </w:rPr>
          <w:t xml:space="preserve">homologous to the classic </w:t>
        </w:r>
        <w:proofErr w:type="spellStart"/>
        <w:r>
          <w:rPr>
            <w:rFonts w:ascii="Calibri" w:hAnsi="Calibri" w:cs="Arial"/>
            <w:bCs/>
            <w:color w:val="000000" w:themeColor="text1"/>
            <w:sz w:val="22"/>
            <w:szCs w:val="22"/>
            <w:lang w:eastAsia="zh-CN"/>
          </w:rPr>
          <w:t>cI</w:t>
        </w:r>
        <w:proofErr w:type="spellEnd"/>
        <w:r>
          <w:rPr>
            <w:rFonts w:ascii="Calibri" w:hAnsi="Calibri" w:cs="Arial"/>
            <w:bCs/>
            <w:color w:val="000000" w:themeColor="text1"/>
            <w:sz w:val="22"/>
            <w:szCs w:val="22"/>
            <w:lang w:eastAsia="zh-CN"/>
          </w:rPr>
          <w:t xml:space="preserve"> repressor from lambda phage </w:t>
        </w:r>
      </w:ins>
      <w:r w:rsidR="00070734">
        <w:rPr>
          <w:rFonts w:ascii="Calibri" w:hAnsi="Calibri" w:cs="Arial"/>
          <w:bCs/>
          <w:color w:val="000000" w:themeColor="text1"/>
          <w:sz w:val="22"/>
          <w:szCs w:val="22"/>
          <w:lang w:eastAsia="zh-CN"/>
        </w:rPr>
        <w:t xml:space="preserve">with </w:t>
      </w:r>
      <w:del w:id="152" w:author="jai padmakumar" w:date="2022-12-08T13:24:00Z">
        <w:r w:rsidR="00070734" w:rsidDel="0044312D">
          <w:rPr>
            <w:rFonts w:ascii="Calibri" w:hAnsi="Calibri" w:cs="Arial"/>
            <w:bCs/>
            <w:color w:val="000000" w:themeColor="text1"/>
            <w:sz w:val="22"/>
            <w:szCs w:val="22"/>
            <w:lang w:eastAsia="zh-CN"/>
          </w:rPr>
          <w:delText xml:space="preserve">known </w:delText>
        </w:r>
      </w:del>
      <w:ins w:id="153" w:author="jai padmakumar" w:date="2022-12-08T13:24:00Z">
        <w:r>
          <w:rPr>
            <w:rFonts w:ascii="Calibri" w:hAnsi="Calibri" w:cs="Arial"/>
            <w:bCs/>
            <w:color w:val="000000" w:themeColor="text1"/>
            <w:sz w:val="22"/>
            <w:szCs w:val="22"/>
            <w:lang w:eastAsia="zh-CN"/>
          </w:rPr>
          <w:t xml:space="preserve">documented </w:t>
        </w:r>
      </w:ins>
      <w:r w:rsidR="00070734">
        <w:rPr>
          <w:rFonts w:ascii="Calibri" w:hAnsi="Calibri" w:cs="Arial"/>
          <w:bCs/>
          <w:color w:val="000000" w:themeColor="text1"/>
          <w:sz w:val="22"/>
          <w:szCs w:val="22"/>
          <w:lang w:eastAsia="zh-CN"/>
        </w:rPr>
        <w:t>DNA binding sites</w:t>
      </w:r>
      <w:ins w:id="154" w:author="jai padmakumar" w:date="2022-12-08T13:35:00Z">
        <w:r w:rsidR="005725E3">
          <w:rPr>
            <w:rFonts w:ascii="Calibri" w:hAnsi="Calibri" w:cs="Arial"/>
            <w:bCs/>
            <w:color w:val="000000" w:themeColor="text1"/>
            <w:sz w:val="22"/>
            <w:szCs w:val="22"/>
            <w:lang w:eastAsia="zh-CN"/>
          </w:rPr>
          <w:t xml:space="preserve"> and </w:t>
        </w:r>
        <w:r w:rsidR="00F156C3">
          <w:rPr>
            <w:rFonts w:ascii="Calibri" w:hAnsi="Calibri" w:cs="Arial"/>
            <w:bCs/>
            <w:color w:val="000000" w:themeColor="text1"/>
            <w:sz w:val="22"/>
            <w:szCs w:val="22"/>
            <w:lang w:eastAsia="zh-CN"/>
          </w:rPr>
          <w:t xml:space="preserve">repressible constitutive </w:t>
        </w:r>
        <w:r w:rsidR="005725E3">
          <w:rPr>
            <w:rFonts w:ascii="Calibri" w:hAnsi="Calibri" w:cs="Arial"/>
            <w:bCs/>
            <w:color w:val="000000" w:themeColor="text1"/>
            <w:sz w:val="22"/>
            <w:szCs w:val="22"/>
            <w:lang w:eastAsia="zh-CN"/>
          </w:rPr>
          <w:t>promoters</w:t>
        </w:r>
      </w:ins>
      <w:del w:id="155" w:author="jai padmakumar" w:date="2022-12-08T13:25:00Z">
        <w:r w:rsidR="00AF6EA9" w:rsidDel="0044312D">
          <w:rPr>
            <w:rFonts w:ascii="Calibri" w:hAnsi="Calibri" w:cs="Arial"/>
            <w:bCs/>
            <w:color w:val="000000" w:themeColor="text1"/>
            <w:sz w:val="22"/>
            <w:szCs w:val="22"/>
            <w:lang w:eastAsia="zh-CN"/>
          </w:rPr>
          <w:delText xml:space="preserve"> homol</w:delText>
        </w:r>
        <w:r w:rsidR="00BD5B7B" w:rsidDel="0044312D">
          <w:rPr>
            <w:rFonts w:ascii="Calibri" w:hAnsi="Calibri" w:cs="Arial"/>
            <w:bCs/>
            <w:color w:val="000000" w:themeColor="text1"/>
            <w:sz w:val="22"/>
            <w:szCs w:val="22"/>
            <w:lang w:eastAsia="zh-CN"/>
          </w:rPr>
          <w:delText>o</w:delText>
        </w:r>
        <w:r w:rsidR="00AF6EA9" w:rsidDel="0044312D">
          <w:rPr>
            <w:rFonts w:ascii="Calibri" w:hAnsi="Calibri" w:cs="Arial"/>
            <w:bCs/>
            <w:color w:val="000000" w:themeColor="text1"/>
            <w:sz w:val="22"/>
            <w:szCs w:val="22"/>
            <w:lang w:eastAsia="zh-CN"/>
          </w:rPr>
          <w:delText xml:space="preserve">gous </w:delText>
        </w:r>
        <w:r w:rsidR="00BD5B7B" w:rsidDel="0044312D">
          <w:rPr>
            <w:rFonts w:ascii="Calibri" w:hAnsi="Calibri" w:cs="Arial"/>
            <w:bCs/>
            <w:color w:val="000000" w:themeColor="text1"/>
            <w:sz w:val="22"/>
            <w:szCs w:val="22"/>
            <w:lang w:eastAsia="zh-CN"/>
          </w:rPr>
          <w:delText>to the classic cI repressor from lambda phage</w:delText>
        </w:r>
      </w:del>
      <w:r w:rsidR="00BD5B7B">
        <w:rPr>
          <w:rFonts w:ascii="Calibri" w:hAnsi="Calibri" w:cs="Arial"/>
          <w:bCs/>
          <w:color w:val="000000" w:themeColor="text1"/>
          <w:sz w:val="22"/>
          <w:szCs w:val="22"/>
          <w:lang w:eastAsia="zh-CN"/>
        </w:rPr>
        <w:t xml:space="preserve">. </w:t>
      </w:r>
      <w:r w:rsidR="0065327B">
        <w:rPr>
          <w:rFonts w:ascii="Calibri" w:hAnsi="Calibri" w:cs="Arial"/>
          <w:bCs/>
          <w:color w:val="000000" w:themeColor="text1"/>
          <w:sz w:val="22"/>
          <w:szCs w:val="22"/>
          <w:lang w:eastAsia="zh-CN"/>
        </w:rPr>
        <w:t xml:space="preserve">Due to their function in phage </w:t>
      </w:r>
      <w:proofErr w:type="gramStart"/>
      <w:r w:rsidR="0065327B">
        <w:rPr>
          <w:rFonts w:ascii="Calibri" w:hAnsi="Calibri" w:cs="Arial"/>
          <w:bCs/>
          <w:color w:val="000000" w:themeColor="text1"/>
          <w:sz w:val="22"/>
          <w:szCs w:val="22"/>
          <w:lang w:eastAsia="zh-CN"/>
        </w:rPr>
        <w:t>life-cycle</w:t>
      </w:r>
      <w:proofErr w:type="gramEnd"/>
      <w:r w:rsidR="0065327B">
        <w:rPr>
          <w:rFonts w:ascii="Calibri" w:hAnsi="Calibri" w:cs="Arial"/>
          <w:bCs/>
          <w:color w:val="000000" w:themeColor="text1"/>
          <w:sz w:val="22"/>
          <w:szCs w:val="22"/>
          <w:lang w:eastAsia="zh-CN"/>
        </w:rPr>
        <w:t xml:space="preserve">, </w:t>
      </w:r>
      <w:proofErr w:type="spellStart"/>
      <w:r w:rsidR="0065327B">
        <w:rPr>
          <w:rFonts w:ascii="Calibri" w:hAnsi="Calibri" w:cs="Arial"/>
          <w:bCs/>
          <w:color w:val="000000" w:themeColor="text1"/>
          <w:sz w:val="22"/>
          <w:szCs w:val="22"/>
          <w:lang w:eastAsia="zh-CN"/>
        </w:rPr>
        <w:t>cI</w:t>
      </w:r>
      <w:proofErr w:type="spellEnd"/>
      <w:r w:rsidR="0065327B">
        <w:rPr>
          <w:rFonts w:ascii="Calibri" w:hAnsi="Calibri" w:cs="Arial"/>
          <w:bCs/>
          <w:color w:val="000000" w:themeColor="text1"/>
          <w:sz w:val="22"/>
          <w:szCs w:val="22"/>
          <w:lang w:eastAsia="zh-CN"/>
        </w:rPr>
        <w:t>-like</w:t>
      </w:r>
      <w:r w:rsidR="00070734">
        <w:rPr>
          <w:rFonts w:ascii="Calibri" w:hAnsi="Calibri" w:cs="Arial"/>
          <w:bCs/>
          <w:color w:val="000000" w:themeColor="text1"/>
          <w:sz w:val="22"/>
          <w:szCs w:val="22"/>
          <w:lang w:eastAsia="zh-CN"/>
        </w:rPr>
        <w:t xml:space="preserve"> repressors </w:t>
      </w:r>
      <w:r w:rsidR="0065327B">
        <w:rPr>
          <w:rFonts w:ascii="Calibri" w:hAnsi="Calibri" w:cs="Arial"/>
          <w:bCs/>
          <w:color w:val="000000" w:themeColor="text1"/>
          <w:sz w:val="22"/>
          <w:szCs w:val="22"/>
          <w:lang w:eastAsia="zh-CN"/>
        </w:rPr>
        <w:t xml:space="preserve">have </w:t>
      </w:r>
      <w:ins w:id="156" w:author="jai padmakumar" w:date="2022-12-08T13:28:00Z">
        <w:r w:rsidR="00525B45">
          <w:rPr>
            <w:rFonts w:ascii="Calibri" w:hAnsi="Calibri" w:cs="Arial"/>
            <w:bCs/>
            <w:color w:val="000000" w:themeColor="text1"/>
            <w:sz w:val="22"/>
            <w:szCs w:val="22"/>
            <w:lang w:eastAsia="zh-CN"/>
          </w:rPr>
          <w:t xml:space="preserve">features making them ideal for use </w:t>
        </w:r>
        <w:r w:rsidR="00FF5830">
          <w:rPr>
            <w:rFonts w:ascii="Calibri" w:hAnsi="Calibri" w:cs="Arial"/>
            <w:bCs/>
            <w:color w:val="000000" w:themeColor="text1"/>
            <w:sz w:val="22"/>
            <w:szCs w:val="22"/>
            <w:lang w:eastAsia="zh-CN"/>
          </w:rPr>
          <w:t>as</w:t>
        </w:r>
        <w:r w:rsidR="00525B45">
          <w:rPr>
            <w:rFonts w:ascii="Calibri" w:hAnsi="Calibri" w:cs="Arial"/>
            <w:bCs/>
            <w:color w:val="000000" w:themeColor="text1"/>
            <w:sz w:val="22"/>
            <w:szCs w:val="22"/>
            <w:lang w:eastAsia="zh-CN"/>
          </w:rPr>
          <w:t xml:space="preserve"> NOT gates. </w:t>
        </w:r>
      </w:ins>
      <w:ins w:id="157" w:author="jai padmakumar" w:date="2022-12-08T13:29:00Z">
        <w:r w:rsidR="004F7169">
          <w:rPr>
            <w:rFonts w:ascii="Calibri" w:hAnsi="Calibri" w:cs="Arial"/>
            <w:bCs/>
            <w:color w:val="000000" w:themeColor="text1"/>
            <w:sz w:val="22"/>
            <w:szCs w:val="22"/>
            <w:lang w:eastAsia="zh-CN"/>
          </w:rPr>
          <w:t xml:space="preserve">They have </w:t>
        </w:r>
      </w:ins>
      <w:r w:rsidR="0065327B">
        <w:rPr>
          <w:rFonts w:ascii="Calibri" w:hAnsi="Calibri" w:cs="Arial"/>
          <w:bCs/>
          <w:color w:val="000000" w:themeColor="text1"/>
          <w:sz w:val="22"/>
          <w:szCs w:val="22"/>
          <w:lang w:eastAsia="zh-CN"/>
        </w:rPr>
        <w:t xml:space="preserve">evolved to repress their cognate promoters </w:t>
      </w:r>
      <w:r w:rsidR="001D669B">
        <w:rPr>
          <w:rFonts w:ascii="Calibri" w:hAnsi="Calibri" w:cs="Arial"/>
          <w:bCs/>
          <w:color w:val="000000" w:themeColor="text1"/>
          <w:sz w:val="22"/>
          <w:szCs w:val="22"/>
          <w:lang w:eastAsia="zh-CN"/>
        </w:rPr>
        <w:t>efficiently</w:t>
      </w:r>
      <w:r w:rsidR="0065327B">
        <w:rPr>
          <w:rFonts w:ascii="Calibri" w:hAnsi="Calibri" w:cs="Arial"/>
          <w:bCs/>
          <w:color w:val="000000" w:themeColor="text1"/>
          <w:sz w:val="22"/>
          <w:szCs w:val="22"/>
          <w:lang w:eastAsia="zh-CN"/>
        </w:rPr>
        <w:t xml:space="preserve"> with minimal host burden</w:t>
      </w:r>
      <w:ins w:id="158" w:author="jai padmakumar" w:date="2022-12-08T13:29:00Z">
        <w:r w:rsidR="004F7169">
          <w:rPr>
            <w:rFonts w:ascii="Calibri" w:hAnsi="Calibri" w:cs="Arial"/>
            <w:bCs/>
            <w:color w:val="000000" w:themeColor="text1"/>
            <w:sz w:val="22"/>
            <w:szCs w:val="22"/>
            <w:lang w:eastAsia="zh-CN"/>
          </w:rPr>
          <w:t xml:space="preserve">, </w:t>
        </w:r>
      </w:ins>
      <w:del w:id="159" w:author="jai padmakumar" w:date="2022-12-08T13:29:00Z">
        <w:r w:rsidR="0065327B" w:rsidDel="004F7169">
          <w:rPr>
            <w:rFonts w:ascii="Calibri" w:hAnsi="Calibri" w:cs="Arial"/>
            <w:bCs/>
            <w:color w:val="000000" w:themeColor="text1"/>
            <w:sz w:val="22"/>
            <w:szCs w:val="22"/>
            <w:lang w:eastAsia="zh-CN"/>
          </w:rPr>
          <w:delText>.</w:delText>
        </w:r>
      </w:del>
      <w:ins w:id="160" w:author="jai padmakumar" w:date="2022-12-08T13:25:00Z">
        <w:r w:rsidR="002F7B4C">
          <w:rPr>
            <w:rFonts w:ascii="Calibri" w:hAnsi="Calibri" w:cs="Arial"/>
            <w:bCs/>
            <w:color w:val="000000" w:themeColor="text1"/>
            <w:sz w:val="22"/>
            <w:szCs w:val="22"/>
            <w:lang w:eastAsia="zh-CN"/>
          </w:rPr>
          <w:t xml:space="preserve">are known </w:t>
        </w:r>
      </w:ins>
      <w:ins w:id="161" w:author="jai padmakumar" w:date="2022-12-08T13:26:00Z">
        <w:r w:rsidR="002F7B4C">
          <w:rPr>
            <w:rFonts w:ascii="Calibri" w:hAnsi="Calibri" w:cs="Arial"/>
            <w:bCs/>
            <w:color w:val="000000" w:themeColor="text1"/>
            <w:sz w:val="22"/>
            <w:szCs w:val="22"/>
            <w:lang w:eastAsia="zh-CN"/>
          </w:rPr>
          <w:t xml:space="preserve">to be </w:t>
        </w:r>
        <w:r w:rsidR="00947E7F">
          <w:rPr>
            <w:rFonts w:ascii="Calibri" w:hAnsi="Calibri" w:cs="Arial"/>
            <w:bCs/>
            <w:color w:val="000000" w:themeColor="text1"/>
            <w:sz w:val="22"/>
            <w:szCs w:val="22"/>
            <w:lang w:eastAsia="zh-CN"/>
          </w:rPr>
          <w:t>cooperative</w:t>
        </w:r>
      </w:ins>
      <w:ins w:id="162" w:author="jai padmakumar" w:date="2022-12-08T13:29:00Z">
        <w:r w:rsidR="004F7169">
          <w:rPr>
            <w:rFonts w:ascii="Calibri" w:hAnsi="Calibri" w:cs="Arial"/>
            <w:bCs/>
            <w:color w:val="000000" w:themeColor="text1"/>
            <w:sz w:val="22"/>
            <w:szCs w:val="22"/>
            <w:lang w:eastAsia="zh-CN"/>
          </w:rPr>
          <w:t>,</w:t>
        </w:r>
      </w:ins>
      <w:ins w:id="163" w:author="jai padmakumar" w:date="2022-12-08T13:26:00Z">
        <w:r w:rsidR="00947E7F">
          <w:rPr>
            <w:rFonts w:ascii="Calibri" w:hAnsi="Calibri" w:cs="Arial"/>
            <w:bCs/>
            <w:color w:val="000000" w:themeColor="text1"/>
            <w:sz w:val="22"/>
            <w:szCs w:val="22"/>
            <w:lang w:eastAsia="zh-CN"/>
          </w:rPr>
          <w:t xml:space="preserve"> and bind to</w:t>
        </w:r>
      </w:ins>
      <w:ins w:id="164" w:author="jai padmakumar" w:date="2022-12-08T13:27:00Z">
        <w:r w:rsidR="00947E7F">
          <w:rPr>
            <w:rFonts w:ascii="Calibri" w:hAnsi="Calibri" w:cs="Arial"/>
            <w:bCs/>
            <w:color w:val="000000" w:themeColor="text1"/>
            <w:sz w:val="22"/>
            <w:szCs w:val="22"/>
            <w:lang w:eastAsia="zh-CN"/>
          </w:rPr>
          <w:t xml:space="preserve"> DNA tightly</w:t>
        </w:r>
        <w:r w:rsidR="00525B45">
          <w:rPr>
            <w:rFonts w:ascii="Calibri" w:hAnsi="Calibri" w:cs="Arial"/>
            <w:bCs/>
            <w:color w:val="000000" w:themeColor="text1"/>
            <w:sz w:val="22"/>
            <w:szCs w:val="22"/>
            <w:lang w:eastAsia="zh-CN"/>
          </w:rPr>
          <w:t xml:space="preserve"> with </w:t>
        </w:r>
        <w:proofErr w:type="spellStart"/>
        <w:r w:rsidR="00525B45">
          <w:rPr>
            <w:rFonts w:ascii="Calibri" w:hAnsi="Calibri" w:cs="Arial"/>
            <w:bCs/>
            <w:color w:val="000000" w:themeColor="text1"/>
            <w:sz w:val="22"/>
            <w:szCs w:val="22"/>
            <w:lang w:eastAsia="zh-CN"/>
          </w:rPr>
          <w:t>cI</w:t>
        </w:r>
        <w:proofErr w:type="spellEnd"/>
        <w:r w:rsidR="00525B45">
          <w:rPr>
            <w:rFonts w:ascii="Calibri" w:hAnsi="Calibri" w:cs="Arial"/>
            <w:bCs/>
            <w:color w:val="000000" w:themeColor="text1"/>
            <w:sz w:val="22"/>
            <w:szCs w:val="22"/>
            <w:lang w:eastAsia="zh-CN"/>
          </w:rPr>
          <w:t xml:space="preserve"> having a </w:t>
        </w:r>
        <w:proofErr w:type="spellStart"/>
        <w:r w:rsidR="00525B45">
          <w:rPr>
            <w:rFonts w:ascii="Calibri" w:hAnsi="Calibri" w:cs="Arial"/>
            <w:bCs/>
            <w:color w:val="000000" w:themeColor="text1"/>
            <w:sz w:val="22"/>
            <w:szCs w:val="22"/>
            <w:lang w:eastAsia="zh-CN"/>
          </w:rPr>
          <w:t>kD</w:t>
        </w:r>
        <w:proofErr w:type="spellEnd"/>
        <w:r w:rsidR="00525B45">
          <w:rPr>
            <w:rFonts w:ascii="Calibri" w:hAnsi="Calibri" w:cs="Arial"/>
            <w:bCs/>
            <w:color w:val="000000" w:themeColor="text1"/>
            <w:sz w:val="22"/>
            <w:szCs w:val="22"/>
            <w:lang w:eastAsia="zh-CN"/>
          </w:rPr>
          <w:t xml:space="preserve"> of ~5nM. </w:t>
        </w:r>
      </w:ins>
      <w:del w:id="165" w:author="jai padmakumar" w:date="2022-12-08T13:27:00Z">
        <w:r w:rsidR="0065327B" w:rsidDel="00525B45">
          <w:rPr>
            <w:rFonts w:ascii="Calibri" w:hAnsi="Calibri" w:cs="Arial"/>
            <w:bCs/>
            <w:color w:val="000000" w:themeColor="text1"/>
            <w:sz w:val="22"/>
            <w:szCs w:val="22"/>
            <w:lang w:eastAsia="zh-CN"/>
          </w:rPr>
          <w:delText xml:space="preserve"> </w:delText>
        </w:r>
      </w:del>
      <w:del w:id="166" w:author="jai padmakumar" w:date="2022-12-08T13:29:00Z">
        <w:r w:rsidR="0065327B" w:rsidDel="00582ECE">
          <w:rPr>
            <w:rFonts w:ascii="Calibri" w:hAnsi="Calibri" w:cs="Arial"/>
            <w:bCs/>
            <w:color w:val="000000" w:themeColor="text1"/>
            <w:sz w:val="22"/>
            <w:szCs w:val="22"/>
            <w:lang w:eastAsia="zh-CN"/>
          </w:rPr>
          <w:delText xml:space="preserve">In addition, </w:delText>
        </w:r>
        <w:r w:rsidR="00E07926" w:rsidDel="00582ECE">
          <w:rPr>
            <w:rFonts w:ascii="Calibri" w:hAnsi="Calibri" w:cs="Arial"/>
            <w:bCs/>
            <w:color w:val="000000" w:themeColor="text1"/>
            <w:sz w:val="22"/>
            <w:szCs w:val="22"/>
            <w:lang w:eastAsia="zh-CN"/>
          </w:rPr>
          <w:delText>these</w:delText>
        </w:r>
      </w:del>
      <w:ins w:id="167" w:author="jai padmakumar" w:date="2022-12-08T13:29:00Z">
        <w:r w:rsidR="00582ECE">
          <w:rPr>
            <w:rFonts w:ascii="Calibri" w:hAnsi="Calibri" w:cs="Arial"/>
            <w:bCs/>
            <w:color w:val="000000" w:themeColor="text1"/>
            <w:sz w:val="22"/>
            <w:szCs w:val="22"/>
            <w:lang w:eastAsia="zh-CN"/>
          </w:rPr>
          <w:t>These</w:t>
        </w:r>
      </w:ins>
      <w:r w:rsidR="00E07926">
        <w:rPr>
          <w:rFonts w:ascii="Calibri" w:hAnsi="Calibri" w:cs="Arial"/>
          <w:bCs/>
          <w:color w:val="000000" w:themeColor="text1"/>
          <w:sz w:val="22"/>
          <w:szCs w:val="22"/>
          <w:lang w:eastAsia="zh-CN"/>
        </w:rPr>
        <w:t xml:space="preserve"> proteins </w:t>
      </w:r>
      <w:del w:id="168" w:author="jai padmakumar" w:date="2022-12-08T13:29:00Z">
        <w:r w:rsidR="00E07926" w:rsidDel="00763E71">
          <w:rPr>
            <w:rFonts w:ascii="Calibri" w:hAnsi="Calibri" w:cs="Arial"/>
            <w:bCs/>
            <w:color w:val="000000" w:themeColor="text1"/>
            <w:sz w:val="22"/>
            <w:szCs w:val="22"/>
            <w:lang w:eastAsia="zh-CN"/>
          </w:rPr>
          <w:delText>don’t contain</w:delText>
        </w:r>
      </w:del>
      <w:ins w:id="169" w:author="jai padmakumar" w:date="2022-12-08T13:29:00Z">
        <w:r w:rsidR="00763E71">
          <w:rPr>
            <w:rFonts w:ascii="Calibri" w:hAnsi="Calibri" w:cs="Arial"/>
            <w:bCs/>
            <w:color w:val="000000" w:themeColor="text1"/>
            <w:sz w:val="22"/>
            <w:szCs w:val="22"/>
            <w:lang w:eastAsia="zh-CN"/>
          </w:rPr>
          <w:t>lack</w:t>
        </w:r>
      </w:ins>
      <w:r w:rsidR="00E07926">
        <w:rPr>
          <w:rFonts w:ascii="Calibri" w:hAnsi="Calibri" w:cs="Arial"/>
          <w:bCs/>
          <w:color w:val="000000" w:themeColor="text1"/>
          <w:sz w:val="22"/>
          <w:szCs w:val="22"/>
          <w:lang w:eastAsia="zh-CN"/>
        </w:rPr>
        <w:t xml:space="preserve"> small molecule binding sites, making them both highly composable with other work and giving them a higher likelihood of working in different applications and environments.</w:t>
      </w:r>
      <w:ins w:id="170" w:author="jai padmakumar" w:date="2022-12-08T13:30:00Z">
        <w:r w:rsidR="00D96323">
          <w:rPr>
            <w:rFonts w:ascii="Calibri" w:hAnsi="Calibri" w:cs="Arial"/>
            <w:bCs/>
            <w:color w:val="000000" w:themeColor="text1"/>
            <w:sz w:val="22"/>
            <w:szCs w:val="22"/>
            <w:lang w:eastAsia="zh-CN"/>
          </w:rPr>
          <w:t xml:space="preserve"> </w:t>
        </w:r>
      </w:ins>
      <w:ins w:id="171" w:author="jai padmakumar" w:date="2022-12-08T13:31:00Z">
        <w:r w:rsidR="00D96323">
          <w:rPr>
            <w:rFonts w:ascii="Calibri" w:hAnsi="Calibri" w:cs="Arial"/>
            <w:bCs/>
            <w:color w:val="000000" w:themeColor="text1"/>
            <w:sz w:val="22"/>
            <w:szCs w:val="22"/>
            <w:lang w:eastAsia="zh-CN"/>
          </w:rPr>
          <w:t>Additionally</w:t>
        </w:r>
      </w:ins>
      <w:ins w:id="172" w:author="jai padmakumar" w:date="2022-12-08T13:30:00Z">
        <w:r w:rsidR="00D96323">
          <w:rPr>
            <w:rFonts w:ascii="Calibri" w:hAnsi="Calibri" w:cs="Arial"/>
            <w:bCs/>
            <w:color w:val="000000" w:themeColor="text1"/>
            <w:sz w:val="22"/>
            <w:szCs w:val="22"/>
            <w:lang w:eastAsia="zh-CN"/>
          </w:rPr>
          <w:t>, these proteins are carried o</w:t>
        </w:r>
      </w:ins>
      <w:ins w:id="173" w:author="jai padmakumar" w:date="2022-12-08T13:31:00Z">
        <w:r w:rsidR="00D96323">
          <w:rPr>
            <w:rFonts w:ascii="Calibri" w:hAnsi="Calibri" w:cs="Arial"/>
            <w:bCs/>
            <w:color w:val="000000" w:themeColor="text1"/>
            <w:sz w:val="22"/>
            <w:szCs w:val="22"/>
            <w:lang w:eastAsia="zh-CN"/>
          </w:rPr>
          <w:t>n phages and are not natively found in bacterial genomes.</w:t>
        </w:r>
      </w:ins>
      <w:r w:rsidR="00E07926">
        <w:rPr>
          <w:rFonts w:ascii="Calibri" w:hAnsi="Calibri" w:cs="Arial"/>
          <w:bCs/>
          <w:color w:val="000000" w:themeColor="text1"/>
          <w:sz w:val="22"/>
          <w:szCs w:val="22"/>
          <w:lang w:eastAsia="zh-CN"/>
        </w:rPr>
        <w:t xml:space="preserve"> </w:t>
      </w:r>
      <w:r w:rsidR="0034535D">
        <w:rPr>
          <w:rFonts w:ascii="Calibri" w:hAnsi="Calibri" w:cs="Arial"/>
          <w:bCs/>
          <w:color w:val="000000" w:themeColor="text1"/>
          <w:sz w:val="22"/>
          <w:szCs w:val="22"/>
          <w:lang w:eastAsia="zh-CN"/>
        </w:rPr>
        <w:t>The proteins have similar secondary structure</w:t>
      </w:r>
      <w:ins w:id="174" w:author="jai padmakumar" w:date="2022-12-08T13:31:00Z">
        <w:r w:rsidR="008626A2">
          <w:rPr>
            <w:rFonts w:ascii="Calibri" w:hAnsi="Calibri" w:cs="Arial"/>
            <w:bCs/>
            <w:color w:val="000000" w:themeColor="text1"/>
            <w:sz w:val="22"/>
            <w:szCs w:val="22"/>
            <w:lang w:eastAsia="zh-CN"/>
          </w:rPr>
          <w:t>s</w:t>
        </w:r>
      </w:ins>
      <w:r w:rsidR="0034535D">
        <w:rPr>
          <w:rFonts w:ascii="Calibri" w:hAnsi="Calibri" w:cs="Arial"/>
          <w:bCs/>
          <w:color w:val="000000" w:themeColor="text1"/>
          <w:sz w:val="22"/>
          <w:szCs w:val="22"/>
          <w:lang w:eastAsia="zh-CN"/>
        </w:rPr>
        <w:t xml:space="preserve"> with a</w:t>
      </w:r>
      <w:ins w:id="175" w:author="jai padmakumar" w:date="2022-12-08T13:31:00Z">
        <w:r w:rsidR="002856B8">
          <w:rPr>
            <w:rFonts w:ascii="Calibri" w:hAnsi="Calibri" w:cs="Arial"/>
            <w:bCs/>
            <w:color w:val="000000" w:themeColor="text1"/>
            <w:sz w:val="22"/>
            <w:szCs w:val="22"/>
            <w:lang w:eastAsia="zh-CN"/>
          </w:rPr>
          <w:t>n N-terminal</w:t>
        </w:r>
      </w:ins>
      <w:r w:rsidR="0034535D">
        <w:rPr>
          <w:rFonts w:ascii="Calibri" w:hAnsi="Calibri" w:cs="Arial"/>
          <w:bCs/>
          <w:color w:val="000000" w:themeColor="text1"/>
          <w:sz w:val="22"/>
          <w:szCs w:val="22"/>
          <w:lang w:eastAsia="zh-CN"/>
        </w:rPr>
        <w:t xml:space="preserve"> helix-turn-helix DNA binding domain and </w:t>
      </w:r>
      <w:ins w:id="176" w:author="jai padmakumar" w:date="2022-12-08T13:36:00Z">
        <w:r w:rsidR="00CC5875">
          <w:rPr>
            <w:rFonts w:ascii="Calibri" w:hAnsi="Calibri" w:cs="Arial"/>
            <w:bCs/>
            <w:color w:val="000000" w:themeColor="text1"/>
            <w:sz w:val="22"/>
            <w:szCs w:val="22"/>
            <w:lang w:eastAsia="zh-CN"/>
          </w:rPr>
          <w:t>(typically)</w:t>
        </w:r>
      </w:ins>
      <w:ins w:id="177" w:author="jai padmakumar" w:date="2022-12-08T14:04:00Z">
        <w:r w:rsidR="007B5166">
          <w:rPr>
            <w:rFonts w:ascii="Calibri" w:hAnsi="Calibri" w:cs="Arial"/>
            <w:bCs/>
            <w:color w:val="000000" w:themeColor="text1"/>
            <w:sz w:val="22"/>
            <w:szCs w:val="22"/>
            <w:lang w:eastAsia="zh-CN"/>
          </w:rPr>
          <w:t xml:space="preserve"> </w:t>
        </w:r>
      </w:ins>
      <w:r w:rsidR="0034535D">
        <w:rPr>
          <w:rFonts w:ascii="Calibri" w:hAnsi="Calibri" w:cs="Arial"/>
          <w:bCs/>
          <w:color w:val="000000" w:themeColor="text1"/>
          <w:sz w:val="22"/>
          <w:szCs w:val="22"/>
          <w:lang w:eastAsia="zh-CN"/>
        </w:rPr>
        <w:t xml:space="preserve">a </w:t>
      </w:r>
      <w:ins w:id="178" w:author="jai padmakumar" w:date="2022-12-08T13:31:00Z">
        <w:r w:rsidR="00790BE2">
          <w:rPr>
            <w:rFonts w:ascii="Calibri" w:hAnsi="Calibri" w:cs="Arial"/>
            <w:bCs/>
            <w:color w:val="000000" w:themeColor="text1"/>
            <w:sz w:val="22"/>
            <w:szCs w:val="22"/>
            <w:lang w:eastAsia="zh-CN"/>
          </w:rPr>
          <w:t>C-termi</w:t>
        </w:r>
      </w:ins>
      <w:ins w:id="179" w:author="jai padmakumar" w:date="2022-12-08T13:32:00Z">
        <w:r w:rsidR="00790BE2">
          <w:rPr>
            <w:rFonts w:ascii="Calibri" w:hAnsi="Calibri" w:cs="Arial"/>
            <w:bCs/>
            <w:color w:val="000000" w:themeColor="text1"/>
            <w:sz w:val="22"/>
            <w:szCs w:val="22"/>
            <w:lang w:eastAsia="zh-CN"/>
          </w:rPr>
          <w:t xml:space="preserve">nal </w:t>
        </w:r>
      </w:ins>
      <w:ins w:id="180" w:author="jai padmakumar" w:date="2022-12-08T14:05:00Z">
        <w:r w:rsidR="007B5166">
          <w:rPr>
            <w:rFonts w:ascii="Calibri" w:hAnsi="Calibri" w:cs="Arial"/>
            <w:bCs/>
            <w:color w:val="000000" w:themeColor="text1"/>
            <w:sz w:val="22"/>
            <w:szCs w:val="22"/>
            <w:lang w:eastAsia="zh-CN"/>
          </w:rPr>
          <w:t>domain that facilitates oligomerizat</w:t>
        </w:r>
        <w:r w:rsidR="00B85A6C">
          <w:rPr>
            <w:rFonts w:ascii="Calibri" w:hAnsi="Calibri" w:cs="Arial"/>
            <w:bCs/>
            <w:color w:val="000000" w:themeColor="text1"/>
            <w:sz w:val="22"/>
            <w:szCs w:val="22"/>
            <w:lang w:eastAsia="zh-CN"/>
          </w:rPr>
          <w:t>ion and</w:t>
        </w:r>
        <w:r w:rsidR="007B5166">
          <w:rPr>
            <w:rFonts w:ascii="Calibri" w:hAnsi="Calibri" w:cs="Arial"/>
            <w:bCs/>
            <w:color w:val="000000" w:themeColor="text1"/>
            <w:sz w:val="22"/>
            <w:szCs w:val="22"/>
            <w:lang w:eastAsia="zh-CN"/>
          </w:rPr>
          <w:t xml:space="preserve"> </w:t>
        </w:r>
        <w:r w:rsidR="00B85A6C">
          <w:rPr>
            <w:rFonts w:ascii="Calibri" w:hAnsi="Calibri" w:cs="Arial"/>
            <w:bCs/>
            <w:color w:val="000000" w:themeColor="text1"/>
            <w:sz w:val="22"/>
            <w:szCs w:val="22"/>
            <w:lang w:eastAsia="zh-CN"/>
          </w:rPr>
          <w:t xml:space="preserve">doubles as a </w:t>
        </w:r>
      </w:ins>
      <w:proofErr w:type="spellStart"/>
      <w:r w:rsidR="0034535D">
        <w:rPr>
          <w:rFonts w:ascii="Calibri" w:hAnsi="Calibri" w:cs="Arial"/>
          <w:bCs/>
          <w:color w:val="000000" w:themeColor="text1"/>
          <w:sz w:val="22"/>
          <w:szCs w:val="22"/>
          <w:lang w:eastAsia="zh-CN"/>
        </w:rPr>
        <w:t>RecA</w:t>
      </w:r>
      <w:proofErr w:type="spellEnd"/>
      <w:r w:rsidR="0034535D">
        <w:rPr>
          <w:rFonts w:ascii="Calibri" w:hAnsi="Calibri" w:cs="Arial"/>
          <w:bCs/>
          <w:color w:val="000000" w:themeColor="text1"/>
          <w:sz w:val="22"/>
          <w:szCs w:val="22"/>
          <w:lang w:eastAsia="zh-CN"/>
        </w:rPr>
        <w:t xml:space="preserve">-dependent autocleavage </w:t>
      </w:r>
      <w:del w:id="181" w:author="jai padmakumar" w:date="2022-12-08T13:32:00Z">
        <w:r w:rsidR="0034535D" w:rsidDel="00EE28EF">
          <w:rPr>
            <w:rFonts w:ascii="Calibri" w:hAnsi="Calibri" w:cs="Arial"/>
            <w:bCs/>
            <w:color w:val="000000" w:themeColor="text1"/>
            <w:sz w:val="22"/>
            <w:szCs w:val="22"/>
            <w:lang w:eastAsia="zh-CN"/>
          </w:rPr>
          <w:delText xml:space="preserve"> </w:delText>
        </w:r>
      </w:del>
      <w:r w:rsidR="0034535D">
        <w:rPr>
          <w:rFonts w:ascii="Calibri" w:hAnsi="Calibri" w:cs="Arial"/>
          <w:bCs/>
          <w:color w:val="000000" w:themeColor="text1"/>
          <w:sz w:val="22"/>
          <w:szCs w:val="22"/>
          <w:lang w:eastAsia="zh-CN"/>
        </w:rPr>
        <w:t>domain (Fig 2A</w:t>
      </w:r>
      <w:ins w:id="182" w:author="jai padmakumar" w:date="2022-12-08T13:39:00Z">
        <w:r w:rsidR="00F06FAB">
          <w:rPr>
            <w:rFonts w:ascii="Calibri" w:hAnsi="Calibri" w:cs="Arial"/>
            <w:bCs/>
            <w:color w:val="000000" w:themeColor="text1"/>
            <w:sz w:val="22"/>
            <w:szCs w:val="22"/>
            <w:lang w:eastAsia="zh-CN"/>
          </w:rPr>
          <w:t>, left side</w:t>
        </w:r>
      </w:ins>
      <w:r w:rsidR="0034535D">
        <w:rPr>
          <w:rFonts w:ascii="Calibri" w:hAnsi="Calibri" w:cs="Arial"/>
          <w:bCs/>
          <w:color w:val="000000" w:themeColor="text1"/>
          <w:sz w:val="22"/>
          <w:szCs w:val="22"/>
          <w:lang w:eastAsia="zh-CN"/>
        </w:rPr>
        <w:t>).</w:t>
      </w:r>
      <w:r w:rsidR="00B66BF5">
        <w:rPr>
          <w:rFonts w:ascii="Calibri" w:hAnsi="Calibri" w:cs="Arial"/>
          <w:bCs/>
          <w:color w:val="000000" w:themeColor="text1"/>
          <w:sz w:val="22"/>
          <w:szCs w:val="22"/>
          <w:lang w:eastAsia="zh-CN"/>
        </w:rPr>
        <w:t xml:space="preserve"> </w:t>
      </w:r>
      <w:ins w:id="183" w:author="jai padmakumar" w:date="2022-12-08T13:32:00Z">
        <w:r w:rsidR="000C73D9">
          <w:rPr>
            <w:rFonts w:ascii="Calibri" w:hAnsi="Calibri" w:cs="Arial"/>
            <w:bCs/>
            <w:color w:val="000000" w:themeColor="text1"/>
            <w:sz w:val="22"/>
            <w:szCs w:val="22"/>
            <w:lang w:eastAsia="zh-CN"/>
          </w:rPr>
          <w:t xml:space="preserve">The autocleavage </w:t>
        </w:r>
      </w:ins>
      <w:ins w:id="184" w:author="jai padmakumar" w:date="2022-12-08T14:06:00Z">
        <w:r w:rsidR="009D12DE">
          <w:rPr>
            <w:rFonts w:ascii="Calibri" w:hAnsi="Calibri" w:cs="Arial"/>
            <w:bCs/>
            <w:color w:val="000000" w:themeColor="text1"/>
            <w:sz w:val="22"/>
            <w:szCs w:val="22"/>
            <w:lang w:eastAsia="zh-CN"/>
          </w:rPr>
          <w:t>site is present in a linker region connecting the N and C-terminal domains,</w:t>
        </w:r>
      </w:ins>
      <w:ins w:id="185" w:author="jai padmakumar" w:date="2022-12-08T13:32:00Z">
        <w:r w:rsidR="000C73D9">
          <w:rPr>
            <w:rFonts w:ascii="Calibri" w:hAnsi="Calibri" w:cs="Arial"/>
            <w:bCs/>
            <w:color w:val="000000" w:themeColor="text1"/>
            <w:sz w:val="22"/>
            <w:szCs w:val="22"/>
            <w:lang w:eastAsia="zh-CN"/>
          </w:rPr>
          <w:t xml:space="preserve"> </w:t>
        </w:r>
      </w:ins>
      <w:ins w:id="186" w:author="jai padmakumar" w:date="2022-12-08T14:06:00Z">
        <w:r w:rsidR="009D12DE">
          <w:rPr>
            <w:rFonts w:ascii="Calibri" w:hAnsi="Calibri" w:cs="Arial"/>
            <w:bCs/>
            <w:color w:val="000000" w:themeColor="text1"/>
            <w:sz w:val="22"/>
            <w:szCs w:val="22"/>
            <w:lang w:eastAsia="zh-CN"/>
          </w:rPr>
          <w:t>functioning</w:t>
        </w:r>
      </w:ins>
      <w:ins w:id="187" w:author="jai padmakumar" w:date="2022-12-08T13:32:00Z">
        <w:r w:rsidR="00C972C0">
          <w:rPr>
            <w:rFonts w:ascii="Calibri" w:hAnsi="Calibri" w:cs="Arial"/>
            <w:bCs/>
            <w:color w:val="000000" w:themeColor="text1"/>
            <w:sz w:val="22"/>
            <w:szCs w:val="22"/>
            <w:lang w:eastAsia="zh-CN"/>
          </w:rPr>
          <w:t xml:space="preserve"> as a DNA damage sensor</w:t>
        </w:r>
        <w:r w:rsidR="00E923BE">
          <w:rPr>
            <w:rFonts w:ascii="Calibri" w:hAnsi="Calibri" w:cs="Arial"/>
            <w:bCs/>
            <w:color w:val="000000" w:themeColor="text1"/>
            <w:sz w:val="22"/>
            <w:szCs w:val="22"/>
            <w:lang w:eastAsia="zh-CN"/>
          </w:rPr>
          <w:t xml:space="preserve"> </w:t>
        </w:r>
      </w:ins>
      <w:ins w:id="188" w:author="jai padmakumar" w:date="2022-12-08T13:33:00Z">
        <w:r w:rsidR="00E923BE">
          <w:rPr>
            <w:rFonts w:ascii="Calibri" w:hAnsi="Calibri" w:cs="Arial"/>
            <w:bCs/>
            <w:color w:val="000000" w:themeColor="text1"/>
            <w:sz w:val="22"/>
            <w:szCs w:val="22"/>
            <w:lang w:eastAsia="zh-CN"/>
          </w:rPr>
          <w:t>and can be activated upon UV damage to the bacterial genome but this activity can</w:t>
        </w:r>
      </w:ins>
      <w:ins w:id="189" w:author="jai padmakumar" w:date="2022-12-08T13:34:00Z">
        <w:r w:rsidR="00E923BE">
          <w:rPr>
            <w:rFonts w:ascii="Calibri" w:hAnsi="Calibri" w:cs="Arial"/>
            <w:bCs/>
            <w:color w:val="000000" w:themeColor="text1"/>
            <w:sz w:val="22"/>
            <w:szCs w:val="22"/>
            <w:lang w:eastAsia="zh-CN"/>
          </w:rPr>
          <w:t xml:space="preserve"> be straightforwardly abolished if </w:t>
        </w:r>
        <w:r w:rsidR="009975F4">
          <w:rPr>
            <w:rFonts w:ascii="Calibri" w:hAnsi="Calibri" w:cs="Arial"/>
            <w:bCs/>
            <w:color w:val="000000" w:themeColor="text1"/>
            <w:sz w:val="22"/>
            <w:szCs w:val="22"/>
            <w:lang w:eastAsia="zh-CN"/>
          </w:rPr>
          <w:t>desired</w:t>
        </w:r>
        <w:r w:rsidR="00E923BE">
          <w:rPr>
            <w:rFonts w:ascii="Calibri" w:hAnsi="Calibri" w:cs="Arial"/>
            <w:bCs/>
            <w:color w:val="000000" w:themeColor="text1"/>
            <w:sz w:val="22"/>
            <w:szCs w:val="22"/>
            <w:lang w:eastAsia="zh-CN"/>
          </w:rPr>
          <w:t>.</w:t>
        </w:r>
      </w:ins>
      <w:ins w:id="190" w:author="jai padmakumar" w:date="2022-12-08T13:33:00Z">
        <w:r w:rsidR="00E923BE">
          <w:rPr>
            <w:rFonts w:ascii="Calibri" w:hAnsi="Calibri" w:cs="Arial"/>
            <w:bCs/>
            <w:color w:val="000000" w:themeColor="text1"/>
            <w:sz w:val="22"/>
            <w:szCs w:val="22"/>
            <w:lang w:eastAsia="zh-CN"/>
          </w:rPr>
          <w:t xml:space="preserve"> </w:t>
        </w:r>
      </w:ins>
      <w:ins w:id="191" w:author="jai padmakumar" w:date="2022-12-08T13:36:00Z">
        <w:r w:rsidR="0092798D">
          <w:rPr>
            <w:rFonts w:ascii="Calibri" w:hAnsi="Calibri" w:cs="Arial"/>
            <w:bCs/>
            <w:color w:val="000000" w:themeColor="text1"/>
            <w:sz w:val="22"/>
            <w:szCs w:val="22"/>
            <w:lang w:eastAsia="zh-CN"/>
          </w:rPr>
          <w:t>3 repressors in the set (JR</w:t>
        </w:r>
      </w:ins>
      <w:ins w:id="192" w:author="jai padmakumar" w:date="2022-12-08T13:37:00Z">
        <w:r w:rsidR="0092798D">
          <w:rPr>
            <w:rFonts w:ascii="Calibri" w:hAnsi="Calibri" w:cs="Arial"/>
            <w:bCs/>
            <w:color w:val="000000" w:themeColor="text1"/>
            <w:sz w:val="22"/>
            <w:szCs w:val="22"/>
            <w:lang w:eastAsia="zh-CN"/>
          </w:rPr>
          <w:t xml:space="preserve">8, JR9, JR11) do not contain this domain entirely and are </w:t>
        </w:r>
      </w:ins>
      <w:ins w:id="193" w:author="jai padmakumar" w:date="2022-12-08T13:38:00Z">
        <w:r w:rsidR="0006755D">
          <w:rPr>
            <w:rFonts w:ascii="Calibri" w:hAnsi="Calibri" w:cs="Arial"/>
            <w:bCs/>
            <w:color w:val="000000" w:themeColor="text1"/>
            <w:sz w:val="22"/>
            <w:szCs w:val="22"/>
            <w:lang w:eastAsia="zh-CN"/>
          </w:rPr>
          <w:t>~100 amino acids in length, approximately</w:t>
        </w:r>
      </w:ins>
      <w:ins w:id="194" w:author="jai padmakumar" w:date="2022-12-08T13:37:00Z">
        <w:r w:rsidR="0092798D">
          <w:rPr>
            <w:rFonts w:ascii="Calibri" w:hAnsi="Calibri" w:cs="Arial"/>
            <w:bCs/>
            <w:color w:val="000000" w:themeColor="text1"/>
            <w:sz w:val="22"/>
            <w:szCs w:val="22"/>
            <w:lang w:eastAsia="zh-CN"/>
          </w:rPr>
          <w:t xml:space="preserve"> half of the size of other </w:t>
        </w:r>
        <w:proofErr w:type="spellStart"/>
        <w:r w:rsidR="0092798D">
          <w:rPr>
            <w:rFonts w:ascii="Calibri" w:hAnsi="Calibri" w:cs="Arial"/>
            <w:bCs/>
            <w:color w:val="000000" w:themeColor="text1"/>
            <w:sz w:val="22"/>
            <w:szCs w:val="22"/>
            <w:lang w:eastAsia="zh-CN"/>
          </w:rPr>
          <w:t>cI</w:t>
        </w:r>
        <w:proofErr w:type="spellEnd"/>
        <w:r w:rsidR="0092798D">
          <w:rPr>
            <w:rFonts w:ascii="Calibri" w:hAnsi="Calibri" w:cs="Arial"/>
            <w:bCs/>
            <w:color w:val="000000" w:themeColor="text1"/>
            <w:sz w:val="22"/>
            <w:szCs w:val="22"/>
            <w:lang w:eastAsia="zh-CN"/>
          </w:rPr>
          <w:t xml:space="preserve"> repressors </w:t>
        </w:r>
        <w:r w:rsidR="007D2037">
          <w:rPr>
            <w:rFonts w:ascii="Calibri" w:hAnsi="Calibri" w:cs="Arial"/>
            <w:bCs/>
            <w:color w:val="000000" w:themeColor="text1"/>
            <w:sz w:val="22"/>
            <w:szCs w:val="22"/>
            <w:lang w:eastAsia="zh-CN"/>
          </w:rPr>
          <w:lastRenderedPageBreak/>
          <w:t>(F</w:t>
        </w:r>
      </w:ins>
      <w:ins w:id="195" w:author="jai padmakumar" w:date="2022-12-08T13:38:00Z">
        <w:r w:rsidR="007D2037">
          <w:rPr>
            <w:rFonts w:ascii="Calibri" w:hAnsi="Calibri" w:cs="Arial"/>
            <w:bCs/>
            <w:color w:val="000000" w:themeColor="text1"/>
            <w:sz w:val="22"/>
            <w:szCs w:val="22"/>
            <w:lang w:eastAsia="zh-CN"/>
          </w:rPr>
          <w:t>ig 2A</w:t>
        </w:r>
      </w:ins>
      <w:ins w:id="196" w:author="jai padmakumar" w:date="2022-12-08T13:39:00Z">
        <w:r w:rsidR="001C2151">
          <w:rPr>
            <w:rFonts w:ascii="Calibri" w:hAnsi="Calibri" w:cs="Arial"/>
            <w:bCs/>
            <w:color w:val="000000" w:themeColor="text1"/>
            <w:sz w:val="22"/>
            <w:szCs w:val="22"/>
            <w:lang w:eastAsia="zh-CN"/>
          </w:rPr>
          <w:t>, left side</w:t>
        </w:r>
      </w:ins>
      <w:ins w:id="197" w:author="jai padmakumar" w:date="2022-12-08T13:38:00Z">
        <w:r w:rsidR="007D2037">
          <w:rPr>
            <w:rFonts w:ascii="Calibri" w:hAnsi="Calibri" w:cs="Arial"/>
            <w:bCs/>
            <w:color w:val="000000" w:themeColor="text1"/>
            <w:sz w:val="22"/>
            <w:szCs w:val="22"/>
            <w:lang w:eastAsia="zh-CN"/>
          </w:rPr>
          <w:t xml:space="preserve">). </w:t>
        </w:r>
        <w:r w:rsidR="00081265">
          <w:rPr>
            <w:rFonts w:ascii="Calibri" w:hAnsi="Calibri" w:cs="Arial"/>
            <w:bCs/>
            <w:color w:val="000000" w:themeColor="text1"/>
            <w:sz w:val="22"/>
            <w:szCs w:val="22"/>
            <w:lang w:eastAsia="zh-CN"/>
          </w:rPr>
          <w:t xml:space="preserve">JR10 and JR12 </w:t>
        </w:r>
        <w:r w:rsidR="00D77553">
          <w:rPr>
            <w:rFonts w:ascii="Calibri" w:hAnsi="Calibri" w:cs="Arial"/>
            <w:bCs/>
            <w:color w:val="000000" w:themeColor="text1"/>
            <w:sz w:val="22"/>
            <w:szCs w:val="22"/>
            <w:lang w:eastAsia="zh-CN"/>
          </w:rPr>
          <w:t xml:space="preserve">contain C-terminal domains </w:t>
        </w:r>
      </w:ins>
      <w:ins w:id="198" w:author="jai padmakumar" w:date="2022-12-08T13:39:00Z">
        <w:r w:rsidR="00D77553">
          <w:rPr>
            <w:rFonts w:ascii="Calibri" w:hAnsi="Calibri" w:cs="Arial"/>
            <w:bCs/>
            <w:color w:val="000000" w:themeColor="text1"/>
            <w:sz w:val="22"/>
            <w:szCs w:val="22"/>
            <w:lang w:eastAsia="zh-CN"/>
          </w:rPr>
          <w:t xml:space="preserve">but are not homologous </w:t>
        </w:r>
        <w:r w:rsidR="00B74AF1">
          <w:rPr>
            <w:rFonts w:ascii="Calibri" w:hAnsi="Calibri" w:cs="Arial"/>
            <w:bCs/>
            <w:color w:val="000000" w:themeColor="text1"/>
            <w:sz w:val="22"/>
            <w:szCs w:val="22"/>
            <w:lang w:eastAsia="zh-CN"/>
          </w:rPr>
          <w:t>to any PFAM domains.</w:t>
        </w:r>
        <w:r w:rsidR="00A45CFA">
          <w:rPr>
            <w:rFonts w:ascii="Calibri" w:hAnsi="Calibri" w:cs="Arial"/>
            <w:bCs/>
            <w:color w:val="000000" w:themeColor="text1"/>
            <w:sz w:val="22"/>
            <w:szCs w:val="22"/>
            <w:lang w:eastAsia="zh-CN"/>
          </w:rPr>
          <w:t xml:space="preserve"> </w:t>
        </w:r>
      </w:ins>
      <w:proofErr w:type="spellStart"/>
      <w:ins w:id="199" w:author="jai padmakumar" w:date="2022-12-08T14:02:00Z">
        <w:r w:rsidR="007B5166">
          <w:rPr>
            <w:rFonts w:ascii="Calibri" w:hAnsi="Calibri" w:cs="Arial"/>
            <w:bCs/>
            <w:color w:val="000000" w:themeColor="text1"/>
            <w:sz w:val="22"/>
            <w:szCs w:val="22"/>
            <w:lang w:eastAsia="zh-CN"/>
          </w:rPr>
          <w:t>cI</w:t>
        </w:r>
      </w:ins>
      <w:proofErr w:type="spellEnd"/>
      <w:ins w:id="200" w:author="jai padmakumar" w:date="2022-12-08T14:03:00Z">
        <w:r w:rsidR="007B5166">
          <w:rPr>
            <w:rFonts w:ascii="Calibri" w:hAnsi="Calibri" w:cs="Arial"/>
            <w:bCs/>
            <w:color w:val="000000" w:themeColor="text1"/>
            <w:sz w:val="22"/>
            <w:szCs w:val="22"/>
            <w:lang w:eastAsia="zh-CN"/>
          </w:rPr>
          <w:t xml:space="preserve"> repressors</w:t>
        </w:r>
      </w:ins>
      <w:ins w:id="201" w:author="jai padmakumar" w:date="2022-12-08T14:07:00Z">
        <w:r w:rsidR="00471779">
          <w:rPr>
            <w:rFonts w:ascii="Calibri" w:hAnsi="Calibri" w:cs="Arial"/>
            <w:bCs/>
            <w:color w:val="000000" w:themeColor="text1"/>
            <w:sz w:val="22"/>
            <w:szCs w:val="22"/>
            <w:lang w:eastAsia="zh-CN"/>
          </w:rPr>
          <w:t xml:space="preserve"> </w:t>
        </w:r>
        <w:r w:rsidR="0005080C">
          <w:rPr>
            <w:rFonts w:ascii="Calibri" w:hAnsi="Calibri" w:cs="Arial"/>
            <w:bCs/>
            <w:color w:val="000000" w:themeColor="text1"/>
            <w:sz w:val="22"/>
            <w:szCs w:val="22"/>
            <w:lang w:eastAsia="zh-CN"/>
          </w:rPr>
          <w:t xml:space="preserve">bind to single operator sites as dimers and then tetramerize </w:t>
        </w:r>
        <w:r w:rsidR="00E50904">
          <w:rPr>
            <w:rFonts w:ascii="Calibri" w:hAnsi="Calibri" w:cs="Arial"/>
            <w:bCs/>
            <w:color w:val="000000" w:themeColor="text1"/>
            <w:sz w:val="22"/>
            <w:szCs w:val="22"/>
            <w:lang w:eastAsia="zh-CN"/>
          </w:rPr>
          <w:t>after</w:t>
        </w:r>
      </w:ins>
      <w:ins w:id="202" w:author="jai padmakumar" w:date="2022-12-08T14:08:00Z">
        <w:r w:rsidR="00E50904">
          <w:rPr>
            <w:rFonts w:ascii="Calibri" w:hAnsi="Calibri" w:cs="Arial"/>
            <w:bCs/>
            <w:color w:val="000000" w:themeColor="text1"/>
            <w:sz w:val="22"/>
            <w:szCs w:val="22"/>
            <w:lang w:eastAsia="zh-CN"/>
          </w:rPr>
          <w:t xml:space="preserve"> binding to increase </w:t>
        </w:r>
        <w:r w:rsidR="00CE3B2D">
          <w:rPr>
            <w:rFonts w:ascii="Calibri" w:hAnsi="Calibri" w:cs="Arial"/>
            <w:bCs/>
            <w:color w:val="000000" w:themeColor="text1"/>
            <w:sz w:val="22"/>
            <w:szCs w:val="22"/>
            <w:lang w:eastAsia="zh-CN"/>
          </w:rPr>
          <w:t>repression</w:t>
        </w:r>
        <w:r w:rsidR="00B4444E">
          <w:rPr>
            <w:rFonts w:ascii="Calibri" w:hAnsi="Calibri" w:cs="Arial"/>
            <w:bCs/>
            <w:color w:val="000000" w:themeColor="text1"/>
            <w:sz w:val="22"/>
            <w:szCs w:val="22"/>
            <w:lang w:eastAsia="zh-CN"/>
          </w:rPr>
          <w:t xml:space="preserve"> by RNA polymerase (RNAP) occlusion.</w:t>
        </w:r>
        <w:r w:rsidR="00522BF6">
          <w:rPr>
            <w:rFonts w:ascii="Calibri" w:hAnsi="Calibri" w:cs="Arial"/>
            <w:bCs/>
            <w:color w:val="000000" w:themeColor="text1"/>
            <w:sz w:val="22"/>
            <w:szCs w:val="22"/>
            <w:lang w:eastAsia="zh-CN"/>
          </w:rPr>
          <w:t xml:space="preserve"> </w:t>
        </w:r>
        <w:r w:rsidR="00A613B2">
          <w:rPr>
            <w:rFonts w:ascii="Calibri" w:hAnsi="Calibri" w:cs="Arial"/>
            <w:bCs/>
            <w:color w:val="000000" w:themeColor="text1"/>
            <w:sz w:val="22"/>
            <w:szCs w:val="22"/>
            <w:lang w:eastAsia="zh-CN"/>
          </w:rPr>
          <w:t xml:space="preserve">WT </w:t>
        </w:r>
      </w:ins>
      <w:ins w:id="203" w:author="jai padmakumar" w:date="2022-12-08T14:09:00Z">
        <w:r w:rsidR="00E13F6D">
          <w:rPr>
            <w:rFonts w:ascii="Calibri" w:hAnsi="Calibri" w:cs="Arial"/>
            <w:bCs/>
            <w:color w:val="000000" w:themeColor="text1"/>
            <w:sz w:val="22"/>
            <w:szCs w:val="22"/>
            <w:lang w:eastAsia="zh-CN"/>
          </w:rPr>
          <w:t xml:space="preserve">phage </w:t>
        </w:r>
      </w:ins>
      <w:ins w:id="204" w:author="jai padmakumar" w:date="2022-12-08T14:08:00Z">
        <w:r w:rsidR="00A613B2">
          <w:rPr>
            <w:rFonts w:ascii="Calibri" w:hAnsi="Calibri" w:cs="Arial"/>
            <w:bCs/>
            <w:color w:val="000000" w:themeColor="text1"/>
            <w:sz w:val="22"/>
            <w:szCs w:val="22"/>
            <w:lang w:eastAsia="zh-CN"/>
          </w:rPr>
          <w:t xml:space="preserve">promoters </w:t>
        </w:r>
      </w:ins>
      <w:ins w:id="205" w:author="jai padmakumar" w:date="2022-12-08T14:09:00Z">
        <w:r w:rsidR="00E13F6D">
          <w:rPr>
            <w:rFonts w:ascii="Calibri" w:hAnsi="Calibri" w:cs="Arial"/>
            <w:bCs/>
            <w:color w:val="000000" w:themeColor="text1"/>
            <w:sz w:val="22"/>
            <w:szCs w:val="22"/>
            <w:lang w:eastAsia="zh-CN"/>
          </w:rPr>
          <w:t>typically have</w:t>
        </w:r>
        <w:r w:rsidR="005C7E1D">
          <w:rPr>
            <w:rFonts w:ascii="Calibri" w:hAnsi="Calibri" w:cs="Arial"/>
            <w:bCs/>
            <w:color w:val="000000" w:themeColor="text1"/>
            <w:sz w:val="22"/>
            <w:szCs w:val="22"/>
            <w:lang w:eastAsia="zh-CN"/>
          </w:rPr>
          <w:t xml:space="preserve"> 1 or more operator sites </w:t>
        </w:r>
        <w:r w:rsidR="00950F69">
          <w:rPr>
            <w:rFonts w:ascii="Calibri" w:hAnsi="Calibri" w:cs="Arial"/>
            <w:bCs/>
            <w:color w:val="000000" w:themeColor="text1"/>
            <w:sz w:val="22"/>
            <w:szCs w:val="22"/>
            <w:lang w:eastAsia="zh-CN"/>
          </w:rPr>
          <w:t>overlapping the -35 and -10 boxes</w:t>
        </w:r>
      </w:ins>
      <w:ins w:id="206" w:author="jai padmakumar" w:date="2022-12-08T14:10:00Z">
        <w:r w:rsidR="00657042">
          <w:rPr>
            <w:rFonts w:ascii="Calibri" w:hAnsi="Calibri" w:cs="Arial"/>
            <w:bCs/>
            <w:color w:val="000000" w:themeColor="text1"/>
            <w:sz w:val="22"/>
            <w:szCs w:val="22"/>
            <w:lang w:eastAsia="zh-CN"/>
          </w:rPr>
          <w:t xml:space="preserve">, increasing repression (Fig 2A, right). </w:t>
        </w:r>
        <w:r w:rsidR="0026090E">
          <w:rPr>
            <w:rFonts w:ascii="Calibri" w:hAnsi="Calibri" w:cs="Arial"/>
            <w:bCs/>
            <w:color w:val="000000" w:themeColor="text1"/>
            <w:sz w:val="22"/>
            <w:szCs w:val="22"/>
            <w:lang w:eastAsia="zh-CN"/>
          </w:rPr>
          <w:t>Additionally, operator s</w:t>
        </w:r>
      </w:ins>
      <w:ins w:id="207" w:author="jai padmakumar" w:date="2022-12-08T14:11:00Z">
        <w:r w:rsidR="0026090E">
          <w:rPr>
            <w:rFonts w:ascii="Calibri" w:hAnsi="Calibri" w:cs="Arial"/>
            <w:bCs/>
            <w:color w:val="000000" w:themeColor="text1"/>
            <w:sz w:val="22"/>
            <w:szCs w:val="22"/>
            <w:lang w:eastAsia="zh-CN"/>
          </w:rPr>
          <w:t xml:space="preserve">ites are spaced </w:t>
        </w:r>
        <w:r w:rsidR="00F85F41">
          <w:rPr>
            <w:rFonts w:ascii="Calibri" w:hAnsi="Calibri" w:cs="Arial"/>
            <w:bCs/>
            <w:color w:val="000000" w:themeColor="text1"/>
            <w:sz w:val="22"/>
            <w:szCs w:val="22"/>
            <w:lang w:eastAsia="zh-CN"/>
          </w:rPr>
          <w:t xml:space="preserve">near multiples 10.5bp apart, </w:t>
        </w:r>
        <w:r w:rsidR="001A4872">
          <w:rPr>
            <w:rFonts w:ascii="Calibri" w:hAnsi="Calibri" w:cs="Arial"/>
            <w:bCs/>
            <w:color w:val="000000" w:themeColor="text1"/>
            <w:sz w:val="22"/>
            <w:szCs w:val="22"/>
            <w:lang w:eastAsia="zh-CN"/>
          </w:rPr>
          <w:t xml:space="preserve">promoting tetramerization </w:t>
        </w:r>
      </w:ins>
      <w:ins w:id="208" w:author="jai padmakumar" w:date="2022-12-08T14:12:00Z">
        <w:r w:rsidR="00B826E8">
          <w:rPr>
            <w:rFonts w:ascii="Calibri" w:hAnsi="Calibri" w:cs="Arial"/>
            <w:bCs/>
            <w:color w:val="000000" w:themeColor="text1"/>
            <w:sz w:val="22"/>
            <w:szCs w:val="22"/>
            <w:lang w:eastAsia="zh-CN"/>
          </w:rPr>
          <w:t xml:space="preserve">by </w:t>
        </w:r>
      </w:ins>
      <w:ins w:id="209" w:author="jai padmakumar" w:date="2022-12-08T14:11:00Z">
        <w:r w:rsidR="00F85F41">
          <w:rPr>
            <w:rFonts w:ascii="Calibri" w:hAnsi="Calibri" w:cs="Arial"/>
            <w:bCs/>
            <w:color w:val="000000" w:themeColor="text1"/>
            <w:sz w:val="22"/>
            <w:szCs w:val="22"/>
            <w:lang w:eastAsia="zh-CN"/>
          </w:rPr>
          <w:t xml:space="preserve">ensuring individual dimers </w:t>
        </w:r>
        <w:r w:rsidR="001A4872">
          <w:rPr>
            <w:rFonts w:ascii="Calibri" w:hAnsi="Calibri" w:cs="Arial"/>
            <w:bCs/>
            <w:color w:val="000000" w:themeColor="text1"/>
            <w:sz w:val="22"/>
            <w:szCs w:val="22"/>
            <w:lang w:eastAsia="zh-CN"/>
          </w:rPr>
          <w:t>bind to DNA on the same side</w:t>
        </w:r>
      </w:ins>
      <w:ins w:id="210" w:author="jai padmakumar" w:date="2022-12-08T14:12:00Z">
        <w:r w:rsidR="00066839">
          <w:rPr>
            <w:rFonts w:ascii="Calibri" w:hAnsi="Calibri" w:cs="Arial"/>
            <w:bCs/>
            <w:color w:val="000000" w:themeColor="text1"/>
            <w:sz w:val="22"/>
            <w:szCs w:val="22"/>
            <w:lang w:eastAsia="zh-CN"/>
          </w:rPr>
          <w:t xml:space="preserve">. </w:t>
        </w:r>
      </w:ins>
      <w:del w:id="211" w:author="jai padmakumar" w:date="2022-12-08T13:35:00Z">
        <w:r w:rsidR="00B66BF5" w:rsidDel="00AE1325">
          <w:rPr>
            <w:rFonts w:ascii="Calibri" w:hAnsi="Calibri" w:cs="Arial"/>
            <w:bCs/>
            <w:color w:val="000000" w:themeColor="text1"/>
            <w:sz w:val="22"/>
            <w:szCs w:val="22"/>
            <w:lang w:eastAsia="zh-CN"/>
          </w:rPr>
          <w:delText>In addition, cI</w:delText>
        </w:r>
        <w:r w:rsidR="00DE49D9" w:rsidDel="00AE1325">
          <w:rPr>
            <w:rFonts w:ascii="Calibri" w:hAnsi="Calibri" w:cs="Arial"/>
            <w:bCs/>
            <w:color w:val="000000" w:themeColor="text1"/>
            <w:sz w:val="22"/>
            <w:szCs w:val="22"/>
            <w:lang w:eastAsia="zh-CN"/>
          </w:rPr>
          <w:delText xml:space="preserve">-like repressors </w:delText>
        </w:r>
        <w:r w:rsidR="00B66BF5" w:rsidDel="00AE1325">
          <w:rPr>
            <w:rFonts w:ascii="Calibri" w:hAnsi="Calibri" w:cs="Arial"/>
            <w:bCs/>
            <w:color w:val="000000" w:themeColor="text1"/>
            <w:sz w:val="22"/>
            <w:szCs w:val="22"/>
            <w:lang w:eastAsia="zh-CN"/>
          </w:rPr>
          <w:delText>have been well studied for 40 years</w:delText>
        </w:r>
        <w:r w:rsidR="00D16881" w:rsidDel="00AE1325">
          <w:rPr>
            <w:rFonts w:ascii="Calibri" w:hAnsi="Calibri" w:cs="Arial"/>
            <w:bCs/>
            <w:color w:val="000000" w:themeColor="text1"/>
            <w:sz w:val="22"/>
            <w:szCs w:val="22"/>
            <w:lang w:eastAsia="zh-CN"/>
          </w:rPr>
          <w:delText xml:space="preserve"> and have been used in variety of different applications</w:delText>
        </w:r>
        <w:r w:rsidR="001F42B0" w:rsidDel="00AE1325">
          <w:rPr>
            <w:rFonts w:ascii="Calibri" w:hAnsi="Calibri" w:cs="Arial"/>
            <w:bCs/>
            <w:color w:val="000000" w:themeColor="text1"/>
            <w:sz w:val="22"/>
            <w:szCs w:val="22"/>
            <w:lang w:eastAsia="zh-CN"/>
          </w:rPr>
          <w:delText xml:space="preserve">. </w:delText>
        </w:r>
        <w:r w:rsidR="00F85FE9" w:rsidDel="00AE1325">
          <w:rPr>
            <w:rFonts w:ascii="Calibri" w:hAnsi="Calibri" w:cs="Arial"/>
            <w:bCs/>
            <w:color w:val="000000" w:themeColor="text1"/>
            <w:sz w:val="22"/>
            <w:szCs w:val="22"/>
            <w:lang w:eastAsia="zh-CN"/>
          </w:rPr>
          <w:delText xml:space="preserve">Their N-terminal DNA binding domains </w:delText>
        </w:r>
      </w:del>
    </w:p>
    <w:p w14:paraId="7A796A74" w14:textId="182942B2" w:rsidR="00C826FF" w:rsidRDefault="00F90963" w:rsidP="00FE67C5">
      <w:pPr>
        <w:widowControl w:val="0"/>
        <w:adjustRightInd w:val="0"/>
        <w:snapToGrid w:val="0"/>
        <w:spacing w:line="360" w:lineRule="auto"/>
        <w:ind w:firstLine="720"/>
        <w:contextualSpacing/>
        <w:jc w:val="both"/>
        <w:outlineLvl w:val="0"/>
        <w:rPr>
          <w:ins w:id="212" w:author="jai padmakumar" w:date="2022-12-08T15:24:00Z"/>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To </w:t>
      </w:r>
      <w:del w:id="213" w:author="jai padmakumar" w:date="2022-12-08T14:17:00Z">
        <w:r w:rsidDel="00B73902">
          <w:rPr>
            <w:rFonts w:ascii="Calibri" w:hAnsi="Calibri" w:cs="Arial"/>
            <w:bCs/>
            <w:color w:val="000000" w:themeColor="text1"/>
            <w:sz w:val="22"/>
            <w:szCs w:val="22"/>
            <w:lang w:eastAsia="zh-CN"/>
          </w:rPr>
          <w:delText xml:space="preserve">construct </w:delText>
        </w:r>
      </w:del>
      <w:ins w:id="214" w:author="jai padmakumar" w:date="2022-12-08T14:17:00Z">
        <w:r w:rsidR="00B73902">
          <w:rPr>
            <w:rFonts w:ascii="Calibri" w:hAnsi="Calibri" w:cs="Arial"/>
            <w:bCs/>
            <w:color w:val="000000" w:themeColor="text1"/>
            <w:sz w:val="22"/>
            <w:szCs w:val="22"/>
            <w:lang w:eastAsia="zh-CN"/>
          </w:rPr>
          <w:t>b</w:t>
        </w:r>
      </w:ins>
      <w:ins w:id="215" w:author="jai padmakumar" w:date="2022-12-08T14:21:00Z">
        <w:r w:rsidR="00FC2B47">
          <w:rPr>
            <w:rFonts w:ascii="Calibri" w:hAnsi="Calibri" w:cs="Arial"/>
            <w:bCs/>
            <w:color w:val="000000" w:themeColor="text1"/>
            <w:sz w:val="22"/>
            <w:szCs w:val="22"/>
            <w:lang w:eastAsia="zh-CN"/>
          </w:rPr>
          <w:t>uild</w:t>
        </w:r>
      </w:ins>
      <w:ins w:id="216" w:author="jai padmakumar" w:date="2022-12-08T14:17:00Z">
        <w:r w:rsidR="00B73902">
          <w:rPr>
            <w:rFonts w:ascii="Calibri" w:hAnsi="Calibri" w:cs="Arial"/>
            <w:bCs/>
            <w:color w:val="000000" w:themeColor="text1"/>
            <w:sz w:val="22"/>
            <w:szCs w:val="22"/>
            <w:lang w:eastAsia="zh-CN"/>
          </w:rPr>
          <w:t xml:space="preserve"> </w:t>
        </w:r>
      </w:ins>
      <w:r>
        <w:rPr>
          <w:rFonts w:ascii="Calibri" w:hAnsi="Calibri" w:cs="Arial"/>
          <w:bCs/>
          <w:color w:val="000000" w:themeColor="text1"/>
          <w:sz w:val="22"/>
          <w:szCs w:val="22"/>
          <w:lang w:eastAsia="zh-CN"/>
        </w:rPr>
        <w:t xml:space="preserve">NOT gates, we </w:t>
      </w:r>
      <w:ins w:id="217" w:author="jai padmakumar" w:date="2022-12-08T14:17:00Z">
        <w:r w:rsidR="00B73902">
          <w:rPr>
            <w:rFonts w:ascii="Calibri" w:hAnsi="Calibri" w:cs="Arial"/>
            <w:bCs/>
            <w:color w:val="000000" w:themeColor="text1"/>
            <w:sz w:val="22"/>
            <w:szCs w:val="22"/>
            <w:lang w:eastAsia="zh-CN"/>
          </w:rPr>
          <w:t xml:space="preserve">designed </w:t>
        </w:r>
      </w:ins>
      <w:ins w:id="218" w:author="jai padmakumar" w:date="2022-12-08T14:18:00Z">
        <w:r w:rsidR="009326B0">
          <w:rPr>
            <w:rFonts w:ascii="Calibri" w:hAnsi="Calibri" w:cs="Arial"/>
            <w:bCs/>
            <w:color w:val="000000" w:themeColor="text1"/>
            <w:sz w:val="22"/>
            <w:szCs w:val="22"/>
            <w:lang w:eastAsia="zh-CN"/>
          </w:rPr>
          <w:t xml:space="preserve">constructs consisting of a </w:t>
        </w:r>
        <w:proofErr w:type="spellStart"/>
        <w:r w:rsidR="009326B0">
          <w:rPr>
            <w:rFonts w:ascii="Calibri" w:hAnsi="Calibri" w:cs="Arial"/>
            <w:bCs/>
            <w:color w:val="000000" w:themeColor="text1"/>
            <w:sz w:val="22"/>
            <w:szCs w:val="22"/>
            <w:lang w:eastAsia="zh-CN"/>
          </w:rPr>
          <w:t>P</w:t>
        </w:r>
        <w:r w:rsidR="009326B0" w:rsidRPr="00A273EE">
          <w:rPr>
            <w:rFonts w:ascii="Calibri" w:hAnsi="Calibri" w:cs="Arial"/>
            <w:bCs/>
            <w:color w:val="000000" w:themeColor="text1"/>
            <w:sz w:val="22"/>
            <w:szCs w:val="22"/>
            <w:vertAlign w:val="subscript"/>
            <w:lang w:eastAsia="zh-CN"/>
            <w:rPrChange w:id="219" w:author="jai padmakumar" w:date="2022-12-08T14:25:00Z">
              <w:rPr>
                <w:rFonts w:ascii="Calibri" w:hAnsi="Calibri" w:cs="Arial"/>
                <w:bCs/>
                <w:color w:val="000000" w:themeColor="text1"/>
                <w:sz w:val="22"/>
                <w:szCs w:val="22"/>
                <w:lang w:eastAsia="zh-CN"/>
              </w:rPr>
            </w:rPrChange>
          </w:rPr>
          <w:t>Tet</w:t>
        </w:r>
        <w:r w:rsidR="009326B0">
          <w:rPr>
            <w:rFonts w:ascii="Calibri" w:hAnsi="Calibri" w:cs="Arial"/>
            <w:bCs/>
            <w:color w:val="000000" w:themeColor="text1"/>
            <w:sz w:val="22"/>
            <w:szCs w:val="22"/>
            <w:lang w:eastAsia="zh-CN"/>
          </w:rPr>
          <w:t>-P</w:t>
        </w:r>
        <w:r w:rsidR="009326B0" w:rsidRPr="00A273EE">
          <w:rPr>
            <w:rFonts w:ascii="Calibri" w:hAnsi="Calibri" w:cs="Arial"/>
            <w:bCs/>
            <w:color w:val="000000" w:themeColor="text1"/>
            <w:sz w:val="22"/>
            <w:szCs w:val="22"/>
            <w:vertAlign w:val="subscript"/>
            <w:lang w:eastAsia="zh-CN"/>
            <w:rPrChange w:id="220" w:author="jai padmakumar" w:date="2022-12-08T14:25:00Z">
              <w:rPr>
                <w:rFonts w:ascii="Calibri" w:hAnsi="Calibri" w:cs="Arial"/>
                <w:bCs/>
                <w:color w:val="000000" w:themeColor="text1"/>
                <w:sz w:val="22"/>
                <w:szCs w:val="22"/>
                <w:lang w:eastAsia="zh-CN"/>
              </w:rPr>
            </w:rPrChange>
          </w:rPr>
          <w:t>Tac</w:t>
        </w:r>
        <w:proofErr w:type="spellEnd"/>
        <w:r w:rsidR="009326B0">
          <w:rPr>
            <w:rFonts w:ascii="Calibri" w:hAnsi="Calibri" w:cs="Arial"/>
            <w:bCs/>
            <w:color w:val="000000" w:themeColor="text1"/>
            <w:sz w:val="22"/>
            <w:szCs w:val="22"/>
            <w:lang w:eastAsia="zh-CN"/>
          </w:rPr>
          <w:t xml:space="preserve"> tandem promoter driving expression of a repressor in</w:t>
        </w:r>
      </w:ins>
      <w:ins w:id="221" w:author="jai padmakumar" w:date="2022-12-08T14:19:00Z">
        <w:r w:rsidR="009326B0">
          <w:rPr>
            <w:rFonts w:ascii="Calibri" w:hAnsi="Calibri" w:cs="Arial"/>
            <w:bCs/>
            <w:color w:val="000000" w:themeColor="text1"/>
            <w:sz w:val="22"/>
            <w:szCs w:val="22"/>
            <w:lang w:eastAsia="zh-CN"/>
          </w:rPr>
          <w:t xml:space="preserve">sulated with an upstream ribozyme and </w:t>
        </w:r>
        <w:r w:rsidR="00C87DFB">
          <w:rPr>
            <w:rFonts w:ascii="Calibri" w:hAnsi="Calibri" w:cs="Arial"/>
            <w:bCs/>
            <w:color w:val="000000" w:themeColor="text1"/>
            <w:sz w:val="22"/>
            <w:szCs w:val="22"/>
            <w:lang w:eastAsia="zh-CN"/>
          </w:rPr>
          <w:t>a s</w:t>
        </w:r>
      </w:ins>
      <w:ins w:id="222" w:author="jai padmakumar" w:date="2022-12-08T14:20:00Z">
        <w:r w:rsidR="00C87DFB">
          <w:rPr>
            <w:rFonts w:ascii="Calibri" w:hAnsi="Calibri" w:cs="Arial"/>
            <w:bCs/>
            <w:color w:val="000000" w:themeColor="text1"/>
            <w:sz w:val="22"/>
            <w:szCs w:val="22"/>
            <w:lang w:eastAsia="zh-CN"/>
          </w:rPr>
          <w:t xml:space="preserve">trong </w:t>
        </w:r>
      </w:ins>
      <w:ins w:id="223" w:author="jai padmakumar" w:date="2022-12-08T14:19:00Z">
        <w:r w:rsidR="009326B0">
          <w:rPr>
            <w:rFonts w:ascii="Calibri" w:hAnsi="Calibri" w:cs="Arial"/>
            <w:bCs/>
            <w:color w:val="000000" w:themeColor="text1"/>
            <w:sz w:val="22"/>
            <w:szCs w:val="22"/>
            <w:lang w:eastAsia="zh-CN"/>
          </w:rPr>
          <w:t>downstream terminator</w:t>
        </w:r>
      </w:ins>
      <w:ins w:id="224" w:author="jai padmakumar" w:date="2022-12-08T14:20:00Z">
        <w:r w:rsidR="00C87DFB">
          <w:rPr>
            <w:rFonts w:ascii="Calibri" w:hAnsi="Calibri" w:cs="Arial"/>
            <w:bCs/>
            <w:color w:val="000000" w:themeColor="text1"/>
            <w:sz w:val="22"/>
            <w:szCs w:val="22"/>
            <w:lang w:eastAsia="zh-CN"/>
          </w:rPr>
          <w:t xml:space="preserve">. The output promoter drives a standardized YFP expression </w:t>
        </w:r>
      </w:ins>
      <w:ins w:id="225" w:author="jai padmakumar" w:date="2022-12-08T14:21:00Z">
        <w:r w:rsidR="00C87DFB">
          <w:rPr>
            <w:rFonts w:ascii="Calibri" w:hAnsi="Calibri" w:cs="Arial"/>
            <w:bCs/>
            <w:color w:val="000000" w:themeColor="text1"/>
            <w:sz w:val="22"/>
            <w:szCs w:val="22"/>
            <w:lang w:eastAsia="zh-CN"/>
          </w:rPr>
          <w:t>cassette</w:t>
        </w:r>
        <w:r w:rsidR="00116274">
          <w:rPr>
            <w:rFonts w:ascii="Calibri" w:hAnsi="Calibri" w:cs="Arial"/>
            <w:bCs/>
            <w:color w:val="000000" w:themeColor="text1"/>
            <w:sz w:val="22"/>
            <w:szCs w:val="22"/>
            <w:lang w:eastAsia="zh-CN"/>
          </w:rPr>
          <w:t xml:space="preserve"> (Fig 2B</w:t>
        </w:r>
      </w:ins>
      <w:ins w:id="226" w:author="jai padmakumar" w:date="2022-12-16T13:18:00Z">
        <w:r w:rsidR="0067146A">
          <w:rPr>
            <w:rFonts w:ascii="Calibri" w:hAnsi="Calibri" w:cs="Arial"/>
            <w:bCs/>
            <w:color w:val="000000" w:themeColor="text1"/>
            <w:sz w:val="22"/>
            <w:szCs w:val="22"/>
            <w:lang w:eastAsia="zh-CN"/>
          </w:rPr>
          <w:t xml:space="preserve">, Supplemental circuit </w:t>
        </w:r>
        <w:proofErr w:type="spellStart"/>
        <w:r w:rsidR="0067146A">
          <w:rPr>
            <w:rFonts w:ascii="Calibri" w:hAnsi="Calibri" w:cs="Arial"/>
            <w:bCs/>
            <w:color w:val="000000" w:themeColor="text1"/>
            <w:sz w:val="22"/>
            <w:szCs w:val="22"/>
            <w:lang w:eastAsia="zh-CN"/>
          </w:rPr>
          <w:t>datashseets</w:t>
        </w:r>
      </w:ins>
      <w:proofErr w:type="spellEnd"/>
      <w:ins w:id="227" w:author="jai padmakumar" w:date="2022-12-08T14:21:00Z">
        <w:r w:rsidR="00116274">
          <w:rPr>
            <w:rFonts w:ascii="Calibri" w:hAnsi="Calibri" w:cs="Arial"/>
            <w:bCs/>
            <w:color w:val="000000" w:themeColor="text1"/>
            <w:sz w:val="22"/>
            <w:szCs w:val="22"/>
            <w:lang w:eastAsia="zh-CN"/>
          </w:rPr>
          <w:t>)</w:t>
        </w:r>
        <w:r w:rsidR="00C87DFB">
          <w:rPr>
            <w:rFonts w:ascii="Calibri" w:hAnsi="Calibri" w:cs="Arial"/>
            <w:bCs/>
            <w:color w:val="000000" w:themeColor="text1"/>
            <w:sz w:val="22"/>
            <w:szCs w:val="22"/>
            <w:lang w:eastAsia="zh-CN"/>
          </w:rPr>
          <w:t xml:space="preserve">. </w:t>
        </w:r>
      </w:ins>
      <w:ins w:id="228" w:author="jai padmakumar" w:date="2022-12-08T14:23:00Z">
        <w:r w:rsidR="004960CB">
          <w:rPr>
            <w:rFonts w:ascii="Calibri" w:hAnsi="Calibri" w:cs="Arial"/>
            <w:bCs/>
            <w:color w:val="000000" w:themeColor="text1"/>
            <w:sz w:val="22"/>
            <w:szCs w:val="22"/>
            <w:lang w:eastAsia="zh-CN"/>
          </w:rPr>
          <w:t xml:space="preserve">We then characterize the response function </w:t>
        </w:r>
        <w:r w:rsidR="00A51D12">
          <w:rPr>
            <w:rFonts w:ascii="Calibri" w:hAnsi="Calibri" w:cs="Arial"/>
            <w:bCs/>
            <w:color w:val="000000" w:themeColor="text1"/>
            <w:sz w:val="22"/>
            <w:szCs w:val="22"/>
            <w:lang w:eastAsia="zh-CN"/>
          </w:rPr>
          <w:t xml:space="preserve">by inducing with IPTG and </w:t>
        </w:r>
        <w:proofErr w:type="spellStart"/>
        <w:r w:rsidR="00A51D12">
          <w:rPr>
            <w:rFonts w:ascii="Calibri" w:hAnsi="Calibri" w:cs="Arial"/>
            <w:bCs/>
            <w:color w:val="000000" w:themeColor="text1"/>
            <w:sz w:val="22"/>
            <w:szCs w:val="22"/>
            <w:lang w:eastAsia="zh-CN"/>
          </w:rPr>
          <w:t>aTc</w:t>
        </w:r>
      </w:ins>
      <w:proofErr w:type="spellEnd"/>
      <w:ins w:id="229" w:author="jai padmakumar" w:date="2022-12-08T14:50:00Z">
        <w:r w:rsidR="009F0E17">
          <w:rPr>
            <w:rFonts w:ascii="Calibri" w:hAnsi="Calibri" w:cs="Arial"/>
            <w:bCs/>
            <w:color w:val="000000" w:themeColor="text1"/>
            <w:sz w:val="22"/>
            <w:szCs w:val="22"/>
            <w:lang w:eastAsia="zh-CN"/>
          </w:rPr>
          <w:t xml:space="preserve"> and using flow cytometry to measure steady-state </w:t>
        </w:r>
      </w:ins>
      <w:ins w:id="230" w:author="jai padmakumar" w:date="2022-12-08T14:24:00Z">
        <w:r w:rsidR="00245E30">
          <w:rPr>
            <w:rFonts w:ascii="Calibri" w:hAnsi="Calibri" w:cs="Arial"/>
            <w:bCs/>
            <w:color w:val="000000" w:themeColor="text1"/>
            <w:sz w:val="22"/>
            <w:szCs w:val="22"/>
            <w:lang w:eastAsia="zh-CN"/>
          </w:rPr>
          <w:t>YFP expression (Fig 2</w:t>
        </w:r>
      </w:ins>
      <w:ins w:id="231" w:author="jai padmakumar" w:date="2022-12-16T13:19:00Z">
        <w:r w:rsidR="007F2959">
          <w:rPr>
            <w:rFonts w:ascii="Calibri" w:hAnsi="Calibri" w:cs="Arial"/>
            <w:bCs/>
            <w:color w:val="000000" w:themeColor="text1"/>
            <w:sz w:val="22"/>
            <w:szCs w:val="22"/>
            <w:lang w:eastAsia="zh-CN"/>
          </w:rPr>
          <w:t>B</w:t>
        </w:r>
      </w:ins>
      <w:ins w:id="232" w:author="jai padmakumar" w:date="2022-12-08T14:24:00Z">
        <w:r w:rsidR="00245E30">
          <w:rPr>
            <w:rFonts w:ascii="Calibri" w:hAnsi="Calibri" w:cs="Arial"/>
            <w:bCs/>
            <w:color w:val="000000" w:themeColor="text1"/>
            <w:sz w:val="22"/>
            <w:szCs w:val="22"/>
            <w:lang w:eastAsia="zh-CN"/>
          </w:rPr>
          <w:t>).</w:t>
        </w:r>
      </w:ins>
      <w:ins w:id="233" w:author="jai padmakumar" w:date="2022-12-08T14:23:00Z">
        <w:r w:rsidR="004960CB">
          <w:rPr>
            <w:rFonts w:ascii="Calibri" w:hAnsi="Calibri" w:cs="Arial"/>
            <w:bCs/>
            <w:color w:val="000000" w:themeColor="text1"/>
            <w:sz w:val="22"/>
            <w:szCs w:val="22"/>
            <w:lang w:eastAsia="zh-CN"/>
          </w:rPr>
          <w:t xml:space="preserve"> </w:t>
        </w:r>
      </w:ins>
      <w:ins w:id="234" w:author="jai padmakumar" w:date="2022-12-08T14:21:00Z">
        <w:r w:rsidR="00C06B38">
          <w:rPr>
            <w:rFonts w:ascii="Calibri" w:hAnsi="Calibri" w:cs="Arial"/>
            <w:bCs/>
            <w:color w:val="000000" w:themeColor="text1"/>
            <w:sz w:val="22"/>
            <w:szCs w:val="22"/>
            <w:lang w:eastAsia="zh-CN"/>
          </w:rPr>
          <w:t xml:space="preserve">The </w:t>
        </w:r>
        <w:r w:rsidR="00AD31FC">
          <w:rPr>
            <w:rFonts w:ascii="Calibri" w:hAnsi="Calibri" w:cs="Arial"/>
            <w:bCs/>
            <w:color w:val="000000" w:themeColor="text1"/>
            <w:sz w:val="22"/>
            <w:szCs w:val="22"/>
            <w:lang w:eastAsia="zh-CN"/>
          </w:rPr>
          <w:t xml:space="preserve">YFP expression cassette was placed upstream of the repressor to alleviate an issue </w:t>
        </w:r>
      </w:ins>
      <w:ins w:id="235" w:author="jai padmakumar" w:date="2022-12-08T14:22:00Z">
        <w:r w:rsidR="00804276">
          <w:rPr>
            <w:rFonts w:ascii="Calibri" w:hAnsi="Calibri" w:cs="Arial"/>
            <w:bCs/>
            <w:color w:val="000000" w:themeColor="text1"/>
            <w:sz w:val="22"/>
            <w:szCs w:val="22"/>
            <w:lang w:eastAsia="zh-CN"/>
          </w:rPr>
          <w:t>in measuring response functions where transcriptional readthrough</w:t>
        </w:r>
      </w:ins>
      <w:ins w:id="236" w:author="jai padmakumar" w:date="2022-12-08T14:24:00Z">
        <w:r w:rsidR="00467D90">
          <w:rPr>
            <w:rFonts w:ascii="Calibri" w:hAnsi="Calibri" w:cs="Arial"/>
            <w:bCs/>
            <w:color w:val="000000" w:themeColor="text1"/>
            <w:sz w:val="22"/>
            <w:szCs w:val="22"/>
            <w:lang w:eastAsia="zh-CN"/>
          </w:rPr>
          <w:t xml:space="preserve"> </w:t>
        </w:r>
      </w:ins>
      <w:ins w:id="237" w:author="jai padmakumar" w:date="2022-12-08T14:25:00Z">
        <w:r w:rsidR="00A273EE">
          <w:rPr>
            <w:rFonts w:ascii="Calibri" w:hAnsi="Calibri" w:cs="Arial"/>
            <w:bCs/>
            <w:color w:val="000000" w:themeColor="text1"/>
            <w:sz w:val="22"/>
            <w:szCs w:val="22"/>
            <w:lang w:eastAsia="zh-CN"/>
          </w:rPr>
          <w:t>of</w:t>
        </w:r>
      </w:ins>
      <w:ins w:id="238" w:author="jai padmakumar" w:date="2022-12-08T14:24:00Z">
        <w:r w:rsidR="00467D90">
          <w:rPr>
            <w:rFonts w:ascii="Calibri" w:hAnsi="Calibri" w:cs="Arial"/>
            <w:bCs/>
            <w:color w:val="000000" w:themeColor="text1"/>
            <w:sz w:val="22"/>
            <w:szCs w:val="22"/>
            <w:lang w:eastAsia="zh-CN"/>
          </w:rPr>
          <w:t xml:space="preserve"> the </w:t>
        </w:r>
      </w:ins>
      <w:ins w:id="239" w:author="jai padmakumar" w:date="2022-12-08T14:25:00Z">
        <w:r w:rsidR="00A273EE">
          <w:rPr>
            <w:rFonts w:ascii="Calibri" w:hAnsi="Calibri" w:cs="Arial"/>
            <w:bCs/>
            <w:color w:val="000000" w:themeColor="text1"/>
            <w:sz w:val="22"/>
            <w:szCs w:val="22"/>
            <w:lang w:eastAsia="zh-CN"/>
          </w:rPr>
          <w:t xml:space="preserve">downstream </w:t>
        </w:r>
      </w:ins>
      <w:ins w:id="240" w:author="jai padmakumar" w:date="2022-12-08T14:24:00Z">
        <w:r w:rsidR="00467D90">
          <w:rPr>
            <w:rFonts w:ascii="Calibri" w:hAnsi="Calibri" w:cs="Arial"/>
            <w:bCs/>
            <w:color w:val="000000" w:themeColor="text1"/>
            <w:sz w:val="22"/>
            <w:szCs w:val="22"/>
            <w:lang w:eastAsia="zh-CN"/>
          </w:rPr>
          <w:t>repressor terminator</w:t>
        </w:r>
      </w:ins>
      <w:ins w:id="241" w:author="jai padmakumar" w:date="2022-12-08T14:25:00Z">
        <w:r w:rsidR="00A273EE">
          <w:rPr>
            <w:rFonts w:ascii="Calibri" w:hAnsi="Calibri" w:cs="Arial"/>
            <w:bCs/>
            <w:color w:val="000000" w:themeColor="text1"/>
            <w:sz w:val="22"/>
            <w:szCs w:val="22"/>
            <w:lang w:eastAsia="zh-CN"/>
          </w:rPr>
          <w:t xml:space="preserve"> knocked the repressor </w:t>
        </w:r>
      </w:ins>
      <w:ins w:id="242" w:author="jai padmakumar" w:date="2022-12-08T14:26:00Z">
        <w:r w:rsidR="00A273EE">
          <w:rPr>
            <w:rFonts w:ascii="Calibri" w:hAnsi="Calibri" w:cs="Arial"/>
            <w:bCs/>
            <w:color w:val="000000" w:themeColor="text1"/>
            <w:sz w:val="22"/>
            <w:szCs w:val="22"/>
            <w:lang w:eastAsia="zh-CN"/>
          </w:rPr>
          <w:t xml:space="preserve">off DNA, resulting in a characteristic uptick </w:t>
        </w:r>
        <w:r w:rsidR="00277D30">
          <w:rPr>
            <w:rFonts w:ascii="Calibri" w:hAnsi="Calibri" w:cs="Arial"/>
            <w:bCs/>
            <w:color w:val="000000" w:themeColor="text1"/>
            <w:sz w:val="22"/>
            <w:szCs w:val="22"/>
            <w:lang w:eastAsia="zh-CN"/>
          </w:rPr>
          <w:t xml:space="preserve">in the response function at high induction </w:t>
        </w:r>
      </w:ins>
      <w:ins w:id="243" w:author="jai padmakumar" w:date="2022-12-08T14:27:00Z">
        <w:r w:rsidR="00277D30">
          <w:rPr>
            <w:rFonts w:ascii="Calibri" w:hAnsi="Calibri" w:cs="Arial"/>
            <w:bCs/>
            <w:color w:val="000000" w:themeColor="text1"/>
            <w:sz w:val="22"/>
            <w:szCs w:val="22"/>
            <w:lang w:eastAsia="zh-CN"/>
          </w:rPr>
          <w:t>levels (Supp</w:t>
        </w:r>
      </w:ins>
      <w:ins w:id="244" w:author="jai padmakumar" w:date="2022-12-16T13:20:00Z">
        <w:r w:rsidR="005B5894">
          <w:rPr>
            <w:rFonts w:ascii="Calibri" w:hAnsi="Calibri" w:cs="Arial"/>
            <w:bCs/>
            <w:color w:val="000000" w:themeColor="text1"/>
            <w:sz w:val="22"/>
            <w:szCs w:val="22"/>
            <w:lang w:eastAsia="zh-CN"/>
          </w:rPr>
          <w:t>lementary</w:t>
        </w:r>
      </w:ins>
      <w:ins w:id="245" w:author="jai padmakumar" w:date="2022-12-08T14:27:00Z">
        <w:r w:rsidR="00277D30">
          <w:rPr>
            <w:rFonts w:ascii="Calibri" w:hAnsi="Calibri" w:cs="Arial"/>
            <w:bCs/>
            <w:color w:val="000000" w:themeColor="text1"/>
            <w:sz w:val="22"/>
            <w:szCs w:val="22"/>
            <w:lang w:eastAsia="zh-CN"/>
          </w:rPr>
          <w:t xml:space="preserve"> Fig</w:t>
        </w:r>
      </w:ins>
      <w:ins w:id="246" w:author="jai padmakumar" w:date="2022-12-16T13:20:00Z">
        <w:r w:rsidR="005B5894">
          <w:rPr>
            <w:rFonts w:ascii="Calibri" w:hAnsi="Calibri" w:cs="Arial"/>
            <w:bCs/>
            <w:color w:val="000000" w:themeColor="text1"/>
            <w:sz w:val="22"/>
            <w:szCs w:val="22"/>
            <w:lang w:eastAsia="zh-CN"/>
          </w:rPr>
          <w:t>ur</w:t>
        </w:r>
      </w:ins>
      <w:ins w:id="247" w:author="jai padmakumar" w:date="2022-12-16T13:21:00Z">
        <w:r w:rsidR="00A03018">
          <w:rPr>
            <w:rFonts w:ascii="Calibri" w:hAnsi="Calibri" w:cs="Arial"/>
            <w:bCs/>
            <w:color w:val="000000" w:themeColor="text1"/>
            <w:sz w:val="22"/>
            <w:szCs w:val="22"/>
            <w:lang w:eastAsia="zh-CN"/>
          </w:rPr>
          <w:t>e</w:t>
        </w:r>
      </w:ins>
      <w:ins w:id="248" w:author="jai padmakumar" w:date="2022-12-16T13:20:00Z">
        <w:r w:rsidR="005B5894">
          <w:rPr>
            <w:rFonts w:ascii="Calibri" w:hAnsi="Calibri" w:cs="Arial"/>
            <w:bCs/>
            <w:color w:val="000000" w:themeColor="text1"/>
            <w:sz w:val="22"/>
            <w:szCs w:val="22"/>
            <w:lang w:eastAsia="zh-CN"/>
          </w:rPr>
          <w:t xml:space="preserve"> 1</w:t>
        </w:r>
      </w:ins>
      <w:ins w:id="249" w:author="jai padmakumar" w:date="2022-12-08T14:27:00Z">
        <w:r w:rsidR="00277D30">
          <w:rPr>
            <w:rFonts w:ascii="Calibri" w:hAnsi="Calibri" w:cs="Arial"/>
            <w:bCs/>
            <w:color w:val="000000" w:themeColor="text1"/>
            <w:sz w:val="22"/>
            <w:szCs w:val="22"/>
            <w:lang w:eastAsia="zh-CN"/>
          </w:rPr>
          <w:t>).</w:t>
        </w:r>
      </w:ins>
      <w:ins w:id="250" w:author="jai padmakumar" w:date="2022-12-08T14:26:00Z">
        <w:r w:rsidR="00277D30">
          <w:rPr>
            <w:rFonts w:ascii="Calibri" w:hAnsi="Calibri" w:cs="Arial"/>
            <w:bCs/>
            <w:color w:val="000000" w:themeColor="text1"/>
            <w:sz w:val="22"/>
            <w:szCs w:val="22"/>
            <w:lang w:eastAsia="zh-CN"/>
          </w:rPr>
          <w:t xml:space="preserve"> </w:t>
        </w:r>
      </w:ins>
      <w:ins w:id="251" w:author="jai padmakumar" w:date="2022-12-08T14:27:00Z">
        <w:r w:rsidR="001764D2">
          <w:rPr>
            <w:rFonts w:ascii="Calibri" w:hAnsi="Calibri" w:cs="Arial"/>
            <w:bCs/>
            <w:color w:val="000000" w:themeColor="text1"/>
            <w:sz w:val="22"/>
            <w:szCs w:val="22"/>
            <w:lang w:eastAsia="zh-CN"/>
          </w:rPr>
          <w:t xml:space="preserve">The NOT gates were assayed </w:t>
        </w:r>
      </w:ins>
      <w:ins w:id="252" w:author="jai padmakumar" w:date="2022-12-08T14:52:00Z">
        <w:r w:rsidR="009F0E17">
          <w:rPr>
            <w:rFonts w:ascii="Calibri" w:hAnsi="Calibri" w:cs="Arial"/>
            <w:bCs/>
            <w:color w:val="000000" w:themeColor="text1"/>
            <w:sz w:val="22"/>
            <w:szCs w:val="22"/>
            <w:lang w:eastAsia="zh-CN"/>
          </w:rPr>
          <w:t xml:space="preserve">by integrating into the attB2 landing pad </w:t>
        </w:r>
        <w:r w:rsidR="00396DC8">
          <w:rPr>
            <w:rFonts w:ascii="Calibri" w:hAnsi="Calibri" w:cs="Arial"/>
            <w:bCs/>
            <w:color w:val="000000" w:themeColor="text1"/>
            <w:sz w:val="22"/>
            <w:szCs w:val="22"/>
            <w:lang w:eastAsia="zh-CN"/>
          </w:rPr>
          <w:t xml:space="preserve">of </w:t>
        </w:r>
      </w:ins>
      <w:ins w:id="253" w:author="jai padmakumar" w:date="2022-12-08T14:27:00Z">
        <w:r w:rsidR="001764D2">
          <w:rPr>
            <w:rFonts w:ascii="Calibri" w:hAnsi="Calibri" w:cs="Arial"/>
            <w:bCs/>
            <w:color w:val="000000" w:themeColor="text1"/>
            <w:sz w:val="22"/>
            <w:szCs w:val="22"/>
            <w:lang w:eastAsia="zh-CN"/>
          </w:rPr>
          <w:t>a previously</w:t>
        </w:r>
        <w:r w:rsidR="004F45E8">
          <w:rPr>
            <w:rFonts w:ascii="Calibri" w:hAnsi="Calibri" w:cs="Arial"/>
            <w:bCs/>
            <w:color w:val="000000" w:themeColor="text1"/>
            <w:sz w:val="22"/>
            <w:szCs w:val="22"/>
            <w:lang w:eastAsia="zh-CN"/>
          </w:rPr>
          <w:t xml:space="preserve"> designed </w:t>
        </w:r>
        <w:r w:rsidR="00B25629" w:rsidRPr="00EB0E36">
          <w:rPr>
            <w:rFonts w:ascii="Calibri" w:hAnsi="Calibri" w:cs="Arial"/>
            <w:bCs/>
            <w:i/>
            <w:iCs/>
            <w:color w:val="000000" w:themeColor="text1"/>
            <w:sz w:val="22"/>
            <w:szCs w:val="22"/>
            <w:lang w:eastAsia="zh-CN"/>
            <w:rPrChange w:id="254" w:author="jai padmakumar" w:date="2022-12-16T13:21:00Z">
              <w:rPr>
                <w:rFonts w:ascii="Calibri" w:hAnsi="Calibri" w:cs="Arial"/>
                <w:bCs/>
                <w:color w:val="000000" w:themeColor="text1"/>
                <w:sz w:val="22"/>
                <w:szCs w:val="22"/>
                <w:lang w:eastAsia="zh-CN"/>
              </w:rPr>
            </w:rPrChange>
          </w:rPr>
          <w:t>E. coli</w:t>
        </w:r>
        <w:r w:rsidR="00B25629">
          <w:rPr>
            <w:rFonts w:ascii="Calibri" w:hAnsi="Calibri" w:cs="Arial"/>
            <w:bCs/>
            <w:color w:val="000000" w:themeColor="text1"/>
            <w:sz w:val="22"/>
            <w:szCs w:val="22"/>
            <w:lang w:eastAsia="zh-CN"/>
          </w:rPr>
          <w:t xml:space="preserve"> MG1655 </w:t>
        </w:r>
        <w:r w:rsidR="005A050B">
          <w:rPr>
            <w:rFonts w:ascii="Calibri" w:hAnsi="Calibri" w:cs="Arial"/>
            <w:bCs/>
            <w:color w:val="000000" w:themeColor="text1"/>
            <w:sz w:val="22"/>
            <w:szCs w:val="22"/>
            <w:lang w:eastAsia="zh-CN"/>
          </w:rPr>
          <w:t xml:space="preserve">containing 2 empty </w:t>
        </w:r>
      </w:ins>
      <w:ins w:id="255" w:author="jai padmakumar" w:date="2022-12-08T14:28:00Z">
        <w:r w:rsidR="005A050B">
          <w:rPr>
            <w:rFonts w:ascii="Calibri" w:hAnsi="Calibri" w:cs="Arial"/>
            <w:bCs/>
            <w:color w:val="000000" w:themeColor="text1"/>
            <w:sz w:val="22"/>
            <w:szCs w:val="22"/>
            <w:lang w:eastAsia="zh-CN"/>
          </w:rPr>
          <w:t>genomic landing pads</w:t>
        </w:r>
        <w:r w:rsidR="005D4B9B">
          <w:rPr>
            <w:rFonts w:ascii="Calibri" w:hAnsi="Calibri" w:cs="Arial"/>
            <w:bCs/>
            <w:color w:val="000000" w:themeColor="text1"/>
            <w:sz w:val="22"/>
            <w:szCs w:val="22"/>
            <w:lang w:eastAsia="zh-CN"/>
          </w:rPr>
          <w:t xml:space="preserve"> and a sensor array</w:t>
        </w:r>
        <w:r w:rsidR="00E262D8">
          <w:rPr>
            <w:rFonts w:ascii="Calibri" w:hAnsi="Calibri" w:cs="Arial"/>
            <w:bCs/>
            <w:color w:val="000000" w:themeColor="text1"/>
            <w:sz w:val="22"/>
            <w:szCs w:val="22"/>
            <w:lang w:eastAsia="zh-CN"/>
          </w:rPr>
          <w:t xml:space="preserve"> with 7 sensors integrated into a 3</w:t>
        </w:r>
        <w:r w:rsidR="00E262D8" w:rsidRPr="00E262D8">
          <w:rPr>
            <w:rFonts w:ascii="Calibri" w:hAnsi="Calibri" w:cs="Arial"/>
            <w:bCs/>
            <w:color w:val="000000" w:themeColor="text1"/>
            <w:sz w:val="22"/>
            <w:szCs w:val="22"/>
            <w:vertAlign w:val="superscript"/>
            <w:lang w:eastAsia="zh-CN"/>
            <w:rPrChange w:id="256" w:author="jai padmakumar" w:date="2022-12-08T14:28:00Z">
              <w:rPr>
                <w:rFonts w:ascii="Calibri" w:hAnsi="Calibri" w:cs="Arial"/>
                <w:bCs/>
                <w:color w:val="000000" w:themeColor="text1"/>
                <w:sz w:val="22"/>
                <w:szCs w:val="22"/>
                <w:lang w:eastAsia="zh-CN"/>
              </w:rPr>
            </w:rPrChange>
          </w:rPr>
          <w:t>rd</w:t>
        </w:r>
        <w:r w:rsidR="00E262D8">
          <w:rPr>
            <w:rFonts w:ascii="Calibri" w:hAnsi="Calibri" w:cs="Arial"/>
            <w:bCs/>
            <w:color w:val="000000" w:themeColor="text1"/>
            <w:sz w:val="22"/>
            <w:szCs w:val="22"/>
            <w:lang w:eastAsia="zh-CN"/>
          </w:rPr>
          <w:t xml:space="preserve"> landing pad</w:t>
        </w:r>
        <w:r w:rsidR="00896405">
          <w:rPr>
            <w:rFonts w:ascii="Calibri" w:hAnsi="Calibri" w:cs="Arial"/>
            <w:bCs/>
            <w:color w:val="000000" w:themeColor="text1"/>
            <w:sz w:val="22"/>
            <w:szCs w:val="22"/>
            <w:lang w:eastAsia="zh-CN"/>
          </w:rPr>
          <w:t xml:space="preserve"> (Y</w:t>
        </w:r>
      </w:ins>
      <w:ins w:id="257" w:author="jai padmakumar" w:date="2022-12-08T14:29:00Z">
        <w:r w:rsidR="00896405">
          <w:rPr>
            <w:rFonts w:ascii="Calibri" w:hAnsi="Calibri" w:cs="Arial"/>
            <w:bCs/>
            <w:color w:val="000000" w:themeColor="text1"/>
            <w:sz w:val="22"/>
            <w:szCs w:val="22"/>
            <w:lang w:eastAsia="zh-CN"/>
          </w:rPr>
          <w:t>JP_MKC173, Fig 2B)</w:t>
        </w:r>
        <w:r w:rsidR="004F5A27">
          <w:rPr>
            <w:rFonts w:ascii="Calibri" w:hAnsi="Calibri" w:cs="Arial"/>
            <w:bCs/>
            <w:color w:val="000000" w:themeColor="text1"/>
            <w:sz w:val="22"/>
            <w:szCs w:val="22"/>
            <w:lang w:eastAsia="zh-CN"/>
          </w:rPr>
          <w:t xml:space="preserve">. </w:t>
        </w:r>
      </w:ins>
      <w:del w:id="258" w:author="jai padmakumar" w:date="2022-12-08T14:31:00Z">
        <w:r w:rsidDel="005C0F77">
          <w:rPr>
            <w:rFonts w:ascii="Calibri" w:hAnsi="Calibri" w:cs="Arial"/>
            <w:bCs/>
            <w:color w:val="000000" w:themeColor="text1"/>
            <w:sz w:val="22"/>
            <w:szCs w:val="22"/>
            <w:lang w:eastAsia="zh-CN"/>
          </w:rPr>
          <w:delText xml:space="preserve">integrated the repressor and its corresponding promoter into the att2 landing pad of a previously designed E. coli MG1655 strain containing </w:delText>
        </w:r>
      </w:del>
      <w:del w:id="259" w:author="jai padmakumar" w:date="2022-12-08T14:14:00Z">
        <w:r w:rsidDel="00620927">
          <w:rPr>
            <w:rFonts w:ascii="Calibri" w:hAnsi="Calibri" w:cs="Arial"/>
            <w:bCs/>
            <w:color w:val="000000" w:themeColor="text1"/>
            <w:sz w:val="22"/>
            <w:szCs w:val="22"/>
            <w:lang w:eastAsia="zh-CN"/>
          </w:rPr>
          <w:delText xml:space="preserve">3 </w:delText>
        </w:r>
      </w:del>
      <w:del w:id="260" w:author="jai padmakumar" w:date="2022-12-08T14:31:00Z">
        <w:r w:rsidDel="005C0F77">
          <w:rPr>
            <w:rFonts w:ascii="Calibri" w:hAnsi="Calibri" w:cs="Arial"/>
            <w:bCs/>
            <w:color w:val="000000" w:themeColor="text1"/>
            <w:sz w:val="22"/>
            <w:szCs w:val="22"/>
            <w:lang w:eastAsia="zh-CN"/>
          </w:rPr>
          <w:delText>genomic landing pad</w:delText>
        </w:r>
        <w:r w:rsidR="00E41A0D" w:rsidDel="005C0F77">
          <w:rPr>
            <w:rFonts w:ascii="Calibri" w:hAnsi="Calibri" w:cs="Arial"/>
            <w:bCs/>
            <w:color w:val="000000" w:themeColor="text1"/>
            <w:sz w:val="22"/>
            <w:szCs w:val="22"/>
            <w:lang w:eastAsia="zh-CN"/>
          </w:rPr>
          <w:delText>s</w:delText>
        </w:r>
        <w:r w:rsidR="000F3EDF" w:rsidDel="005C0F77">
          <w:rPr>
            <w:rFonts w:ascii="Calibri" w:hAnsi="Calibri" w:cs="Arial"/>
            <w:bCs/>
            <w:color w:val="000000" w:themeColor="text1"/>
            <w:sz w:val="22"/>
            <w:szCs w:val="22"/>
            <w:lang w:eastAsia="zh-CN"/>
          </w:rPr>
          <w:delText xml:space="preserve"> (Fig 2B). </w:delText>
        </w:r>
        <w:r w:rsidR="0059503B" w:rsidDel="005C0F77">
          <w:rPr>
            <w:rFonts w:ascii="Calibri" w:hAnsi="Calibri" w:cs="Arial"/>
            <w:bCs/>
            <w:color w:val="000000" w:themeColor="text1"/>
            <w:sz w:val="22"/>
            <w:szCs w:val="22"/>
            <w:lang w:eastAsia="zh-CN"/>
          </w:rPr>
          <w:delText>We had previously identified transcriptional readthrough as a factor skewing the measurements of response functions (Supplementary Figure SX). To address this, we designed NOT gates where the output promoter was placed upstream of the repressor</w:delText>
        </w:r>
        <w:r w:rsidR="00C826FF" w:rsidDel="005C0F77">
          <w:rPr>
            <w:rFonts w:ascii="Calibri" w:hAnsi="Calibri" w:cs="Arial"/>
            <w:bCs/>
            <w:color w:val="000000" w:themeColor="text1"/>
            <w:sz w:val="22"/>
            <w:szCs w:val="22"/>
            <w:lang w:eastAsia="zh-CN"/>
          </w:rPr>
          <w:delText xml:space="preserve"> (Fig 2B). </w:delText>
        </w:r>
      </w:del>
      <w:r w:rsidR="00B67625">
        <w:rPr>
          <w:rFonts w:ascii="Calibri" w:hAnsi="Calibri" w:cs="Arial"/>
          <w:bCs/>
          <w:color w:val="000000" w:themeColor="text1"/>
          <w:sz w:val="22"/>
          <w:szCs w:val="22"/>
          <w:lang w:eastAsia="zh-CN"/>
        </w:rPr>
        <w:t>[mention upstream spacer sequences</w:t>
      </w:r>
      <w:r w:rsidR="00B12241">
        <w:rPr>
          <w:rFonts w:ascii="Calibri" w:hAnsi="Calibri" w:cs="Arial"/>
          <w:bCs/>
          <w:color w:val="000000" w:themeColor="text1"/>
          <w:sz w:val="22"/>
          <w:szCs w:val="22"/>
          <w:lang w:eastAsia="zh-CN"/>
        </w:rPr>
        <w:t xml:space="preserve"> and operator spacing</w:t>
      </w:r>
      <w:r w:rsidR="00950DC8">
        <w:rPr>
          <w:rFonts w:ascii="Calibri" w:hAnsi="Calibri" w:cs="Arial"/>
          <w:bCs/>
          <w:color w:val="000000" w:themeColor="text1"/>
          <w:sz w:val="22"/>
          <w:szCs w:val="22"/>
          <w:lang w:eastAsia="zh-CN"/>
        </w:rPr>
        <w:t xml:space="preserve"> for optimal binding</w:t>
      </w:r>
      <w:r w:rsidR="00B67625">
        <w:rPr>
          <w:rFonts w:ascii="Calibri" w:hAnsi="Calibri" w:cs="Arial"/>
          <w:bCs/>
          <w:color w:val="000000" w:themeColor="text1"/>
          <w:sz w:val="22"/>
          <w:szCs w:val="22"/>
          <w:lang w:eastAsia="zh-CN"/>
        </w:rPr>
        <w:t>]</w:t>
      </w:r>
    </w:p>
    <w:p w14:paraId="65CF5370" w14:textId="0B97AD6A" w:rsidR="00640F4E" w:rsidRPr="00640F4E" w:rsidRDefault="00640F4E" w:rsidP="00FE67C5">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ins w:id="261" w:author="jai padmakumar" w:date="2022-12-08T15:24:00Z">
        <w:r>
          <w:rPr>
            <w:rFonts w:ascii="Calibri" w:hAnsi="Calibri" w:cs="Arial"/>
            <w:bCs/>
            <w:color w:val="000000" w:themeColor="text1"/>
            <w:sz w:val="22"/>
            <w:szCs w:val="22"/>
            <w:lang w:eastAsia="zh-CN"/>
          </w:rPr>
          <w:t xml:space="preserve">After assaying NOT gates as described above, the result </w:t>
        </w:r>
      </w:ins>
      <w:ins w:id="262" w:author="jai padmakumar" w:date="2022-12-08T15:25:00Z">
        <w:r>
          <w:rPr>
            <w:rFonts w:ascii="Calibri" w:hAnsi="Calibri" w:cs="Arial"/>
            <w:bCs/>
            <w:color w:val="000000" w:themeColor="text1"/>
            <w:sz w:val="22"/>
            <w:szCs w:val="22"/>
            <w:lang w:eastAsia="zh-CN"/>
          </w:rPr>
          <w:t>is a response function where the X-axis in units of inducer concentration and Y-axis is in arbitrary units (AU).</w:t>
        </w:r>
      </w:ins>
      <w:ins w:id="263" w:author="jai padmakumar" w:date="2022-12-08T15:27:00Z">
        <w:r w:rsidR="0040229B">
          <w:rPr>
            <w:rFonts w:ascii="Calibri" w:hAnsi="Calibri" w:cs="Arial"/>
            <w:bCs/>
            <w:color w:val="000000" w:themeColor="text1"/>
            <w:sz w:val="22"/>
            <w:szCs w:val="22"/>
            <w:lang w:eastAsia="zh-CN"/>
          </w:rPr>
          <w:t xml:space="preserve"> In order to use the gates for genetic circuit design, </w:t>
        </w:r>
      </w:ins>
      <w:ins w:id="264" w:author="jai padmakumar" w:date="2022-12-08T15:28:00Z">
        <w:r w:rsidR="000B16E4">
          <w:rPr>
            <w:rFonts w:ascii="Calibri" w:hAnsi="Calibri" w:cs="Arial"/>
            <w:bCs/>
            <w:color w:val="000000" w:themeColor="text1"/>
            <w:sz w:val="22"/>
            <w:szCs w:val="22"/>
            <w:lang w:eastAsia="zh-CN"/>
          </w:rPr>
          <w:t xml:space="preserve">we converted the </w:t>
        </w:r>
      </w:ins>
      <w:ins w:id="265" w:author="jai padmakumar" w:date="2022-12-08T15:27:00Z">
        <w:r w:rsidR="007F3A0A">
          <w:rPr>
            <w:rFonts w:ascii="Calibri" w:hAnsi="Calibri" w:cs="Arial"/>
            <w:bCs/>
            <w:color w:val="000000" w:themeColor="text1"/>
            <w:sz w:val="22"/>
            <w:szCs w:val="22"/>
            <w:lang w:eastAsia="zh-CN"/>
          </w:rPr>
          <w:t>input</w:t>
        </w:r>
      </w:ins>
      <w:ins w:id="266" w:author="jai padmakumar" w:date="2022-12-08T15:28:00Z">
        <w:r w:rsidR="000B16E4">
          <w:rPr>
            <w:rFonts w:ascii="Calibri" w:hAnsi="Calibri" w:cs="Arial"/>
            <w:bCs/>
            <w:color w:val="000000" w:themeColor="text1"/>
            <w:sz w:val="22"/>
            <w:szCs w:val="22"/>
            <w:lang w:eastAsia="zh-CN"/>
          </w:rPr>
          <w:t>s</w:t>
        </w:r>
      </w:ins>
      <w:ins w:id="267" w:author="jai padmakumar" w:date="2022-12-08T15:27:00Z">
        <w:r w:rsidR="007F3A0A">
          <w:rPr>
            <w:rFonts w:ascii="Calibri" w:hAnsi="Calibri" w:cs="Arial"/>
            <w:bCs/>
            <w:color w:val="000000" w:themeColor="text1"/>
            <w:sz w:val="22"/>
            <w:szCs w:val="22"/>
            <w:lang w:eastAsia="zh-CN"/>
          </w:rPr>
          <w:t xml:space="preserve"> and output</w:t>
        </w:r>
      </w:ins>
      <w:ins w:id="268" w:author="jai padmakumar" w:date="2022-12-08T15:28:00Z">
        <w:r w:rsidR="000B16E4">
          <w:rPr>
            <w:rFonts w:ascii="Calibri" w:hAnsi="Calibri" w:cs="Arial"/>
            <w:bCs/>
            <w:color w:val="000000" w:themeColor="text1"/>
            <w:sz w:val="22"/>
            <w:szCs w:val="22"/>
            <w:lang w:eastAsia="zh-CN"/>
          </w:rPr>
          <w:t xml:space="preserve">s into units of </w:t>
        </w:r>
      </w:ins>
      <w:ins w:id="269" w:author="jai padmakumar" w:date="2022-12-08T15:30:00Z">
        <w:r w:rsidR="00C32941">
          <w:rPr>
            <w:rFonts w:ascii="Calibri" w:hAnsi="Calibri" w:cs="Arial"/>
            <w:bCs/>
            <w:color w:val="000000" w:themeColor="text1"/>
            <w:sz w:val="22"/>
            <w:szCs w:val="22"/>
            <w:lang w:eastAsia="zh-CN"/>
          </w:rPr>
          <w:t xml:space="preserve">RNAP </w:t>
        </w:r>
      </w:ins>
      <w:ins w:id="270" w:author="jai padmakumar" w:date="2022-12-08T15:28:00Z">
        <w:r w:rsidR="000B16E4">
          <w:rPr>
            <w:rFonts w:ascii="Calibri" w:hAnsi="Calibri" w:cs="Arial"/>
            <w:bCs/>
            <w:color w:val="000000" w:themeColor="text1"/>
            <w:sz w:val="22"/>
            <w:szCs w:val="22"/>
            <w:lang w:eastAsia="zh-CN"/>
          </w:rPr>
          <w:t>polymerase flux (RNAP/s)</w:t>
        </w:r>
      </w:ins>
      <w:ins w:id="271" w:author="jai padmakumar" w:date="2022-12-08T15:29:00Z">
        <w:r w:rsidR="00F40292">
          <w:rPr>
            <w:rFonts w:ascii="Calibri" w:hAnsi="Calibri" w:cs="Arial"/>
            <w:bCs/>
            <w:color w:val="000000" w:themeColor="text1"/>
            <w:sz w:val="22"/>
            <w:szCs w:val="22"/>
            <w:lang w:eastAsia="zh-CN"/>
          </w:rPr>
          <w:t xml:space="preserve"> so that the gates had standardized input/output </w:t>
        </w:r>
        <w:r w:rsidR="00B8692E">
          <w:rPr>
            <w:rFonts w:ascii="Calibri" w:hAnsi="Calibri" w:cs="Arial"/>
            <w:bCs/>
            <w:color w:val="000000" w:themeColor="text1"/>
            <w:sz w:val="22"/>
            <w:szCs w:val="22"/>
            <w:lang w:eastAsia="zh-CN"/>
          </w:rPr>
          <w:t>units</w:t>
        </w:r>
      </w:ins>
      <w:ins w:id="272" w:author="jai padmakumar" w:date="2022-12-08T15:28:00Z">
        <w:r w:rsidR="000B16E4">
          <w:rPr>
            <w:rFonts w:ascii="Calibri" w:hAnsi="Calibri" w:cs="Arial"/>
            <w:bCs/>
            <w:color w:val="000000" w:themeColor="text1"/>
            <w:sz w:val="22"/>
            <w:szCs w:val="22"/>
            <w:lang w:eastAsia="zh-CN"/>
          </w:rPr>
          <w:t xml:space="preserve">. </w:t>
        </w:r>
      </w:ins>
      <w:ins w:id="273" w:author="jai padmakumar" w:date="2022-12-08T15:29:00Z">
        <w:r w:rsidR="006D6EED">
          <w:rPr>
            <w:rFonts w:ascii="Calibri" w:hAnsi="Calibri" w:cs="Arial"/>
            <w:bCs/>
            <w:color w:val="000000" w:themeColor="text1"/>
            <w:sz w:val="22"/>
            <w:szCs w:val="22"/>
            <w:lang w:eastAsia="zh-CN"/>
          </w:rPr>
          <w:t xml:space="preserve">To </w:t>
        </w:r>
      </w:ins>
      <w:ins w:id="274" w:author="jai padmakumar" w:date="2022-12-08T15:30:00Z">
        <w:r w:rsidR="00285FBE">
          <w:rPr>
            <w:rFonts w:ascii="Calibri" w:hAnsi="Calibri" w:cs="Arial"/>
            <w:bCs/>
            <w:color w:val="000000" w:themeColor="text1"/>
            <w:sz w:val="22"/>
            <w:szCs w:val="22"/>
            <w:lang w:eastAsia="zh-CN"/>
          </w:rPr>
          <w:t xml:space="preserve">convert to RNAP/s, </w:t>
        </w:r>
        <w:r w:rsidR="009A6E3A">
          <w:rPr>
            <w:rFonts w:ascii="Calibri" w:hAnsi="Calibri" w:cs="Arial"/>
            <w:bCs/>
            <w:color w:val="000000" w:themeColor="text1"/>
            <w:sz w:val="22"/>
            <w:szCs w:val="22"/>
            <w:lang w:eastAsia="zh-CN"/>
          </w:rPr>
          <w:t xml:space="preserve">we first measure the </w:t>
        </w:r>
      </w:ins>
      <w:ins w:id="275" w:author="jai padmakumar" w:date="2022-12-08T15:31:00Z">
        <w:r w:rsidR="00450E4F">
          <w:rPr>
            <w:rFonts w:ascii="Calibri" w:hAnsi="Calibri" w:cs="Arial"/>
            <w:bCs/>
            <w:color w:val="000000" w:themeColor="text1"/>
            <w:sz w:val="22"/>
            <w:szCs w:val="22"/>
            <w:lang w:eastAsia="zh-CN"/>
          </w:rPr>
          <w:t xml:space="preserve">response functions in terms of a relative unit of promoter flux </w:t>
        </w:r>
      </w:ins>
      <w:ins w:id="276" w:author="jai padmakumar" w:date="2022-12-08T15:33:00Z">
        <w:r w:rsidR="00DA4BC0">
          <w:rPr>
            <w:rFonts w:ascii="Calibri" w:hAnsi="Calibri" w:cs="Arial"/>
            <w:bCs/>
            <w:color w:val="000000" w:themeColor="text1"/>
            <w:sz w:val="22"/>
            <w:szCs w:val="22"/>
            <w:lang w:eastAsia="zh-CN"/>
          </w:rPr>
          <w:t>(</w:t>
        </w:r>
        <w:proofErr w:type="spellStart"/>
        <w:r w:rsidR="00DA4BC0">
          <w:rPr>
            <w:rFonts w:ascii="Calibri" w:hAnsi="Calibri" w:cs="Arial"/>
            <w:bCs/>
            <w:color w:val="000000" w:themeColor="text1"/>
            <w:sz w:val="22"/>
            <w:szCs w:val="22"/>
            <w:lang w:eastAsia="zh-CN"/>
          </w:rPr>
          <w:t>RPUg</w:t>
        </w:r>
        <w:proofErr w:type="spellEnd"/>
        <w:r w:rsidR="00DA4BC0">
          <w:rPr>
            <w:rFonts w:ascii="Calibri" w:hAnsi="Calibri" w:cs="Arial"/>
            <w:bCs/>
            <w:color w:val="000000" w:themeColor="text1"/>
            <w:sz w:val="22"/>
            <w:szCs w:val="22"/>
            <w:lang w:eastAsia="zh-CN"/>
          </w:rPr>
          <w:t xml:space="preserve">) </w:t>
        </w:r>
      </w:ins>
      <w:ins w:id="277" w:author="jai padmakumar" w:date="2022-12-08T15:31:00Z">
        <w:r w:rsidR="004F0A6D">
          <w:rPr>
            <w:rFonts w:ascii="Calibri" w:hAnsi="Calibri" w:cs="Arial"/>
            <w:bCs/>
            <w:color w:val="000000" w:themeColor="text1"/>
            <w:sz w:val="22"/>
            <w:szCs w:val="22"/>
            <w:lang w:eastAsia="zh-CN"/>
          </w:rPr>
          <w:t xml:space="preserve">determined by </w:t>
        </w:r>
        <w:r w:rsidR="00483C4C">
          <w:rPr>
            <w:rFonts w:ascii="Calibri" w:hAnsi="Calibri" w:cs="Arial"/>
            <w:bCs/>
            <w:color w:val="000000" w:themeColor="text1"/>
            <w:sz w:val="22"/>
            <w:szCs w:val="22"/>
            <w:lang w:eastAsia="zh-CN"/>
          </w:rPr>
          <w:t>calculating the relative</w:t>
        </w:r>
        <w:r w:rsidR="004F0A6D">
          <w:rPr>
            <w:rFonts w:ascii="Calibri" w:hAnsi="Calibri" w:cs="Arial"/>
            <w:bCs/>
            <w:color w:val="000000" w:themeColor="text1"/>
            <w:sz w:val="22"/>
            <w:szCs w:val="22"/>
            <w:lang w:eastAsia="zh-CN"/>
          </w:rPr>
          <w:t xml:space="preserve"> fluorescence</w:t>
        </w:r>
      </w:ins>
      <w:ins w:id="278" w:author="jai padmakumar" w:date="2022-12-08T15:32:00Z">
        <w:r w:rsidR="002769B9">
          <w:rPr>
            <w:rFonts w:ascii="Calibri" w:hAnsi="Calibri" w:cs="Arial"/>
            <w:bCs/>
            <w:color w:val="000000" w:themeColor="text1"/>
            <w:sz w:val="22"/>
            <w:szCs w:val="22"/>
            <w:lang w:eastAsia="zh-CN"/>
          </w:rPr>
          <w:t xml:space="preserve"> from a promoter of interest to </w:t>
        </w:r>
      </w:ins>
      <w:ins w:id="279" w:author="jai padmakumar" w:date="2022-12-08T15:34:00Z">
        <w:r w:rsidR="00161825">
          <w:rPr>
            <w:rFonts w:ascii="Calibri" w:hAnsi="Calibri" w:cs="Arial"/>
            <w:bCs/>
            <w:color w:val="000000" w:themeColor="text1"/>
            <w:sz w:val="22"/>
            <w:szCs w:val="22"/>
            <w:lang w:eastAsia="zh-CN"/>
          </w:rPr>
          <w:t>a</w:t>
        </w:r>
      </w:ins>
      <w:ins w:id="280" w:author="jai padmakumar" w:date="2022-12-08T15:32:00Z">
        <w:r w:rsidR="002769B9">
          <w:rPr>
            <w:rFonts w:ascii="Calibri" w:hAnsi="Calibri" w:cs="Arial"/>
            <w:bCs/>
            <w:color w:val="000000" w:themeColor="text1"/>
            <w:sz w:val="22"/>
            <w:szCs w:val="22"/>
            <w:lang w:eastAsia="zh-CN"/>
          </w:rPr>
          <w:t xml:space="preserve"> standard</w:t>
        </w:r>
      </w:ins>
      <w:ins w:id="281" w:author="jai padmakumar" w:date="2022-12-08T15:34:00Z">
        <w:r w:rsidR="00161825">
          <w:rPr>
            <w:rFonts w:ascii="Calibri" w:hAnsi="Calibri" w:cs="Arial"/>
            <w:bCs/>
            <w:color w:val="000000" w:themeColor="text1"/>
            <w:sz w:val="22"/>
            <w:szCs w:val="22"/>
            <w:lang w:eastAsia="zh-CN"/>
          </w:rPr>
          <w:t xml:space="preserve"> reference promoter</w:t>
        </w:r>
      </w:ins>
      <w:ins w:id="282" w:author="jai padmakumar" w:date="2022-12-08T15:33:00Z">
        <w:r w:rsidR="00DA4BC0">
          <w:rPr>
            <w:rFonts w:ascii="Calibri" w:hAnsi="Calibri" w:cs="Arial"/>
            <w:bCs/>
            <w:color w:val="000000" w:themeColor="text1"/>
            <w:sz w:val="22"/>
            <w:szCs w:val="22"/>
            <w:lang w:eastAsia="zh-CN"/>
          </w:rPr>
          <w:t>,</w:t>
        </w:r>
      </w:ins>
      <w:ins w:id="283" w:author="jai padmakumar" w:date="2022-12-08T15:34:00Z">
        <w:r w:rsidR="00161825">
          <w:rPr>
            <w:rFonts w:ascii="Calibri" w:hAnsi="Calibri" w:cs="Arial"/>
            <w:bCs/>
            <w:color w:val="000000" w:themeColor="text1"/>
            <w:sz w:val="22"/>
            <w:szCs w:val="22"/>
            <w:lang w:eastAsia="zh-CN"/>
          </w:rPr>
          <w:t xml:space="preserve"> BBa_J23101</w:t>
        </w:r>
        <w:r w:rsidR="009C11DA">
          <w:rPr>
            <w:rFonts w:ascii="Calibri" w:hAnsi="Calibri" w:cs="Arial"/>
            <w:bCs/>
            <w:color w:val="000000" w:themeColor="text1"/>
            <w:sz w:val="22"/>
            <w:szCs w:val="22"/>
            <w:lang w:eastAsia="zh-CN"/>
          </w:rPr>
          <w:t xml:space="preserve"> </w:t>
        </w:r>
      </w:ins>
      <w:ins w:id="284" w:author="jai padmakumar" w:date="2022-12-08T15:35:00Z">
        <w:r w:rsidR="009C11DA">
          <w:rPr>
            <w:rFonts w:ascii="Calibri" w:hAnsi="Calibri" w:cs="Arial"/>
            <w:bCs/>
            <w:color w:val="000000" w:themeColor="text1"/>
            <w:sz w:val="22"/>
            <w:szCs w:val="22"/>
            <w:lang w:eastAsia="zh-CN"/>
          </w:rPr>
          <w:t>(materials and methods)</w:t>
        </w:r>
      </w:ins>
      <w:ins w:id="285" w:author="jai padmakumar" w:date="2022-12-08T15:34:00Z">
        <w:r w:rsidR="006B29B0">
          <w:rPr>
            <w:rFonts w:ascii="Calibri" w:hAnsi="Calibri" w:cs="Arial"/>
            <w:bCs/>
            <w:color w:val="000000" w:themeColor="text1"/>
            <w:sz w:val="22"/>
            <w:szCs w:val="22"/>
            <w:lang w:eastAsia="zh-CN"/>
          </w:rPr>
          <w:t>.</w:t>
        </w:r>
      </w:ins>
      <w:ins w:id="286" w:author="jai padmakumar" w:date="2022-12-08T15:35:00Z">
        <w:r w:rsidR="004F48EC">
          <w:rPr>
            <w:rFonts w:ascii="Calibri" w:hAnsi="Calibri" w:cs="Arial"/>
            <w:bCs/>
            <w:color w:val="000000" w:themeColor="text1"/>
            <w:sz w:val="22"/>
            <w:szCs w:val="22"/>
            <w:lang w:eastAsia="zh-CN"/>
          </w:rPr>
          <w:t xml:space="preserve"> </w:t>
        </w:r>
        <w:r w:rsidR="00913463">
          <w:rPr>
            <w:rFonts w:ascii="Calibri" w:hAnsi="Calibri" w:cs="Arial"/>
            <w:bCs/>
            <w:color w:val="000000" w:themeColor="text1"/>
            <w:sz w:val="22"/>
            <w:szCs w:val="22"/>
            <w:lang w:eastAsia="zh-CN"/>
          </w:rPr>
          <w:t>The promoter flux from BBa_J23101 was empirically determined using single cell microscop</w:t>
        </w:r>
      </w:ins>
      <w:ins w:id="287" w:author="jai padmakumar" w:date="2022-12-08T15:36:00Z">
        <w:r w:rsidR="00DC61AF">
          <w:rPr>
            <w:rFonts w:ascii="Calibri" w:hAnsi="Calibri" w:cs="Arial"/>
            <w:bCs/>
            <w:color w:val="000000" w:themeColor="text1"/>
            <w:sz w:val="22"/>
            <w:szCs w:val="22"/>
            <w:lang w:eastAsia="zh-CN"/>
          </w:rPr>
          <w:t>e</w:t>
        </w:r>
      </w:ins>
      <w:ins w:id="288" w:author="jai padmakumar" w:date="2022-12-08T15:35:00Z">
        <w:r w:rsidR="00913463">
          <w:rPr>
            <w:rFonts w:ascii="Calibri" w:hAnsi="Calibri" w:cs="Arial"/>
            <w:bCs/>
            <w:color w:val="000000" w:themeColor="text1"/>
            <w:sz w:val="22"/>
            <w:szCs w:val="22"/>
            <w:lang w:eastAsia="zh-CN"/>
          </w:rPr>
          <w:t xml:space="preserve"> </w:t>
        </w:r>
      </w:ins>
      <w:ins w:id="289" w:author="jai padmakumar" w:date="2022-12-08T15:36:00Z">
        <w:r w:rsidR="002873F5">
          <w:rPr>
            <w:rFonts w:ascii="Calibri" w:hAnsi="Calibri" w:cs="Arial"/>
            <w:bCs/>
            <w:color w:val="000000" w:themeColor="text1"/>
            <w:sz w:val="22"/>
            <w:szCs w:val="22"/>
            <w:lang w:eastAsia="zh-CN"/>
          </w:rPr>
          <w:t>a</w:t>
        </w:r>
      </w:ins>
      <w:ins w:id="290" w:author="jai padmakumar" w:date="2022-12-08T15:35:00Z">
        <w:r w:rsidR="00913463">
          <w:rPr>
            <w:rFonts w:ascii="Calibri" w:hAnsi="Calibri" w:cs="Arial"/>
            <w:bCs/>
            <w:color w:val="000000" w:themeColor="text1"/>
            <w:sz w:val="22"/>
            <w:szCs w:val="22"/>
            <w:lang w:eastAsia="zh-CN"/>
          </w:rPr>
          <w:t>pp</w:t>
        </w:r>
      </w:ins>
      <w:ins w:id="291" w:author="jai padmakumar" w:date="2022-12-08T15:36:00Z">
        <w:r w:rsidR="00913463">
          <w:rPr>
            <w:rFonts w:ascii="Calibri" w:hAnsi="Calibri" w:cs="Arial"/>
            <w:bCs/>
            <w:color w:val="000000" w:themeColor="text1"/>
            <w:sz w:val="22"/>
            <w:szCs w:val="22"/>
            <w:lang w:eastAsia="zh-CN"/>
          </w:rPr>
          <w:t>roaches</w:t>
        </w:r>
        <w:r w:rsidR="00035BC4">
          <w:rPr>
            <w:rFonts w:ascii="Calibri" w:hAnsi="Calibri" w:cs="Arial"/>
            <w:bCs/>
            <w:color w:val="000000" w:themeColor="text1"/>
            <w:sz w:val="22"/>
            <w:szCs w:val="22"/>
            <w:lang w:eastAsia="zh-CN"/>
          </w:rPr>
          <w:t xml:space="preserve"> to be 0.029 RNAP/s/DNA</w:t>
        </w:r>
      </w:ins>
      <w:ins w:id="292" w:author="jai padmakumar" w:date="2022-12-08T15:37:00Z">
        <w:r w:rsidR="00084120">
          <w:rPr>
            <w:rFonts w:ascii="Calibri" w:hAnsi="Calibri" w:cs="Arial"/>
            <w:bCs/>
            <w:color w:val="000000" w:themeColor="text1"/>
            <w:sz w:val="22"/>
            <w:szCs w:val="22"/>
            <w:lang w:eastAsia="zh-CN"/>
          </w:rPr>
          <w:t xml:space="preserve">. </w:t>
        </w:r>
      </w:ins>
      <w:ins w:id="293" w:author="jai padmakumar" w:date="2022-12-08T15:38:00Z">
        <w:r w:rsidR="00D9019F">
          <w:rPr>
            <w:rFonts w:ascii="Calibri" w:hAnsi="Calibri" w:cs="Arial"/>
            <w:bCs/>
            <w:color w:val="000000" w:themeColor="text1"/>
            <w:sz w:val="22"/>
            <w:szCs w:val="22"/>
            <w:lang w:eastAsia="zh-CN"/>
          </w:rPr>
          <w:t>Multiply</w:t>
        </w:r>
        <w:r w:rsidR="003936C9">
          <w:rPr>
            <w:rFonts w:ascii="Calibri" w:hAnsi="Calibri" w:cs="Arial"/>
            <w:bCs/>
            <w:color w:val="000000" w:themeColor="text1"/>
            <w:sz w:val="22"/>
            <w:szCs w:val="22"/>
            <w:lang w:eastAsia="zh-CN"/>
          </w:rPr>
          <w:t>ing</w:t>
        </w:r>
      </w:ins>
      <w:ins w:id="294" w:author="jai padmakumar" w:date="2022-12-08T15:37:00Z">
        <w:r w:rsidR="00084120">
          <w:rPr>
            <w:rFonts w:ascii="Calibri" w:hAnsi="Calibri" w:cs="Arial"/>
            <w:bCs/>
            <w:color w:val="000000" w:themeColor="text1"/>
            <w:sz w:val="22"/>
            <w:szCs w:val="22"/>
            <w:lang w:eastAsia="zh-CN"/>
          </w:rPr>
          <w:t xml:space="preserve"> the </w:t>
        </w:r>
        <w:proofErr w:type="spellStart"/>
        <w:r w:rsidR="00084120">
          <w:rPr>
            <w:rFonts w:ascii="Calibri" w:hAnsi="Calibri" w:cs="Arial"/>
            <w:bCs/>
            <w:color w:val="000000" w:themeColor="text1"/>
            <w:sz w:val="22"/>
            <w:szCs w:val="22"/>
            <w:lang w:eastAsia="zh-CN"/>
          </w:rPr>
          <w:t>RPUg</w:t>
        </w:r>
        <w:proofErr w:type="spellEnd"/>
        <w:r w:rsidR="00084120">
          <w:rPr>
            <w:rFonts w:ascii="Calibri" w:hAnsi="Calibri" w:cs="Arial"/>
            <w:bCs/>
            <w:color w:val="000000" w:themeColor="text1"/>
            <w:sz w:val="22"/>
            <w:szCs w:val="22"/>
            <w:lang w:eastAsia="zh-CN"/>
          </w:rPr>
          <w:t xml:space="preserve"> value </w:t>
        </w:r>
      </w:ins>
      <w:ins w:id="295" w:author="jai padmakumar" w:date="2022-12-08T15:38:00Z">
        <w:r w:rsidR="00084120">
          <w:rPr>
            <w:rFonts w:ascii="Calibri" w:hAnsi="Calibri" w:cs="Arial"/>
            <w:bCs/>
            <w:color w:val="000000" w:themeColor="text1"/>
            <w:sz w:val="22"/>
            <w:szCs w:val="22"/>
            <w:lang w:eastAsia="zh-CN"/>
          </w:rPr>
          <w:t>by both the</w:t>
        </w:r>
        <w:r w:rsidR="00925907">
          <w:rPr>
            <w:rFonts w:ascii="Calibri" w:hAnsi="Calibri" w:cs="Arial"/>
            <w:bCs/>
            <w:color w:val="000000" w:themeColor="text1"/>
            <w:sz w:val="22"/>
            <w:szCs w:val="22"/>
            <w:lang w:eastAsia="zh-CN"/>
          </w:rPr>
          <w:t xml:space="preserve"> </w:t>
        </w:r>
        <w:r w:rsidR="00257C9B">
          <w:rPr>
            <w:rFonts w:ascii="Calibri" w:hAnsi="Calibri" w:cs="Arial"/>
            <w:bCs/>
            <w:color w:val="000000" w:themeColor="text1"/>
            <w:sz w:val="22"/>
            <w:szCs w:val="22"/>
            <w:lang w:eastAsia="zh-CN"/>
          </w:rPr>
          <w:t xml:space="preserve">promoter flux </w:t>
        </w:r>
      </w:ins>
      <w:ins w:id="296" w:author="jai padmakumar" w:date="2022-12-08T15:46:00Z">
        <w:r w:rsidR="005B5585">
          <w:rPr>
            <w:rFonts w:ascii="Calibri" w:hAnsi="Calibri" w:cs="Arial"/>
            <w:bCs/>
            <w:color w:val="000000" w:themeColor="text1"/>
            <w:sz w:val="22"/>
            <w:szCs w:val="22"/>
            <w:lang w:eastAsia="zh-CN"/>
          </w:rPr>
          <w:t xml:space="preserve">and the landing pad </w:t>
        </w:r>
        <w:r w:rsidR="00870A8E">
          <w:rPr>
            <w:rFonts w:ascii="Calibri" w:hAnsi="Calibri" w:cs="Arial"/>
            <w:bCs/>
            <w:color w:val="000000" w:themeColor="text1"/>
            <w:sz w:val="22"/>
            <w:szCs w:val="22"/>
            <w:lang w:eastAsia="zh-CN"/>
          </w:rPr>
          <w:t xml:space="preserve">copy number </w:t>
        </w:r>
        <w:r w:rsidR="005B5585">
          <w:rPr>
            <w:rFonts w:ascii="Calibri" w:hAnsi="Calibri" w:cs="Arial"/>
            <w:bCs/>
            <w:color w:val="000000" w:themeColor="text1"/>
            <w:sz w:val="22"/>
            <w:szCs w:val="22"/>
            <w:lang w:eastAsia="zh-CN"/>
          </w:rPr>
          <w:t>yields units of RNAP/s</w:t>
        </w:r>
        <w:r w:rsidR="00F922A6">
          <w:rPr>
            <w:rFonts w:ascii="Calibri" w:hAnsi="Calibri" w:cs="Arial"/>
            <w:bCs/>
            <w:color w:val="000000" w:themeColor="text1"/>
            <w:sz w:val="22"/>
            <w:szCs w:val="22"/>
            <w:lang w:eastAsia="zh-CN"/>
          </w:rPr>
          <w:t xml:space="preserve">. To convert </w:t>
        </w:r>
      </w:ins>
      <w:ins w:id="297" w:author="jai padmakumar" w:date="2022-12-08T15:47:00Z">
        <w:r w:rsidR="008112F4">
          <w:rPr>
            <w:rFonts w:ascii="Calibri" w:hAnsi="Calibri" w:cs="Arial"/>
            <w:bCs/>
            <w:color w:val="000000" w:themeColor="text1"/>
            <w:sz w:val="22"/>
            <w:szCs w:val="22"/>
            <w:lang w:eastAsia="zh-CN"/>
          </w:rPr>
          <w:t xml:space="preserve">the input units into RNAP/s, the same method is employed </w:t>
        </w:r>
        <w:r w:rsidR="007A6A4A">
          <w:rPr>
            <w:rFonts w:ascii="Calibri" w:hAnsi="Calibri" w:cs="Arial"/>
            <w:bCs/>
            <w:color w:val="000000" w:themeColor="text1"/>
            <w:sz w:val="22"/>
            <w:szCs w:val="22"/>
            <w:lang w:eastAsia="zh-CN"/>
          </w:rPr>
          <w:t xml:space="preserve">but using </w:t>
        </w:r>
        <w:r w:rsidR="00BE2860">
          <w:rPr>
            <w:rFonts w:ascii="Calibri" w:hAnsi="Calibri" w:cs="Arial"/>
            <w:bCs/>
            <w:color w:val="000000" w:themeColor="text1"/>
            <w:sz w:val="22"/>
            <w:szCs w:val="22"/>
            <w:lang w:eastAsia="zh-CN"/>
          </w:rPr>
          <w:t>separate measurements from a</w:t>
        </w:r>
      </w:ins>
      <w:ins w:id="298" w:author="jai padmakumar" w:date="2022-12-08T15:48:00Z">
        <w:r w:rsidR="00BE2860">
          <w:rPr>
            <w:rFonts w:ascii="Calibri" w:hAnsi="Calibri" w:cs="Arial"/>
            <w:bCs/>
            <w:color w:val="000000" w:themeColor="text1"/>
            <w:sz w:val="22"/>
            <w:szCs w:val="22"/>
            <w:lang w:eastAsia="zh-CN"/>
          </w:rPr>
          <w:t xml:space="preserve"> </w:t>
        </w:r>
        <w:proofErr w:type="spellStart"/>
        <w:r w:rsidR="00BE2860">
          <w:rPr>
            <w:rFonts w:ascii="Calibri" w:hAnsi="Calibri" w:cs="Arial"/>
            <w:bCs/>
            <w:color w:val="000000" w:themeColor="text1"/>
            <w:sz w:val="22"/>
            <w:szCs w:val="22"/>
            <w:lang w:eastAsia="zh-CN"/>
          </w:rPr>
          <w:t>P</w:t>
        </w:r>
        <w:r w:rsidR="00BE2860" w:rsidRPr="006C1B6E">
          <w:rPr>
            <w:rFonts w:ascii="Calibri" w:hAnsi="Calibri" w:cs="Arial"/>
            <w:bCs/>
            <w:color w:val="000000" w:themeColor="text1"/>
            <w:sz w:val="22"/>
            <w:szCs w:val="22"/>
            <w:vertAlign w:val="subscript"/>
            <w:lang w:eastAsia="zh-CN"/>
          </w:rPr>
          <w:t>Tet</w:t>
        </w:r>
        <w:r w:rsidR="00BE2860">
          <w:rPr>
            <w:rFonts w:ascii="Calibri" w:hAnsi="Calibri" w:cs="Arial"/>
            <w:bCs/>
            <w:color w:val="000000" w:themeColor="text1"/>
            <w:sz w:val="22"/>
            <w:szCs w:val="22"/>
            <w:lang w:eastAsia="zh-CN"/>
          </w:rPr>
          <w:t>-P</w:t>
        </w:r>
        <w:r w:rsidR="00BE2860" w:rsidRPr="006C1B6E">
          <w:rPr>
            <w:rFonts w:ascii="Calibri" w:hAnsi="Calibri" w:cs="Arial"/>
            <w:bCs/>
            <w:color w:val="000000" w:themeColor="text1"/>
            <w:sz w:val="22"/>
            <w:szCs w:val="22"/>
            <w:vertAlign w:val="subscript"/>
            <w:lang w:eastAsia="zh-CN"/>
          </w:rPr>
          <w:t>Tac</w:t>
        </w:r>
        <w:proofErr w:type="spellEnd"/>
        <w:r w:rsidR="00BE2860">
          <w:rPr>
            <w:rFonts w:ascii="Calibri" w:hAnsi="Calibri" w:cs="Arial"/>
            <w:bCs/>
            <w:color w:val="000000" w:themeColor="text1"/>
            <w:sz w:val="22"/>
            <w:szCs w:val="22"/>
            <w:vertAlign w:val="subscript"/>
            <w:lang w:eastAsia="zh-CN"/>
          </w:rPr>
          <w:t xml:space="preserve"> </w:t>
        </w:r>
        <w:r w:rsidR="00BE2860">
          <w:rPr>
            <w:rFonts w:ascii="Calibri" w:hAnsi="Calibri" w:cs="Arial"/>
            <w:bCs/>
            <w:color w:val="000000" w:themeColor="text1"/>
            <w:sz w:val="22"/>
            <w:szCs w:val="22"/>
            <w:lang w:eastAsia="zh-CN"/>
          </w:rPr>
          <w:t xml:space="preserve">tandem promoter driving YFP. </w:t>
        </w:r>
      </w:ins>
    </w:p>
    <w:p w14:paraId="62C86843" w14:textId="4D761193" w:rsidR="00A733C0" w:rsidRPr="00F87757" w:rsidDel="00682F3F" w:rsidRDefault="00E759B3" w:rsidP="00FE67C5">
      <w:pPr>
        <w:widowControl w:val="0"/>
        <w:adjustRightInd w:val="0"/>
        <w:snapToGrid w:val="0"/>
        <w:spacing w:line="360" w:lineRule="auto"/>
        <w:ind w:firstLine="720"/>
        <w:contextualSpacing/>
        <w:jc w:val="both"/>
        <w:outlineLvl w:val="0"/>
        <w:rPr>
          <w:del w:id="299" w:author="jai padmakumar" w:date="2022-12-08T15:48:00Z"/>
          <w:rFonts w:ascii="Calibri" w:hAnsi="Calibri" w:cs="Arial"/>
          <w:bCs/>
          <w:color w:val="000000" w:themeColor="text1"/>
          <w:sz w:val="22"/>
          <w:szCs w:val="22"/>
          <w:lang w:eastAsia="zh-CN"/>
        </w:rPr>
      </w:pPr>
      <w:ins w:id="300" w:author="jai padmakumar" w:date="2022-12-08T15:53:00Z">
        <w:r>
          <w:rPr>
            <w:rFonts w:ascii="Calibri" w:hAnsi="Calibri" w:cs="Arial"/>
            <w:bCs/>
            <w:color w:val="000000" w:themeColor="text1"/>
            <w:sz w:val="22"/>
            <w:szCs w:val="22"/>
            <w:lang w:eastAsia="zh-CN"/>
          </w:rPr>
          <w:t xml:space="preserve">After optimizing the repressor </w:t>
        </w:r>
        <w:r w:rsidR="005C45E4">
          <w:rPr>
            <w:rFonts w:ascii="Calibri" w:hAnsi="Calibri" w:cs="Arial"/>
            <w:bCs/>
            <w:color w:val="000000" w:themeColor="text1"/>
            <w:sz w:val="22"/>
            <w:szCs w:val="22"/>
            <w:lang w:eastAsia="zh-CN"/>
          </w:rPr>
          <w:t>RBS (</w:t>
        </w:r>
      </w:ins>
      <w:ins w:id="301" w:author="jai padmakumar" w:date="2022-12-16T13:22:00Z">
        <w:r w:rsidR="00716B94">
          <w:rPr>
            <w:rFonts w:ascii="Calibri" w:hAnsi="Calibri" w:cs="Arial"/>
            <w:bCs/>
            <w:color w:val="000000" w:themeColor="text1"/>
            <w:sz w:val="22"/>
            <w:szCs w:val="22"/>
            <w:lang w:eastAsia="zh-CN"/>
          </w:rPr>
          <w:t>M</w:t>
        </w:r>
      </w:ins>
      <w:ins w:id="302" w:author="jai padmakumar" w:date="2022-12-08T15:53:00Z">
        <w:r w:rsidR="005C45E4">
          <w:rPr>
            <w:rFonts w:ascii="Calibri" w:hAnsi="Calibri" w:cs="Arial"/>
            <w:bCs/>
            <w:color w:val="000000" w:themeColor="text1"/>
            <w:sz w:val="22"/>
            <w:szCs w:val="22"/>
            <w:lang w:eastAsia="zh-CN"/>
          </w:rPr>
          <w:t xml:space="preserve">aterials and </w:t>
        </w:r>
      </w:ins>
      <w:ins w:id="303" w:author="jai padmakumar" w:date="2022-12-16T13:22:00Z">
        <w:r w:rsidR="00716B94">
          <w:rPr>
            <w:rFonts w:ascii="Calibri" w:hAnsi="Calibri" w:cs="Arial"/>
            <w:bCs/>
            <w:color w:val="000000" w:themeColor="text1"/>
            <w:sz w:val="22"/>
            <w:szCs w:val="22"/>
            <w:lang w:eastAsia="zh-CN"/>
          </w:rPr>
          <w:t>M</w:t>
        </w:r>
      </w:ins>
      <w:ins w:id="304" w:author="jai padmakumar" w:date="2022-12-08T15:53:00Z">
        <w:r w:rsidR="005C45E4">
          <w:rPr>
            <w:rFonts w:ascii="Calibri" w:hAnsi="Calibri" w:cs="Arial"/>
            <w:bCs/>
            <w:color w:val="000000" w:themeColor="text1"/>
            <w:sz w:val="22"/>
            <w:szCs w:val="22"/>
            <w:lang w:eastAsia="zh-CN"/>
          </w:rPr>
          <w:t>ethods) and, if necessary, optimizing promoters</w:t>
        </w:r>
      </w:ins>
      <w:ins w:id="305" w:author="jai padmakumar" w:date="2022-12-08T15:54:00Z">
        <w:r w:rsidR="00C5199C">
          <w:rPr>
            <w:rFonts w:ascii="Calibri" w:hAnsi="Calibri" w:cs="Arial"/>
            <w:bCs/>
            <w:color w:val="000000" w:themeColor="text1"/>
            <w:sz w:val="22"/>
            <w:szCs w:val="22"/>
            <w:lang w:eastAsia="zh-CN"/>
          </w:rPr>
          <w:t xml:space="preserve"> </w:t>
        </w:r>
        <w:r w:rsidR="00DF12D9">
          <w:rPr>
            <w:rFonts w:ascii="Calibri" w:hAnsi="Calibri" w:cs="Arial"/>
            <w:bCs/>
            <w:color w:val="000000" w:themeColor="text1"/>
            <w:sz w:val="22"/>
            <w:szCs w:val="22"/>
            <w:lang w:eastAsia="zh-CN"/>
          </w:rPr>
          <w:t>(data not shown)</w:t>
        </w:r>
        <w:r w:rsidR="00E04E8D">
          <w:rPr>
            <w:rFonts w:ascii="Calibri" w:hAnsi="Calibri" w:cs="Arial"/>
            <w:bCs/>
            <w:color w:val="000000" w:themeColor="text1"/>
            <w:sz w:val="22"/>
            <w:szCs w:val="22"/>
            <w:lang w:eastAsia="zh-CN"/>
          </w:rPr>
          <w:t>, we obtained a set of 12 NOT gates</w:t>
        </w:r>
      </w:ins>
      <w:ins w:id="306" w:author="jai padmakumar" w:date="2022-12-08T15:55:00Z">
        <w:r w:rsidR="0053469C">
          <w:rPr>
            <w:rFonts w:ascii="Calibri" w:hAnsi="Calibri" w:cs="Arial"/>
            <w:bCs/>
            <w:color w:val="000000" w:themeColor="text1"/>
            <w:sz w:val="22"/>
            <w:szCs w:val="22"/>
            <w:lang w:eastAsia="zh-CN"/>
          </w:rPr>
          <w:t xml:space="preserve"> </w:t>
        </w:r>
      </w:ins>
      <w:ins w:id="307" w:author="jai padmakumar" w:date="2022-12-08T16:00:00Z">
        <w:r w:rsidR="002C56DA">
          <w:rPr>
            <w:rFonts w:ascii="Calibri" w:hAnsi="Calibri" w:cs="Arial"/>
            <w:bCs/>
            <w:color w:val="000000" w:themeColor="text1"/>
            <w:sz w:val="22"/>
            <w:szCs w:val="22"/>
            <w:lang w:eastAsia="zh-CN"/>
          </w:rPr>
          <w:t>displaying</w:t>
        </w:r>
      </w:ins>
      <w:ins w:id="308" w:author="jai padmakumar" w:date="2022-12-08T15:55:00Z">
        <w:r w:rsidR="0053469C">
          <w:rPr>
            <w:rFonts w:ascii="Calibri" w:hAnsi="Calibri" w:cs="Arial"/>
            <w:bCs/>
            <w:color w:val="000000" w:themeColor="text1"/>
            <w:sz w:val="22"/>
            <w:szCs w:val="22"/>
            <w:lang w:eastAsia="zh-CN"/>
          </w:rPr>
          <w:t xml:space="preserve"> </w:t>
        </w:r>
      </w:ins>
      <w:ins w:id="309" w:author="jai padmakumar" w:date="2022-12-08T15:59:00Z">
        <w:r w:rsidR="00DB747B">
          <w:rPr>
            <w:rFonts w:ascii="Calibri" w:hAnsi="Calibri" w:cs="Arial"/>
            <w:bCs/>
            <w:color w:val="000000" w:themeColor="text1"/>
            <w:sz w:val="22"/>
            <w:szCs w:val="22"/>
            <w:lang w:eastAsia="zh-CN"/>
          </w:rPr>
          <w:t xml:space="preserve">large </w:t>
        </w:r>
      </w:ins>
      <w:ins w:id="310" w:author="jai padmakumar" w:date="2022-12-08T15:55:00Z">
        <w:r w:rsidR="0053469C">
          <w:rPr>
            <w:rFonts w:ascii="Calibri" w:hAnsi="Calibri" w:cs="Arial"/>
            <w:bCs/>
            <w:color w:val="000000" w:themeColor="text1"/>
            <w:sz w:val="22"/>
            <w:szCs w:val="22"/>
            <w:lang w:eastAsia="zh-CN"/>
          </w:rPr>
          <w:t xml:space="preserve">dynamic ranges </w:t>
        </w:r>
      </w:ins>
      <w:ins w:id="311" w:author="jai padmakumar" w:date="2022-12-08T15:59:00Z">
        <w:r w:rsidR="00DB747B">
          <w:rPr>
            <w:rFonts w:ascii="Calibri" w:hAnsi="Calibri" w:cs="Arial"/>
            <w:bCs/>
            <w:color w:val="000000" w:themeColor="text1"/>
            <w:sz w:val="22"/>
            <w:szCs w:val="22"/>
            <w:lang w:eastAsia="zh-CN"/>
          </w:rPr>
          <w:t xml:space="preserve">(low, median, high = </w:t>
        </w:r>
        <w:r w:rsidR="00D456F3">
          <w:rPr>
            <w:rFonts w:ascii="Calibri" w:hAnsi="Calibri" w:cs="Arial"/>
            <w:bCs/>
            <w:color w:val="000000" w:themeColor="text1"/>
            <w:sz w:val="22"/>
            <w:szCs w:val="22"/>
            <w:lang w:eastAsia="zh-CN"/>
          </w:rPr>
          <w:t>2</w:t>
        </w:r>
        <w:r w:rsidR="00B92E95">
          <w:rPr>
            <w:rFonts w:ascii="Calibri" w:hAnsi="Calibri" w:cs="Arial"/>
            <w:bCs/>
            <w:color w:val="000000" w:themeColor="text1"/>
            <w:sz w:val="22"/>
            <w:szCs w:val="22"/>
            <w:lang w:eastAsia="zh-CN"/>
          </w:rPr>
          <w:t>4, 76, 144)</w:t>
        </w:r>
        <w:r w:rsidR="00C55F34">
          <w:rPr>
            <w:rFonts w:ascii="Calibri" w:hAnsi="Calibri" w:cs="Arial"/>
            <w:bCs/>
            <w:color w:val="000000" w:themeColor="text1"/>
            <w:sz w:val="22"/>
            <w:szCs w:val="22"/>
            <w:lang w:eastAsia="zh-CN"/>
          </w:rPr>
          <w:t xml:space="preserve">, moderate </w:t>
        </w:r>
      </w:ins>
      <w:ins w:id="312" w:author="jai padmakumar" w:date="2022-12-08T16:00:00Z">
        <w:r w:rsidR="00D46B1B">
          <w:rPr>
            <w:rFonts w:ascii="Calibri" w:hAnsi="Calibri" w:cs="Arial"/>
            <w:bCs/>
            <w:color w:val="000000" w:themeColor="text1"/>
            <w:sz w:val="22"/>
            <w:szCs w:val="22"/>
            <w:lang w:eastAsia="zh-CN"/>
          </w:rPr>
          <w:t>cooperativities (</w:t>
        </w:r>
      </w:ins>
      <w:ins w:id="313" w:author="jai padmakumar" w:date="2022-12-08T16:01:00Z">
        <w:r w:rsidR="00D46B1B">
          <w:rPr>
            <w:rFonts w:ascii="Calibri" w:hAnsi="Calibri" w:cs="Arial"/>
            <w:bCs/>
            <w:color w:val="000000" w:themeColor="text1"/>
            <w:sz w:val="22"/>
            <w:szCs w:val="22"/>
            <w:lang w:eastAsia="zh-CN"/>
          </w:rPr>
          <w:t xml:space="preserve">low, median, high </w:t>
        </w:r>
      </w:ins>
      <w:ins w:id="314" w:author="jai padmakumar" w:date="2022-12-08T16:02:00Z">
        <w:r w:rsidR="00D46B1B">
          <w:rPr>
            <w:rFonts w:ascii="Calibri" w:hAnsi="Calibri" w:cs="Arial"/>
            <w:bCs/>
            <w:color w:val="000000" w:themeColor="text1"/>
            <w:sz w:val="22"/>
            <w:szCs w:val="22"/>
            <w:lang w:eastAsia="zh-CN"/>
          </w:rPr>
          <w:t>hill coefficient</w:t>
        </w:r>
        <w:r w:rsidR="00164E77">
          <w:rPr>
            <w:rFonts w:ascii="Calibri" w:hAnsi="Calibri" w:cs="Arial"/>
            <w:bCs/>
            <w:color w:val="000000" w:themeColor="text1"/>
            <w:sz w:val="22"/>
            <w:szCs w:val="22"/>
            <w:lang w:eastAsia="zh-CN"/>
          </w:rPr>
          <w:t xml:space="preserve"> </w:t>
        </w:r>
      </w:ins>
      <w:ins w:id="315" w:author="jai padmakumar" w:date="2022-12-08T16:01:00Z">
        <w:r w:rsidR="00D46B1B">
          <w:rPr>
            <w:rFonts w:ascii="Calibri" w:hAnsi="Calibri" w:cs="Arial"/>
            <w:bCs/>
            <w:color w:val="000000" w:themeColor="text1"/>
            <w:sz w:val="22"/>
            <w:szCs w:val="22"/>
            <w:lang w:eastAsia="zh-CN"/>
          </w:rPr>
          <w:t xml:space="preserve">= 1.5, 2.1, </w:t>
        </w:r>
      </w:ins>
      <w:ins w:id="316" w:author="jai padmakumar" w:date="2022-12-08T16:02:00Z">
        <w:r w:rsidR="00D46B1B">
          <w:rPr>
            <w:rFonts w:ascii="Calibri" w:hAnsi="Calibri" w:cs="Arial"/>
            <w:bCs/>
            <w:color w:val="000000" w:themeColor="text1"/>
            <w:sz w:val="22"/>
            <w:szCs w:val="22"/>
            <w:lang w:eastAsia="zh-CN"/>
          </w:rPr>
          <w:t>3.2)</w:t>
        </w:r>
        <w:r w:rsidR="00534366">
          <w:rPr>
            <w:rFonts w:ascii="Calibri" w:hAnsi="Calibri" w:cs="Arial"/>
            <w:bCs/>
            <w:color w:val="000000" w:themeColor="text1"/>
            <w:sz w:val="22"/>
            <w:szCs w:val="22"/>
            <w:lang w:eastAsia="zh-CN"/>
          </w:rPr>
          <w:t xml:space="preserve"> and no </w:t>
        </w:r>
        <w:proofErr w:type="gramStart"/>
        <w:r w:rsidR="00534366">
          <w:rPr>
            <w:rFonts w:ascii="Calibri" w:hAnsi="Calibri" w:cs="Arial"/>
            <w:bCs/>
            <w:color w:val="000000" w:themeColor="text1"/>
            <w:sz w:val="22"/>
            <w:szCs w:val="22"/>
            <w:lang w:eastAsia="zh-CN"/>
          </w:rPr>
          <w:t>cross-talk</w:t>
        </w:r>
        <w:proofErr w:type="gramEnd"/>
        <w:r w:rsidR="00B46B2A">
          <w:rPr>
            <w:rFonts w:ascii="Calibri" w:hAnsi="Calibri" w:cs="Arial"/>
            <w:bCs/>
            <w:color w:val="000000" w:themeColor="text1"/>
            <w:sz w:val="22"/>
            <w:szCs w:val="22"/>
            <w:lang w:eastAsia="zh-CN"/>
          </w:rPr>
          <w:t xml:space="preserve"> (Fig 2C</w:t>
        </w:r>
      </w:ins>
      <w:ins w:id="317" w:author="jai padmakumar" w:date="2022-12-16T13:22:00Z">
        <w:r w:rsidR="009655F3">
          <w:rPr>
            <w:rFonts w:ascii="Calibri" w:hAnsi="Calibri" w:cs="Arial"/>
            <w:bCs/>
            <w:color w:val="000000" w:themeColor="text1"/>
            <w:sz w:val="22"/>
            <w:szCs w:val="22"/>
            <w:lang w:eastAsia="zh-CN"/>
          </w:rPr>
          <w:t>, Supplementary Figures 2 and 3</w:t>
        </w:r>
      </w:ins>
      <w:ins w:id="318" w:author="jai padmakumar" w:date="2022-12-08T16:02:00Z">
        <w:r w:rsidR="00B46B2A">
          <w:rPr>
            <w:rFonts w:ascii="Calibri" w:hAnsi="Calibri" w:cs="Arial"/>
            <w:bCs/>
            <w:color w:val="000000" w:themeColor="text1"/>
            <w:sz w:val="22"/>
            <w:szCs w:val="22"/>
            <w:lang w:eastAsia="zh-CN"/>
          </w:rPr>
          <w:t>).</w:t>
        </w:r>
      </w:ins>
      <w:ins w:id="319" w:author="jai padmakumar" w:date="2022-12-08T15:54:00Z">
        <w:r w:rsidR="008C5F9B">
          <w:rPr>
            <w:rFonts w:ascii="Calibri" w:hAnsi="Calibri" w:cs="Arial"/>
            <w:bCs/>
            <w:color w:val="000000" w:themeColor="text1"/>
            <w:sz w:val="22"/>
            <w:szCs w:val="22"/>
            <w:lang w:eastAsia="zh-CN"/>
          </w:rPr>
          <w:t xml:space="preserve"> </w:t>
        </w:r>
      </w:ins>
      <w:ins w:id="320" w:author="jai padmakumar" w:date="2022-12-08T16:06:00Z">
        <w:r w:rsidR="006C09DB">
          <w:rPr>
            <w:rFonts w:ascii="Calibri" w:hAnsi="Calibri" w:cs="Arial"/>
            <w:bCs/>
            <w:color w:val="000000" w:themeColor="text1"/>
            <w:sz w:val="22"/>
            <w:szCs w:val="22"/>
            <w:lang w:eastAsia="zh-CN"/>
          </w:rPr>
          <w:t xml:space="preserve">The WT promoters for repressors JR3, JR4, </w:t>
        </w:r>
        <w:r w:rsidR="00EB42C7">
          <w:rPr>
            <w:rFonts w:ascii="Calibri" w:hAnsi="Calibri" w:cs="Arial"/>
            <w:bCs/>
            <w:color w:val="000000" w:themeColor="text1"/>
            <w:sz w:val="22"/>
            <w:szCs w:val="22"/>
            <w:lang w:eastAsia="zh-CN"/>
          </w:rPr>
          <w:t xml:space="preserve">JR9, and JR12 </w:t>
        </w:r>
      </w:ins>
      <w:ins w:id="321" w:author="jai padmakumar" w:date="2022-12-08T16:07:00Z">
        <w:r w:rsidR="00EB42C7">
          <w:rPr>
            <w:rFonts w:ascii="Calibri" w:hAnsi="Calibri" w:cs="Arial"/>
            <w:bCs/>
            <w:color w:val="000000" w:themeColor="text1"/>
            <w:sz w:val="22"/>
            <w:szCs w:val="22"/>
            <w:lang w:eastAsia="zh-CN"/>
          </w:rPr>
          <w:t>showed poor performance initially and were replaced by synthetic versions</w:t>
        </w:r>
      </w:ins>
      <w:ins w:id="322" w:author="jai padmakumar" w:date="2022-12-08T16:09:00Z">
        <w:r w:rsidR="008E2293">
          <w:rPr>
            <w:rFonts w:ascii="Calibri" w:hAnsi="Calibri" w:cs="Arial"/>
            <w:bCs/>
            <w:color w:val="000000" w:themeColor="text1"/>
            <w:sz w:val="22"/>
            <w:szCs w:val="22"/>
            <w:lang w:eastAsia="zh-CN"/>
          </w:rPr>
          <w:t xml:space="preserve">. </w:t>
        </w:r>
      </w:ins>
      <w:ins w:id="323" w:author="jai padmakumar" w:date="2022-12-08T16:12:00Z">
        <w:r w:rsidR="00A5522D">
          <w:rPr>
            <w:rFonts w:ascii="Calibri" w:hAnsi="Calibri" w:cs="Arial"/>
            <w:bCs/>
            <w:color w:val="000000" w:themeColor="text1"/>
            <w:sz w:val="22"/>
            <w:szCs w:val="22"/>
            <w:lang w:eastAsia="zh-CN"/>
          </w:rPr>
          <w:t>For P</w:t>
        </w:r>
        <w:r w:rsidR="00A5522D" w:rsidRPr="00A5522D">
          <w:rPr>
            <w:rFonts w:ascii="Calibri" w:hAnsi="Calibri" w:cs="Arial"/>
            <w:bCs/>
            <w:color w:val="000000" w:themeColor="text1"/>
            <w:sz w:val="22"/>
            <w:szCs w:val="22"/>
            <w:vertAlign w:val="subscript"/>
            <w:lang w:eastAsia="zh-CN"/>
            <w:rPrChange w:id="324" w:author="jai padmakumar" w:date="2022-12-08T16:12:00Z">
              <w:rPr>
                <w:rFonts w:ascii="Calibri" w:hAnsi="Calibri" w:cs="Arial"/>
                <w:bCs/>
                <w:color w:val="000000" w:themeColor="text1"/>
                <w:sz w:val="22"/>
                <w:szCs w:val="22"/>
                <w:lang w:eastAsia="zh-CN"/>
              </w:rPr>
            </w:rPrChange>
          </w:rPr>
          <w:t>JR3</w:t>
        </w:r>
        <w:r w:rsidR="00A5522D">
          <w:rPr>
            <w:rFonts w:ascii="Calibri" w:hAnsi="Calibri" w:cs="Arial"/>
            <w:bCs/>
            <w:color w:val="000000" w:themeColor="text1"/>
            <w:sz w:val="22"/>
            <w:szCs w:val="22"/>
            <w:lang w:eastAsia="zh-CN"/>
          </w:rPr>
          <w:t>, P</w:t>
        </w:r>
        <w:r w:rsidR="00A5522D" w:rsidRPr="00A5522D">
          <w:rPr>
            <w:rFonts w:ascii="Calibri" w:hAnsi="Calibri" w:cs="Arial"/>
            <w:bCs/>
            <w:color w:val="000000" w:themeColor="text1"/>
            <w:sz w:val="22"/>
            <w:szCs w:val="22"/>
            <w:vertAlign w:val="subscript"/>
            <w:lang w:eastAsia="zh-CN"/>
            <w:rPrChange w:id="325" w:author="jai padmakumar" w:date="2022-12-08T16:12:00Z">
              <w:rPr>
                <w:rFonts w:ascii="Calibri" w:hAnsi="Calibri" w:cs="Arial"/>
                <w:bCs/>
                <w:color w:val="000000" w:themeColor="text1"/>
                <w:sz w:val="22"/>
                <w:szCs w:val="22"/>
                <w:lang w:eastAsia="zh-CN"/>
              </w:rPr>
            </w:rPrChange>
          </w:rPr>
          <w:t>JR</w:t>
        </w:r>
        <w:proofErr w:type="gramStart"/>
        <w:r w:rsidR="00A5522D" w:rsidRPr="00A5522D">
          <w:rPr>
            <w:rFonts w:ascii="Calibri" w:hAnsi="Calibri" w:cs="Arial"/>
            <w:bCs/>
            <w:color w:val="000000" w:themeColor="text1"/>
            <w:sz w:val="22"/>
            <w:szCs w:val="22"/>
            <w:vertAlign w:val="subscript"/>
            <w:lang w:eastAsia="zh-CN"/>
            <w:rPrChange w:id="326" w:author="jai padmakumar" w:date="2022-12-08T16:12:00Z">
              <w:rPr>
                <w:rFonts w:ascii="Calibri" w:hAnsi="Calibri" w:cs="Arial"/>
                <w:bCs/>
                <w:color w:val="000000" w:themeColor="text1"/>
                <w:sz w:val="22"/>
                <w:szCs w:val="22"/>
                <w:lang w:eastAsia="zh-CN"/>
              </w:rPr>
            </w:rPrChange>
          </w:rPr>
          <w:t>9</w:t>
        </w:r>
        <w:r w:rsidR="00A5522D">
          <w:rPr>
            <w:rFonts w:ascii="Calibri" w:hAnsi="Calibri" w:cs="Arial"/>
            <w:bCs/>
            <w:color w:val="000000" w:themeColor="text1"/>
            <w:sz w:val="22"/>
            <w:szCs w:val="22"/>
            <w:lang w:eastAsia="zh-CN"/>
          </w:rPr>
          <w:t>,  and</w:t>
        </w:r>
        <w:proofErr w:type="gramEnd"/>
        <w:r w:rsidR="00A5522D">
          <w:rPr>
            <w:rFonts w:ascii="Calibri" w:hAnsi="Calibri" w:cs="Arial"/>
            <w:bCs/>
            <w:color w:val="000000" w:themeColor="text1"/>
            <w:sz w:val="22"/>
            <w:szCs w:val="22"/>
            <w:lang w:eastAsia="zh-CN"/>
          </w:rPr>
          <w:t xml:space="preserve"> </w:t>
        </w:r>
        <w:r w:rsidR="00A5522D">
          <w:rPr>
            <w:rFonts w:ascii="Calibri" w:hAnsi="Calibri" w:cs="Arial"/>
            <w:bCs/>
            <w:color w:val="000000" w:themeColor="text1"/>
            <w:sz w:val="22"/>
            <w:szCs w:val="22"/>
            <w:lang w:eastAsia="zh-CN"/>
          </w:rPr>
          <w:lastRenderedPageBreak/>
          <w:t>P</w:t>
        </w:r>
        <w:r w:rsidR="00A5522D" w:rsidRPr="00A5522D">
          <w:rPr>
            <w:rFonts w:ascii="Calibri" w:hAnsi="Calibri" w:cs="Arial"/>
            <w:bCs/>
            <w:color w:val="000000" w:themeColor="text1"/>
            <w:sz w:val="22"/>
            <w:szCs w:val="22"/>
            <w:vertAlign w:val="subscript"/>
            <w:lang w:eastAsia="zh-CN"/>
            <w:rPrChange w:id="327" w:author="jai padmakumar" w:date="2022-12-08T16:12:00Z">
              <w:rPr>
                <w:rFonts w:ascii="Calibri" w:hAnsi="Calibri" w:cs="Arial"/>
                <w:bCs/>
                <w:color w:val="000000" w:themeColor="text1"/>
                <w:sz w:val="22"/>
                <w:szCs w:val="22"/>
                <w:lang w:eastAsia="zh-CN"/>
              </w:rPr>
            </w:rPrChange>
          </w:rPr>
          <w:t>JR12</w:t>
        </w:r>
        <w:r w:rsidR="00466C17">
          <w:rPr>
            <w:rFonts w:ascii="Calibri" w:hAnsi="Calibri" w:cs="Arial"/>
            <w:bCs/>
            <w:color w:val="000000" w:themeColor="text1"/>
            <w:sz w:val="22"/>
            <w:szCs w:val="22"/>
            <w:lang w:eastAsia="zh-CN"/>
          </w:rPr>
          <w:t>, w</w:t>
        </w:r>
      </w:ins>
      <w:ins w:id="328" w:author="jai padmakumar" w:date="2022-12-08T16:09:00Z">
        <w:r w:rsidR="008E2293">
          <w:rPr>
            <w:rFonts w:ascii="Calibri" w:hAnsi="Calibri" w:cs="Arial"/>
            <w:bCs/>
            <w:color w:val="000000" w:themeColor="text1"/>
            <w:sz w:val="22"/>
            <w:szCs w:val="22"/>
            <w:lang w:eastAsia="zh-CN"/>
          </w:rPr>
          <w:t xml:space="preserve">e </w:t>
        </w:r>
      </w:ins>
      <w:ins w:id="329" w:author="jai padmakumar" w:date="2022-12-08T16:10:00Z">
        <w:r w:rsidR="00C83B17">
          <w:rPr>
            <w:rFonts w:ascii="Calibri" w:hAnsi="Calibri" w:cs="Arial"/>
            <w:bCs/>
            <w:color w:val="000000" w:themeColor="text1"/>
            <w:sz w:val="22"/>
            <w:szCs w:val="22"/>
            <w:lang w:eastAsia="zh-CN"/>
          </w:rPr>
          <w:t xml:space="preserve">placed 1 or more operators into </w:t>
        </w:r>
      </w:ins>
      <w:ins w:id="330" w:author="jai padmakumar" w:date="2022-12-08T16:13:00Z">
        <w:r w:rsidR="00483FB5">
          <w:rPr>
            <w:rFonts w:ascii="Calibri" w:hAnsi="Calibri" w:cs="Arial"/>
            <w:bCs/>
            <w:color w:val="000000" w:themeColor="text1"/>
            <w:sz w:val="22"/>
            <w:szCs w:val="22"/>
            <w:lang w:eastAsia="zh-CN"/>
          </w:rPr>
          <w:t>the background of a</w:t>
        </w:r>
        <w:r w:rsidR="00A001B0">
          <w:rPr>
            <w:rFonts w:ascii="Calibri" w:hAnsi="Calibri" w:cs="Arial"/>
            <w:bCs/>
            <w:color w:val="000000" w:themeColor="text1"/>
            <w:sz w:val="22"/>
            <w:szCs w:val="22"/>
            <w:lang w:eastAsia="zh-CN"/>
          </w:rPr>
          <w:t xml:space="preserve"> synthetic</w:t>
        </w:r>
        <w:r w:rsidR="009C7B35">
          <w:rPr>
            <w:rFonts w:ascii="Calibri" w:hAnsi="Calibri" w:cs="Arial"/>
            <w:bCs/>
            <w:color w:val="000000" w:themeColor="text1"/>
            <w:sz w:val="22"/>
            <w:szCs w:val="22"/>
            <w:lang w:eastAsia="zh-CN"/>
          </w:rPr>
          <w:t xml:space="preserve"> Anderson promoter</w:t>
        </w:r>
        <w:r w:rsidR="004E5573">
          <w:rPr>
            <w:rFonts w:ascii="Calibri" w:hAnsi="Calibri" w:cs="Arial"/>
            <w:bCs/>
            <w:color w:val="000000" w:themeColor="text1"/>
            <w:sz w:val="22"/>
            <w:szCs w:val="22"/>
            <w:lang w:eastAsia="zh-CN"/>
          </w:rPr>
          <w:t>,</w:t>
        </w:r>
        <w:r w:rsidR="009C7B35">
          <w:rPr>
            <w:rFonts w:ascii="Calibri" w:hAnsi="Calibri" w:cs="Arial"/>
            <w:bCs/>
            <w:color w:val="000000" w:themeColor="text1"/>
            <w:sz w:val="22"/>
            <w:szCs w:val="22"/>
            <w:lang w:eastAsia="zh-CN"/>
          </w:rPr>
          <w:t xml:space="preserve"> </w:t>
        </w:r>
      </w:ins>
      <w:ins w:id="331" w:author="jai padmakumar" w:date="2022-12-08T16:09:00Z">
        <w:r w:rsidR="008E2293">
          <w:rPr>
            <w:rFonts w:ascii="Calibri" w:hAnsi="Calibri" w:cs="Arial"/>
            <w:bCs/>
            <w:color w:val="000000" w:themeColor="text1"/>
            <w:sz w:val="22"/>
            <w:szCs w:val="22"/>
            <w:lang w:eastAsia="zh-CN"/>
          </w:rPr>
          <w:t>ensur</w:t>
        </w:r>
      </w:ins>
      <w:ins w:id="332" w:author="jai padmakumar" w:date="2022-12-08T16:13:00Z">
        <w:r w:rsidR="004E5573">
          <w:rPr>
            <w:rFonts w:ascii="Calibri" w:hAnsi="Calibri" w:cs="Arial"/>
            <w:bCs/>
            <w:color w:val="000000" w:themeColor="text1"/>
            <w:sz w:val="22"/>
            <w:szCs w:val="22"/>
            <w:lang w:eastAsia="zh-CN"/>
          </w:rPr>
          <w:t>ing</w:t>
        </w:r>
      </w:ins>
      <w:ins w:id="333" w:author="jai padmakumar" w:date="2022-12-08T16:09:00Z">
        <w:r w:rsidR="008E2293">
          <w:rPr>
            <w:rFonts w:ascii="Calibri" w:hAnsi="Calibri" w:cs="Arial"/>
            <w:bCs/>
            <w:color w:val="000000" w:themeColor="text1"/>
            <w:sz w:val="22"/>
            <w:szCs w:val="22"/>
            <w:lang w:eastAsia="zh-CN"/>
          </w:rPr>
          <w:t xml:space="preserve"> </w:t>
        </w:r>
        <w:r w:rsidR="00BA7F7C">
          <w:rPr>
            <w:rFonts w:ascii="Calibri" w:hAnsi="Calibri" w:cs="Arial"/>
            <w:bCs/>
            <w:color w:val="000000" w:themeColor="text1"/>
            <w:sz w:val="22"/>
            <w:szCs w:val="22"/>
            <w:lang w:eastAsia="zh-CN"/>
          </w:rPr>
          <w:t>that at least 1 operator overlapped either the -35 and -10 boxes</w:t>
        </w:r>
      </w:ins>
      <w:ins w:id="334" w:author="jai padmakumar" w:date="2022-12-08T16:13:00Z">
        <w:r w:rsidR="00341FFD">
          <w:rPr>
            <w:rFonts w:ascii="Calibri" w:hAnsi="Calibri" w:cs="Arial"/>
            <w:bCs/>
            <w:color w:val="000000" w:themeColor="text1"/>
            <w:sz w:val="22"/>
            <w:szCs w:val="22"/>
            <w:lang w:eastAsia="zh-CN"/>
          </w:rPr>
          <w:t xml:space="preserve"> and</w:t>
        </w:r>
      </w:ins>
      <w:ins w:id="335" w:author="jai padmakumar" w:date="2022-12-08T16:14:00Z">
        <w:r w:rsidR="00341FFD">
          <w:rPr>
            <w:rFonts w:ascii="Calibri" w:hAnsi="Calibri" w:cs="Arial"/>
            <w:bCs/>
            <w:color w:val="000000" w:themeColor="text1"/>
            <w:sz w:val="22"/>
            <w:szCs w:val="22"/>
            <w:lang w:eastAsia="zh-CN"/>
          </w:rPr>
          <w:t xml:space="preserve"> that the </w:t>
        </w:r>
        <w:r w:rsidR="00BD52DD">
          <w:rPr>
            <w:rFonts w:ascii="Calibri" w:hAnsi="Calibri" w:cs="Arial"/>
            <w:bCs/>
            <w:color w:val="000000" w:themeColor="text1"/>
            <w:sz w:val="22"/>
            <w:szCs w:val="22"/>
            <w:lang w:eastAsia="zh-CN"/>
          </w:rPr>
          <w:t>center to center distance</w:t>
        </w:r>
        <w:r w:rsidR="00341FFD">
          <w:rPr>
            <w:rFonts w:ascii="Calibri" w:hAnsi="Calibri" w:cs="Arial"/>
            <w:bCs/>
            <w:color w:val="000000" w:themeColor="text1"/>
            <w:sz w:val="22"/>
            <w:szCs w:val="22"/>
            <w:lang w:eastAsia="zh-CN"/>
          </w:rPr>
          <w:t xml:space="preserve"> between operators was </w:t>
        </w:r>
        <w:r w:rsidR="005D382E">
          <w:rPr>
            <w:rFonts w:ascii="Calibri" w:hAnsi="Calibri" w:cs="Arial"/>
            <w:bCs/>
            <w:color w:val="000000" w:themeColor="text1"/>
            <w:sz w:val="22"/>
            <w:szCs w:val="22"/>
            <w:lang w:eastAsia="zh-CN"/>
          </w:rPr>
          <w:t xml:space="preserve">close to </w:t>
        </w:r>
        <w:r w:rsidR="00341FFD">
          <w:rPr>
            <w:rFonts w:ascii="Calibri" w:hAnsi="Calibri" w:cs="Arial"/>
            <w:bCs/>
            <w:color w:val="000000" w:themeColor="text1"/>
            <w:sz w:val="22"/>
            <w:szCs w:val="22"/>
            <w:lang w:eastAsia="zh-CN"/>
          </w:rPr>
          <w:t>a multiple of 10.5bp</w:t>
        </w:r>
      </w:ins>
      <w:ins w:id="336" w:author="jai padmakumar" w:date="2022-12-08T16:16:00Z">
        <w:r w:rsidR="004E17E8">
          <w:rPr>
            <w:rFonts w:ascii="Calibri" w:hAnsi="Calibri" w:cs="Arial"/>
            <w:bCs/>
            <w:color w:val="000000" w:themeColor="text1"/>
            <w:sz w:val="22"/>
            <w:szCs w:val="22"/>
            <w:lang w:eastAsia="zh-CN"/>
          </w:rPr>
          <w:t xml:space="preserve"> (Fig 2A, right)</w:t>
        </w:r>
      </w:ins>
      <w:ins w:id="337" w:author="jai padmakumar" w:date="2022-12-08T16:14:00Z">
        <w:r w:rsidR="005D382E">
          <w:rPr>
            <w:rFonts w:ascii="Calibri" w:hAnsi="Calibri" w:cs="Arial"/>
            <w:bCs/>
            <w:color w:val="000000" w:themeColor="text1"/>
            <w:sz w:val="22"/>
            <w:szCs w:val="22"/>
            <w:lang w:eastAsia="zh-CN"/>
          </w:rPr>
          <w:t xml:space="preserve">. </w:t>
        </w:r>
      </w:ins>
      <w:ins w:id="338" w:author="jai padmakumar" w:date="2022-12-08T16:15:00Z">
        <w:r w:rsidR="00F87757">
          <w:rPr>
            <w:rFonts w:ascii="Calibri" w:hAnsi="Calibri" w:cs="Arial"/>
            <w:bCs/>
            <w:color w:val="000000" w:themeColor="text1"/>
            <w:sz w:val="22"/>
            <w:szCs w:val="22"/>
            <w:lang w:eastAsia="zh-CN"/>
          </w:rPr>
          <w:t xml:space="preserve">For </w:t>
        </w:r>
        <w:r w:rsidR="00F87757" w:rsidRPr="00F87757">
          <w:rPr>
            <w:rFonts w:ascii="Calibri" w:hAnsi="Calibri" w:cs="Arial"/>
            <w:bCs/>
            <w:color w:val="000000" w:themeColor="text1"/>
            <w:sz w:val="22"/>
            <w:szCs w:val="22"/>
            <w:lang w:eastAsia="zh-CN"/>
          </w:rPr>
          <w:t>P</w:t>
        </w:r>
        <w:r w:rsidR="00F87757" w:rsidRPr="00F87757">
          <w:rPr>
            <w:rFonts w:ascii="Calibri" w:hAnsi="Calibri" w:cs="Arial"/>
            <w:bCs/>
            <w:color w:val="000000" w:themeColor="text1"/>
            <w:sz w:val="22"/>
            <w:szCs w:val="22"/>
            <w:vertAlign w:val="subscript"/>
            <w:lang w:eastAsia="zh-CN"/>
            <w:rPrChange w:id="339" w:author="jai padmakumar" w:date="2022-12-08T16:15:00Z">
              <w:rPr>
                <w:rFonts w:ascii="Calibri" w:hAnsi="Calibri" w:cs="Arial"/>
                <w:bCs/>
                <w:color w:val="000000" w:themeColor="text1"/>
                <w:sz w:val="22"/>
                <w:szCs w:val="22"/>
                <w:lang w:eastAsia="zh-CN"/>
              </w:rPr>
            </w:rPrChange>
          </w:rPr>
          <w:t>JR4</w:t>
        </w:r>
        <w:r w:rsidR="00F87757">
          <w:rPr>
            <w:rFonts w:ascii="Calibri" w:hAnsi="Calibri" w:cs="Arial"/>
            <w:bCs/>
            <w:color w:val="000000" w:themeColor="text1"/>
            <w:sz w:val="22"/>
            <w:szCs w:val="22"/>
            <w:lang w:eastAsia="zh-CN"/>
          </w:rPr>
          <w:t>, the WT promoter contained only a single operator and we simpl</w:t>
        </w:r>
      </w:ins>
      <w:ins w:id="340" w:author="jai padmakumar" w:date="2022-12-08T16:16:00Z">
        <w:r w:rsidR="00F87757">
          <w:rPr>
            <w:rFonts w:ascii="Calibri" w:hAnsi="Calibri" w:cs="Arial"/>
            <w:bCs/>
            <w:color w:val="000000" w:themeColor="text1"/>
            <w:sz w:val="22"/>
            <w:szCs w:val="22"/>
            <w:lang w:eastAsia="zh-CN"/>
          </w:rPr>
          <w:t>y placed an additional operator downstream of the -10 box</w:t>
        </w:r>
        <w:r w:rsidR="00BB0335">
          <w:rPr>
            <w:rFonts w:ascii="Calibri" w:hAnsi="Calibri" w:cs="Arial"/>
            <w:bCs/>
            <w:color w:val="000000" w:themeColor="text1"/>
            <w:sz w:val="22"/>
            <w:szCs w:val="22"/>
            <w:lang w:eastAsia="zh-CN"/>
          </w:rPr>
          <w:t xml:space="preserve"> (Fig 2A, right)</w:t>
        </w:r>
        <w:r w:rsidR="00F87757">
          <w:rPr>
            <w:rFonts w:ascii="Calibri" w:hAnsi="Calibri" w:cs="Arial"/>
            <w:bCs/>
            <w:color w:val="000000" w:themeColor="text1"/>
            <w:sz w:val="22"/>
            <w:szCs w:val="22"/>
            <w:lang w:eastAsia="zh-CN"/>
          </w:rPr>
          <w:t>.</w:t>
        </w:r>
        <w:r w:rsidR="00A71FD9">
          <w:rPr>
            <w:rFonts w:ascii="Calibri" w:hAnsi="Calibri" w:cs="Arial"/>
            <w:bCs/>
            <w:color w:val="000000" w:themeColor="text1"/>
            <w:sz w:val="22"/>
            <w:szCs w:val="22"/>
            <w:lang w:eastAsia="zh-CN"/>
          </w:rPr>
          <w:t xml:space="preserve"> </w:t>
        </w:r>
      </w:ins>
      <w:del w:id="341" w:author="jai padmakumar" w:date="2022-12-08T15:48:00Z">
        <w:r w:rsidR="00A733C0" w:rsidRPr="00F87757" w:rsidDel="00682F3F">
          <w:rPr>
            <w:rFonts w:ascii="Calibri" w:hAnsi="Calibri" w:cs="Arial"/>
            <w:bCs/>
            <w:color w:val="000000" w:themeColor="text1"/>
            <w:sz w:val="22"/>
            <w:szCs w:val="22"/>
            <w:lang w:eastAsia="zh-CN"/>
          </w:rPr>
          <w:delText xml:space="preserve">To design </w:delText>
        </w:r>
        <w:r w:rsidR="00EE4EC2" w:rsidRPr="00F87757" w:rsidDel="00682F3F">
          <w:rPr>
            <w:rFonts w:ascii="Calibri" w:hAnsi="Calibri" w:cs="Arial"/>
            <w:bCs/>
            <w:color w:val="000000" w:themeColor="text1"/>
            <w:sz w:val="22"/>
            <w:szCs w:val="22"/>
            <w:lang w:eastAsia="zh-CN"/>
          </w:rPr>
          <w:delText xml:space="preserve">transcriptional </w:delText>
        </w:r>
        <w:r w:rsidR="00A733C0" w:rsidRPr="00F87757" w:rsidDel="00682F3F">
          <w:rPr>
            <w:rFonts w:ascii="Calibri" w:hAnsi="Calibri" w:cs="Arial"/>
            <w:bCs/>
            <w:color w:val="000000" w:themeColor="text1"/>
            <w:sz w:val="22"/>
            <w:szCs w:val="22"/>
            <w:lang w:eastAsia="zh-CN"/>
          </w:rPr>
          <w:delText xml:space="preserve">circuits, </w:delText>
        </w:r>
        <w:r w:rsidR="00AE4DF4" w:rsidRPr="00F87757" w:rsidDel="00682F3F">
          <w:rPr>
            <w:rFonts w:ascii="Calibri" w:hAnsi="Calibri" w:cs="Arial"/>
            <w:bCs/>
            <w:color w:val="000000" w:themeColor="text1"/>
            <w:sz w:val="22"/>
            <w:szCs w:val="22"/>
            <w:lang w:eastAsia="zh-CN"/>
          </w:rPr>
          <w:delText xml:space="preserve">standardized </w:delText>
        </w:r>
        <w:r w:rsidR="00A733C0" w:rsidRPr="00F87757" w:rsidDel="00682F3F">
          <w:rPr>
            <w:rFonts w:ascii="Calibri" w:hAnsi="Calibri" w:cs="Arial"/>
            <w:bCs/>
            <w:color w:val="000000" w:themeColor="text1"/>
            <w:sz w:val="22"/>
            <w:szCs w:val="22"/>
            <w:lang w:eastAsia="zh-CN"/>
          </w:rPr>
          <w:delText xml:space="preserve">gates must be connected using their response functions with the inputs and outputs characterized </w:delText>
        </w:r>
        <w:r w:rsidR="004462B1" w:rsidRPr="00F87757" w:rsidDel="00682F3F">
          <w:rPr>
            <w:rFonts w:ascii="Calibri" w:hAnsi="Calibri" w:cs="Arial"/>
            <w:bCs/>
            <w:color w:val="000000" w:themeColor="text1"/>
            <w:sz w:val="22"/>
            <w:szCs w:val="22"/>
            <w:lang w:eastAsia="zh-CN"/>
          </w:rPr>
          <w:delText>in</w:delText>
        </w:r>
        <w:r w:rsidR="00A733C0" w:rsidRPr="00F87757" w:rsidDel="00682F3F">
          <w:rPr>
            <w:rFonts w:ascii="Calibri" w:hAnsi="Calibri" w:cs="Arial"/>
            <w:bCs/>
            <w:color w:val="000000" w:themeColor="text1"/>
            <w:sz w:val="22"/>
            <w:szCs w:val="22"/>
            <w:lang w:eastAsia="zh-CN"/>
          </w:rPr>
          <w:delText xml:space="preserve"> </w:delText>
        </w:r>
        <w:r w:rsidR="004C1F54" w:rsidRPr="00F87757" w:rsidDel="00682F3F">
          <w:rPr>
            <w:rFonts w:ascii="Calibri" w:hAnsi="Calibri" w:cs="Arial"/>
            <w:bCs/>
            <w:color w:val="000000" w:themeColor="text1"/>
            <w:sz w:val="22"/>
            <w:szCs w:val="22"/>
            <w:lang w:eastAsia="zh-CN"/>
          </w:rPr>
          <w:delText>terms of RNA polymerase flux (RNAP/s)</w:delText>
        </w:r>
        <w:r w:rsidR="00A733C0" w:rsidRPr="00F87757" w:rsidDel="00682F3F">
          <w:rPr>
            <w:rFonts w:ascii="Calibri" w:hAnsi="Calibri" w:cs="Arial"/>
            <w:bCs/>
            <w:color w:val="000000" w:themeColor="text1"/>
            <w:sz w:val="22"/>
            <w:szCs w:val="22"/>
            <w:lang w:eastAsia="zh-CN"/>
          </w:rPr>
          <w:delText>.</w:delText>
        </w:r>
        <w:r w:rsidR="004C1F54" w:rsidRPr="00F87757" w:rsidDel="00682F3F">
          <w:rPr>
            <w:rFonts w:ascii="Calibri" w:hAnsi="Calibri" w:cs="Arial"/>
            <w:bCs/>
            <w:color w:val="000000" w:themeColor="text1"/>
            <w:sz w:val="22"/>
            <w:szCs w:val="22"/>
            <w:lang w:eastAsia="zh-CN"/>
          </w:rPr>
          <w:delText xml:space="preserve"> </w:delText>
        </w:r>
        <w:r w:rsidR="00AE4DF4" w:rsidRPr="00F87757" w:rsidDel="00682F3F">
          <w:rPr>
            <w:rFonts w:ascii="Calibri" w:hAnsi="Calibri" w:cs="Arial"/>
            <w:bCs/>
            <w:color w:val="000000" w:themeColor="text1"/>
            <w:sz w:val="22"/>
            <w:szCs w:val="22"/>
            <w:lang w:eastAsia="zh-CN"/>
          </w:rPr>
          <w:delText xml:space="preserve">Initial work to standardize transcriptional measurements used the BBa_J23101 promoter (a strong constitutive promoter) as a reference. </w:delText>
        </w:r>
        <w:r w:rsidR="009F2047" w:rsidRPr="00F87757" w:rsidDel="00682F3F">
          <w:rPr>
            <w:rFonts w:ascii="Calibri" w:hAnsi="Calibri" w:cs="Arial"/>
            <w:bCs/>
            <w:color w:val="000000" w:themeColor="text1"/>
            <w:sz w:val="22"/>
            <w:szCs w:val="22"/>
            <w:lang w:eastAsia="zh-CN"/>
          </w:rPr>
          <w:delText xml:space="preserve">Outputs from alternative promoters </w:delText>
        </w:r>
        <w:r w:rsidR="00A51D16" w:rsidRPr="00F87757" w:rsidDel="00682F3F">
          <w:rPr>
            <w:rFonts w:ascii="Calibri" w:hAnsi="Calibri" w:cs="Arial"/>
            <w:bCs/>
            <w:color w:val="000000" w:themeColor="text1"/>
            <w:sz w:val="22"/>
            <w:szCs w:val="22"/>
            <w:lang w:eastAsia="zh-CN"/>
          </w:rPr>
          <w:delText xml:space="preserve">(insulated with a ribozyme) are normalized to J23101 expression to yield </w:delText>
        </w:r>
        <w:r w:rsidR="00823FDE" w:rsidRPr="00F87757" w:rsidDel="00682F3F">
          <w:rPr>
            <w:rFonts w:ascii="Calibri" w:hAnsi="Calibri" w:cs="Arial"/>
            <w:bCs/>
            <w:color w:val="000000" w:themeColor="text1"/>
            <w:sz w:val="22"/>
            <w:szCs w:val="22"/>
            <w:lang w:eastAsia="zh-CN"/>
          </w:rPr>
          <w:delText>a relative measurement of promoter flux, RPUg.</w:delText>
        </w:r>
        <w:r w:rsidR="00AD7DFB" w:rsidRPr="00F87757" w:rsidDel="00682F3F">
          <w:rPr>
            <w:rFonts w:ascii="Calibri" w:hAnsi="Calibri" w:cs="Arial"/>
            <w:bCs/>
            <w:color w:val="000000" w:themeColor="text1"/>
            <w:sz w:val="22"/>
            <w:szCs w:val="22"/>
            <w:lang w:eastAsia="zh-CN"/>
          </w:rPr>
          <w:delText xml:space="preserve"> </w:delText>
        </w:r>
        <w:r w:rsidR="00B4431F" w:rsidRPr="00F87757" w:rsidDel="00682F3F">
          <w:rPr>
            <w:rFonts w:ascii="Calibri" w:hAnsi="Calibri" w:cs="Arial"/>
            <w:bCs/>
            <w:color w:val="000000" w:themeColor="text1"/>
            <w:sz w:val="22"/>
            <w:szCs w:val="22"/>
            <w:lang w:eastAsia="zh-CN"/>
          </w:rPr>
          <w:delText xml:space="preserve">To convert from RPUg to physical units, previous work using </w:delText>
        </w:r>
        <w:r w:rsidR="007E1C7A" w:rsidRPr="00F87757" w:rsidDel="00682F3F">
          <w:rPr>
            <w:rFonts w:ascii="Calibri" w:hAnsi="Calibri" w:cs="Arial"/>
            <w:bCs/>
            <w:color w:val="000000" w:themeColor="text1"/>
            <w:sz w:val="22"/>
            <w:szCs w:val="22"/>
            <w:lang w:eastAsia="zh-CN"/>
          </w:rPr>
          <w:delText>single-cell approaches to measure RNAP flux from the J23101 promoter reported a</w:delText>
        </w:r>
        <w:r w:rsidR="007E2490" w:rsidRPr="00F87757" w:rsidDel="00682F3F">
          <w:rPr>
            <w:rFonts w:ascii="Calibri" w:hAnsi="Calibri" w:cs="Arial"/>
            <w:bCs/>
            <w:color w:val="000000" w:themeColor="text1"/>
            <w:sz w:val="22"/>
            <w:szCs w:val="22"/>
            <w:lang w:eastAsia="zh-CN"/>
          </w:rPr>
          <w:delText xml:space="preserve"> </w:delText>
        </w:r>
        <w:r w:rsidR="008B5CB2" w:rsidRPr="00F87757" w:rsidDel="00682F3F">
          <w:rPr>
            <w:rFonts w:ascii="Calibri" w:hAnsi="Calibri" w:cs="Arial"/>
            <w:bCs/>
            <w:color w:val="000000" w:themeColor="text1"/>
            <w:sz w:val="22"/>
            <w:szCs w:val="22"/>
            <w:lang w:eastAsia="zh-CN"/>
          </w:rPr>
          <w:delText>value</w:delText>
        </w:r>
        <w:r w:rsidR="0061764D" w:rsidRPr="00F87757" w:rsidDel="00682F3F">
          <w:rPr>
            <w:rFonts w:ascii="Calibri" w:hAnsi="Calibri" w:cs="Arial"/>
            <w:bCs/>
            <w:color w:val="000000" w:themeColor="text1"/>
            <w:sz w:val="22"/>
            <w:szCs w:val="22"/>
            <w:lang w:eastAsia="zh-CN"/>
          </w:rPr>
          <w:delText xml:space="preserve"> of</w:delText>
        </w:r>
        <w:r w:rsidR="008B5CB2" w:rsidRPr="00F87757" w:rsidDel="00682F3F">
          <w:rPr>
            <w:rFonts w:ascii="Calibri" w:hAnsi="Calibri" w:cs="Arial"/>
            <w:bCs/>
            <w:color w:val="000000" w:themeColor="text1"/>
            <w:sz w:val="22"/>
            <w:szCs w:val="22"/>
            <w:lang w:eastAsia="zh-CN"/>
          </w:rPr>
          <w:delText xml:space="preserve"> </w:delText>
        </w:r>
        <w:r w:rsidR="007E1C7A" w:rsidRPr="00F87757" w:rsidDel="00682F3F">
          <w:rPr>
            <w:rFonts w:cstheme="minorHAnsi"/>
            <w:sz w:val="22"/>
            <w:szCs w:val="22"/>
          </w:rPr>
          <w:delText>0.029 RNAP/s/DNA</w:delText>
        </w:r>
        <w:r w:rsidR="0061764D" w:rsidRPr="00F87757" w:rsidDel="00682F3F">
          <w:rPr>
            <w:rFonts w:cstheme="minorHAnsi"/>
            <w:sz w:val="22"/>
            <w:szCs w:val="22"/>
          </w:rPr>
          <w:delText xml:space="preserve">. </w:delText>
        </w:r>
        <w:r w:rsidR="00835A21" w:rsidRPr="00F87757" w:rsidDel="00682F3F">
          <w:rPr>
            <w:rFonts w:cstheme="minorHAnsi"/>
            <w:sz w:val="22"/>
            <w:szCs w:val="22"/>
          </w:rPr>
          <w:delText xml:space="preserve">By combining this value with the copy number of the genomic landing pad, we can scale measurements in relative promoter flux units of RPUg to physical units of RNAP/s. </w:delText>
        </w:r>
      </w:del>
    </w:p>
    <w:p w14:paraId="71172959" w14:textId="5D069E6C" w:rsidR="008C1281" w:rsidRDefault="000F3EDF" w:rsidP="00BB7D91">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del w:id="342" w:author="jai padmakumar" w:date="2022-12-08T16:17:00Z">
        <w:r w:rsidRPr="00F87757" w:rsidDel="00BB7D91">
          <w:rPr>
            <w:rFonts w:ascii="Calibri" w:hAnsi="Calibri" w:cs="Arial"/>
            <w:bCs/>
            <w:color w:val="000000" w:themeColor="text1"/>
            <w:sz w:val="22"/>
            <w:szCs w:val="22"/>
            <w:lang w:eastAsia="zh-CN"/>
          </w:rPr>
          <w:delText>To</w:delText>
        </w:r>
        <w:r w:rsidDel="00BB7D91">
          <w:rPr>
            <w:rFonts w:ascii="Calibri" w:hAnsi="Calibri" w:cs="Arial"/>
            <w:bCs/>
            <w:color w:val="000000" w:themeColor="text1"/>
            <w:sz w:val="22"/>
            <w:szCs w:val="22"/>
            <w:lang w:eastAsia="zh-CN"/>
          </w:rPr>
          <w:delText xml:space="preserve"> design gates with high dynamic ranges</w:delText>
        </w:r>
        <w:r w:rsidR="0093363C" w:rsidDel="00BB7D91">
          <w:rPr>
            <w:rFonts w:ascii="Calibri" w:hAnsi="Calibri" w:cs="Arial"/>
            <w:bCs/>
            <w:color w:val="000000" w:themeColor="text1"/>
            <w:sz w:val="22"/>
            <w:szCs w:val="22"/>
            <w:lang w:eastAsia="zh-CN"/>
          </w:rPr>
          <w:delText xml:space="preserve"> and similar response functions</w:delText>
        </w:r>
        <w:r w:rsidDel="00BB7D91">
          <w:rPr>
            <w:rFonts w:ascii="Calibri" w:hAnsi="Calibri" w:cs="Arial"/>
            <w:bCs/>
            <w:color w:val="000000" w:themeColor="text1"/>
            <w:sz w:val="22"/>
            <w:szCs w:val="22"/>
            <w:lang w:eastAsia="zh-CN"/>
          </w:rPr>
          <w:delText>, we screened RBS libraries for each gate to optimize repressor expression and, if necessary, performed promoter optimization (Fig 2A</w:delText>
        </w:r>
        <w:r w:rsidR="0093363C" w:rsidDel="00BB7D91">
          <w:rPr>
            <w:rFonts w:ascii="Calibri" w:hAnsi="Calibri" w:cs="Arial"/>
            <w:bCs/>
            <w:color w:val="000000" w:themeColor="text1"/>
            <w:sz w:val="22"/>
            <w:szCs w:val="22"/>
            <w:lang w:eastAsia="zh-CN"/>
          </w:rPr>
          <w:delText>, data not shown</w:delText>
        </w:r>
        <w:r w:rsidDel="00BB7D91">
          <w:rPr>
            <w:rFonts w:ascii="Calibri" w:hAnsi="Calibri" w:cs="Arial"/>
            <w:bCs/>
            <w:color w:val="000000" w:themeColor="text1"/>
            <w:sz w:val="22"/>
            <w:szCs w:val="22"/>
            <w:lang w:eastAsia="zh-CN"/>
          </w:rPr>
          <w:delText xml:space="preserve">). </w:delText>
        </w:r>
        <w:r w:rsidR="0059503B" w:rsidDel="00BB7D91">
          <w:rPr>
            <w:rFonts w:ascii="Calibri" w:hAnsi="Calibri" w:cs="Arial"/>
            <w:bCs/>
            <w:color w:val="000000" w:themeColor="text1"/>
            <w:sz w:val="22"/>
            <w:szCs w:val="22"/>
            <w:lang w:eastAsia="zh-CN"/>
          </w:rPr>
          <w:delText xml:space="preserve">Ultimately, this approach led us to develop a set of </w:delText>
        </w:r>
        <w:r w:rsidR="004B0A63" w:rsidDel="00BB7D91">
          <w:rPr>
            <w:rFonts w:ascii="Calibri" w:hAnsi="Calibri" w:cs="Arial"/>
            <w:bCs/>
            <w:color w:val="000000" w:themeColor="text1"/>
            <w:sz w:val="22"/>
            <w:szCs w:val="22"/>
            <w:lang w:eastAsia="zh-CN"/>
          </w:rPr>
          <w:delText>12 gates with no crosstalk, minimal toxicity (Supplementary Figures N-Z)</w:delText>
        </w:r>
        <w:r w:rsidR="00C45BD3" w:rsidDel="00BB7D91">
          <w:rPr>
            <w:rFonts w:ascii="Calibri" w:hAnsi="Calibri" w:cs="Arial"/>
            <w:bCs/>
            <w:color w:val="000000" w:themeColor="text1"/>
            <w:sz w:val="22"/>
            <w:szCs w:val="22"/>
            <w:lang w:eastAsia="zh-CN"/>
          </w:rPr>
          <w:delText xml:space="preserve">, and dynamic ranges </w:delText>
        </w:r>
        <w:r w:rsidR="004460F0" w:rsidDel="00BB7D91">
          <w:rPr>
            <w:rFonts w:ascii="Calibri" w:hAnsi="Calibri" w:cs="Arial"/>
            <w:bCs/>
            <w:color w:val="000000" w:themeColor="text1"/>
            <w:sz w:val="22"/>
            <w:szCs w:val="22"/>
            <w:lang w:eastAsia="zh-CN"/>
          </w:rPr>
          <w:delText>over</w:delText>
        </w:r>
        <w:r w:rsidR="00907656" w:rsidDel="00BB7D91">
          <w:rPr>
            <w:rFonts w:ascii="Calibri" w:hAnsi="Calibri" w:cs="Arial"/>
            <w:bCs/>
            <w:color w:val="000000" w:themeColor="text1"/>
            <w:sz w:val="22"/>
            <w:szCs w:val="22"/>
            <w:lang w:eastAsia="zh-CN"/>
          </w:rPr>
          <w:delText xml:space="preserve"> </w:delText>
        </w:r>
        <w:r w:rsidR="00C45BD3" w:rsidDel="00BB7D91">
          <w:rPr>
            <w:rFonts w:ascii="Calibri" w:hAnsi="Calibri" w:cs="Arial"/>
            <w:bCs/>
            <w:color w:val="000000" w:themeColor="text1"/>
            <w:sz w:val="22"/>
            <w:szCs w:val="22"/>
            <w:lang w:eastAsia="zh-CN"/>
          </w:rPr>
          <w:delText>&gt;100 fold.</w:delText>
        </w:r>
      </w:del>
      <w:r w:rsidR="00C45BD3">
        <w:rPr>
          <w:rFonts w:ascii="Calibri" w:hAnsi="Calibri" w:cs="Arial"/>
          <w:bCs/>
          <w:color w:val="000000" w:themeColor="text1"/>
          <w:sz w:val="22"/>
          <w:szCs w:val="22"/>
          <w:lang w:eastAsia="zh-CN"/>
        </w:rPr>
        <w:t xml:space="preserve"> </w:t>
      </w:r>
      <w:r w:rsidR="001726DD">
        <w:rPr>
          <w:rFonts w:ascii="Calibri" w:hAnsi="Calibri" w:cs="Arial"/>
          <w:bCs/>
          <w:color w:val="000000" w:themeColor="text1"/>
          <w:sz w:val="22"/>
          <w:szCs w:val="22"/>
          <w:lang w:eastAsia="zh-CN"/>
        </w:rPr>
        <w:t xml:space="preserve">The gates here showed slightly lower cooperativities </w:t>
      </w:r>
      <w:del w:id="343" w:author="jai padmakumar" w:date="2022-12-08T16:17:00Z">
        <w:r w:rsidR="00CC539F" w:rsidDel="006576BF">
          <w:rPr>
            <w:rFonts w:ascii="Calibri" w:hAnsi="Calibri" w:cs="Arial"/>
            <w:bCs/>
            <w:color w:val="000000" w:themeColor="text1"/>
            <w:sz w:val="22"/>
            <w:szCs w:val="22"/>
            <w:lang w:eastAsia="zh-CN"/>
          </w:rPr>
          <w:delText xml:space="preserve">(median hill coefficient = 2.05) </w:delText>
        </w:r>
      </w:del>
      <w:r w:rsidR="001726DD">
        <w:rPr>
          <w:rFonts w:ascii="Calibri" w:hAnsi="Calibri" w:cs="Arial"/>
          <w:bCs/>
          <w:color w:val="000000" w:themeColor="text1"/>
          <w:sz w:val="22"/>
          <w:szCs w:val="22"/>
          <w:lang w:eastAsia="zh-CN"/>
        </w:rPr>
        <w:t xml:space="preserve">overall than </w:t>
      </w:r>
      <w:ins w:id="344" w:author="jai padmakumar" w:date="2022-12-08T16:17:00Z">
        <w:r w:rsidR="00832B92">
          <w:rPr>
            <w:rFonts w:ascii="Calibri" w:hAnsi="Calibri" w:cs="Arial"/>
            <w:bCs/>
            <w:color w:val="000000" w:themeColor="text1"/>
            <w:sz w:val="22"/>
            <w:szCs w:val="22"/>
            <w:lang w:eastAsia="zh-CN"/>
          </w:rPr>
          <w:t xml:space="preserve">the </w:t>
        </w:r>
      </w:ins>
      <w:r w:rsidR="00CC539F">
        <w:rPr>
          <w:rFonts w:ascii="Calibri" w:hAnsi="Calibri" w:cs="Arial"/>
          <w:bCs/>
          <w:color w:val="000000" w:themeColor="text1"/>
          <w:sz w:val="22"/>
          <w:szCs w:val="22"/>
          <w:lang w:eastAsia="zh-CN"/>
        </w:rPr>
        <w:t xml:space="preserve">previously designed </w:t>
      </w:r>
      <w:proofErr w:type="spellStart"/>
      <w:r w:rsidR="00CC539F">
        <w:rPr>
          <w:rFonts w:ascii="Calibri" w:hAnsi="Calibri" w:cs="Arial"/>
          <w:bCs/>
          <w:color w:val="000000" w:themeColor="text1"/>
          <w:sz w:val="22"/>
          <w:szCs w:val="22"/>
          <w:lang w:eastAsia="zh-CN"/>
        </w:rPr>
        <w:t>TetR</w:t>
      </w:r>
      <w:proofErr w:type="spellEnd"/>
      <w:r w:rsidR="00CC539F">
        <w:rPr>
          <w:rFonts w:ascii="Calibri" w:hAnsi="Calibri" w:cs="Arial"/>
          <w:bCs/>
          <w:color w:val="000000" w:themeColor="text1"/>
          <w:sz w:val="22"/>
          <w:szCs w:val="22"/>
          <w:lang w:eastAsia="zh-CN"/>
        </w:rPr>
        <w:t xml:space="preserve">-based gates on the genome and plasmids </w:t>
      </w:r>
      <w:r w:rsidR="006B18A9">
        <w:rPr>
          <w:rFonts w:ascii="Calibri" w:hAnsi="Calibri" w:cs="Arial"/>
          <w:bCs/>
          <w:color w:val="000000" w:themeColor="text1"/>
          <w:sz w:val="22"/>
          <w:szCs w:val="22"/>
          <w:lang w:eastAsia="zh-CN"/>
        </w:rPr>
        <w:t>(median hill coefficients = 2.</w:t>
      </w:r>
      <w:ins w:id="345" w:author="jai padmakumar" w:date="2022-12-08T16:18:00Z">
        <w:r w:rsidR="00C7431A">
          <w:rPr>
            <w:rFonts w:ascii="Calibri" w:hAnsi="Calibri" w:cs="Arial"/>
            <w:bCs/>
            <w:color w:val="000000" w:themeColor="text1"/>
            <w:sz w:val="22"/>
            <w:szCs w:val="22"/>
            <w:lang w:eastAsia="zh-CN"/>
          </w:rPr>
          <w:t>6</w:t>
        </w:r>
      </w:ins>
      <w:del w:id="346" w:author="jai padmakumar" w:date="2022-12-08T16:17:00Z">
        <w:r w:rsidR="006B18A9" w:rsidDel="00C7431A">
          <w:rPr>
            <w:rFonts w:ascii="Calibri" w:hAnsi="Calibri" w:cs="Arial"/>
            <w:bCs/>
            <w:color w:val="000000" w:themeColor="text1"/>
            <w:sz w:val="22"/>
            <w:szCs w:val="22"/>
            <w:lang w:eastAsia="zh-CN"/>
          </w:rPr>
          <w:delText>55</w:delText>
        </w:r>
      </w:del>
      <w:r w:rsidR="006B18A9">
        <w:rPr>
          <w:rFonts w:ascii="Calibri" w:hAnsi="Calibri" w:cs="Arial"/>
          <w:bCs/>
          <w:color w:val="000000" w:themeColor="text1"/>
          <w:sz w:val="22"/>
          <w:szCs w:val="22"/>
          <w:lang w:eastAsia="zh-CN"/>
        </w:rPr>
        <w:t xml:space="preserve"> and 2.</w:t>
      </w:r>
      <w:ins w:id="347" w:author="jai padmakumar" w:date="2022-12-08T16:18:00Z">
        <w:r w:rsidR="00C7431A">
          <w:rPr>
            <w:rFonts w:ascii="Calibri" w:hAnsi="Calibri" w:cs="Arial"/>
            <w:bCs/>
            <w:color w:val="000000" w:themeColor="text1"/>
            <w:sz w:val="22"/>
            <w:szCs w:val="22"/>
            <w:lang w:eastAsia="zh-CN"/>
          </w:rPr>
          <w:t>7</w:t>
        </w:r>
      </w:ins>
      <w:del w:id="348" w:author="jai padmakumar" w:date="2022-12-08T16:18:00Z">
        <w:r w:rsidR="006B18A9" w:rsidDel="00C7431A">
          <w:rPr>
            <w:rFonts w:ascii="Calibri" w:hAnsi="Calibri" w:cs="Arial"/>
            <w:bCs/>
            <w:color w:val="000000" w:themeColor="text1"/>
            <w:sz w:val="22"/>
            <w:szCs w:val="22"/>
            <w:lang w:eastAsia="zh-CN"/>
          </w:rPr>
          <w:delText>65</w:delText>
        </w:r>
      </w:del>
      <w:r w:rsidR="006B18A9">
        <w:rPr>
          <w:rFonts w:ascii="Calibri" w:hAnsi="Calibri" w:cs="Arial"/>
          <w:bCs/>
          <w:color w:val="000000" w:themeColor="text1"/>
          <w:sz w:val="22"/>
          <w:szCs w:val="22"/>
          <w:lang w:eastAsia="zh-CN"/>
        </w:rPr>
        <w:t>, respectively).</w:t>
      </w:r>
      <w:ins w:id="349" w:author="jai padmakumar" w:date="2022-12-08T16:19:00Z">
        <w:r w:rsidR="00570E06">
          <w:rPr>
            <w:rFonts w:ascii="Calibri" w:hAnsi="Calibri" w:cs="Arial"/>
            <w:bCs/>
            <w:color w:val="000000" w:themeColor="text1"/>
            <w:sz w:val="22"/>
            <w:szCs w:val="22"/>
            <w:lang w:eastAsia="zh-CN"/>
          </w:rPr>
          <w:t xml:space="preserve"> </w:t>
        </w:r>
      </w:ins>
      <w:ins w:id="350" w:author="jai padmakumar" w:date="2022-12-08T16:18:00Z">
        <w:r w:rsidR="00570E06">
          <w:rPr>
            <w:rFonts w:ascii="Calibri" w:hAnsi="Calibri" w:cs="Arial"/>
            <w:bCs/>
            <w:color w:val="000000" w:themeColor="text1"/>
            <w:sz w:val="22"/>
            <w:szCs w:val="22"/>
            <w:lang w:eastAsia="zh-CN"/>
          </w:rPr>
          <w:t>Inte</w:t>
        </w:r>
      </w:ins>
      <w:ins w:id="351" w:author="jai padmakumar" w:date="2022-12-08T16:19:00Z">
        <w:r w:rsidR="00570E06">
          <w:rPr>
            <w:rFonts w:ascii="Calibri" w:hAnsi="Calibri" w:cs="Arial"/>
            <w:bCs/>
            <w:color w:val="000000" w:themeColor="text1"/>
            <w:sz w:val="22"/>
            <w:szCs w:val="22"/>
            <w:lang w:eastAsia="zh-CN"/>
          </w:rPr>
          <w:t>restingly,</w:t>
        </w:r>
        <w:r w:rsidR="00415618">
          <w:rPr>
            <w:rFonts w:ascii="Calibri" w:hAnsi="Calibri" w:cs="Arial"/>
            <w:bCs/>
            <w:color w:val="000000" w:themeColor="text1"/>
            <w:sz w:val="22"/>
            <w:szCs w:val="22"/>
            <w:lang w:eastAsia="zh-CN"/>
          </w:rPr>
          <w:t xml:space="preserve"> </w:t>
        </w:r>
      </w:ins>
      <w:ins w:id="352" w:author="jai padmakumar" w:date="2022-12-08T16:24:00Z">
        <w:r w:rsidR="00372976">
          <w:rPr>
            <w:rFonts w:ascii="Calibri" w:hAnsi="Calibri" w:cs="Arial"/>
            <w:bCs/>
            <w:color w:val="000000" w:themeColor="text1"/>
            <w:sz w:val="22"/>
            <w:szCs w:val="22"/>
            <w:lang w:eastAsia="zh-CN"/>
          </w:rPr>
          <w:t>much</w:t>
        </w:r>
      </w:ins>
      <w:ins w:id="353" w:author="jai padmakumar" w:date="2022-12-08T16:22:00Z">
        <w:r w:rsidR="00B37625">
          <w:rPr>
            <w:rFonts w:ascii="Calibri" w:hAnsi="Calibri" w:cs="Arial"/>
            <w:bCs/>
            <w:color w:val="000000" w:themeColor="text1"/>
            <w:sz w:val="22"/>
            <w:szCs w:val="22"/>
            <w:lang w:eastAsia="zh-CN"/>
          </w:rPr>
          <w:t xml:space="preserve"> high</w:t>
        </w:r>
      </w:ins>
      <w:ins w:id="354" w:author="jai padmakumar" w:date="2022-12-08T16:24:00Z">
        <w:r w:rsidR="00372976">
          <w:rPr>
            <w:rFonts w:ascii="Calibri" w:hAnsi="Calibri" w:cs="Arial"/>
            <w:bCs/>
            <w:color w:val="000000" w:themeColor="text1"/>
            <w:sz w:val="22"/>
            <w:szCs w:val="22"/>
            <w:lang w:eastAsia="zh-CN"/>
          </w:rPr>
          <w:t>er</w:t>
        </w:r>
      </w:ins>
      <w:ins w:id="355" w:author="jai padmakumar" w:date="2022-12-08T16:22:00Z">
        <w:r w:rsidR="00B37625">
          <w:rPr>
            <w:rFonts w:ascii="Calibri" w:hAnsi="Calibri" w:cs="Arial"/>
            <w:bCs/>
            <w:color w:val="000000" w:themeColor="text1"/>
            <w:sz w:val="22"/>
            <w:szCs w:val="22"/>
            <w:lang w:eastAsia="zh-CN"/>
          </w:rPr>
          <w:t xml:space="preserve"> </w:t>
        </w:r>
        <w:r w:rsidR="006D1BCB">
          <w:rPr>
            <w:rFonts w:ascii="Calibri" w:hAnsi="Calibri" w:cs="Arial"/>
            <w:bCs/>
            <w:color w:val="000000" w:themeColor="text1"/>
            <w:sz w:val="22"/>
            <w:szCs w:val="22"/>
            <w:lang w:eastAsia="zh-CN"/>
          </w:rPr>
          <w:t>c</w:t>
        </w:r>
        <w:r w:rsidR="00B37625">
          <w:rPr>
            <w:rFonts w:ascii="Calibri" w:hAnsi="Calibri" w:cs="Arial"/>
            <w:bCs/>
            <w:color w:val="000000" w:themeColor="text1"/>
            <w:sz w:val="22"/>
            <w:szCs w:val="22"/>
            <w:lang w:eastAsia="zh-CN"/>
          </w:rPr>
          <w:t>ooperativities</w:t>
        </w:r>
      </w:ins>
      <w:ins w:id="356" w:author="jai padmakumar" w:date="2022-12-08T16:24:00Z">
        <w:r w:rsidR="0079111D">
          <w:rPr>
            <w:rFonts w:ascii="Calibri" w:hAnsi="Calibri" w:cs="Arial"/>
            <w:bCs/>
            <w:color w:val="000000" w:themeColor="text1"/>
            <w:sz w:val="22"/>
            <w:szCs w:val="22"/>
            <w:lang w:eastAsia="zh-CN"/>
          </w:rPr>
          <w:t xml:space="preserve">, with </w:t>
        </w:r>
      </w:ins>
      <w:ins w:id="357" w:author="jai padmakumar" w:date="2022-12-08T16:22:00Z">
        <w:r w:rsidR="006D1BCB">
          <w:rPr>
            <w:rFonts w:ascii="Calibri" w:hAnsi="Calibri" w:cs="Arial"/>
            <w:bCs/>
            <w:color w:val="000000" w:themeColor="text1"/>
            <w:sz w:val="22"/>
            <w:szCs w:val="22"/>
            <w:lang w:eastAsia="zh-CN"/>
          </w:rPr>
          <w:t>hil</w:t>
        </w:r>
      </w:ins>
      <w:ins w:id="358" w:author="jai padmakumar" w:date="2022-12-08T16:23:00Z">
        <w:r w:rsidR="006D1BCB">
          <w:rPr>
            <w:rFonts w:ascii="Calibri" w:hAnsi="Calibri" w:cs="Arial"/>
            <w:bCs/>
            <w:color w:val="000000" w:themeColor="text1"/>
            <w:sz w:val="22"/>
            <w:szCs w:val="22"/>
            <w:lang w:eastAsia="zh-CN"/>
          </w:rPr>
          <w:t>l coefficient</w:t>
        </w:r>
      </w:ins>
      <w:ins w:id="359" w:author="jai padmakumar" w:date="2022-12-08T16:24:00Z">
        <w:r w:rsidR="0079111D">
          <w:rPr>
            <w:rFonts w:ascii="Calibri" w:hAnsi="Calibri" w:cs="Arial"/>
            <w:bCs/>
            <w:color w:val="000000" w:themeColor="text1"/>
            <w:sz w:val="22"/>
            <w:szCs w:val="22"/>
            <w:lang w:eastAsia="zh-CN"/>
          </w:rPr>
          <w:t>s</w:t>
        </w:r>
      </w:ins>
      <w:ins w:id="360" w:author="jai padmakumar" w:date="2022-12-08T16:23:00Z">
        <w:r w:rsidR="006D1BCB">
          <w:rPr>
            <w:rFonts w:ascii="Calibri" w:hAnsi="Calibri" w:cs="Arial"/>
            <w:bCs/>
            <w:color w:val="000000" w:themeColor="text1"/>
            <w:sz w:val="22"/>
            <w:szCs w:val="22"/>
            <w:lang w:eastAsia="zh-CN"/>
          </w:rPr>
          <w:t xml:space="preserve"> up to 4.4</w:t>
        </w:r>
      </w:ins>
      <w:ins w:id="361" w:author="jai padmakumar" w:date="2022-12-08T16:24:00Z">
        <w:r w:rsidR="0079111D">
          <w:rPr>
            <w:rFonts w:ascii="Calibri" w:hAnsi="Calibri" w:cs="Arial"/>
            <w:bCs/>
            <w:color w:val="000000" w:themeColor="text1"/>
            <w:sz w:val="22"/>
            <w:szCs w:val="22"/>
            <w:lang w:eastAsia="zh-CN"/>
          </w:rPr>
          <w:t>,</w:t>
        </w:r>
      </w:ins>
      <w:ins w:id="362" w:author="jai padmakumar" w:date="2022-12-08T16:23:00Z">
        <w:r w:rsidR="00B5425A">
          <w:rPr>
            <w:rFonts w:ascii="Calibri" w:hAnsi="Calibri" w:cs="Arial"/>
            <w:bCs/>
            <w:color w:val="000000" w:themeColor="text1"/>
            <w:sz w:val="22"/>
            <w:szCs w:val="22"/>
            <w:lang w:eastAsia="zh-CN"/>
          </w:rPr>
          <w:t xml:space="preserve"> have been achieved with </w:t>
        </w:r>
        <w:proofErr w:type="spellStart"/>
        <w:r w:rsidR="00B5425A">
          <w:rPr>
            <w:rFonts w:ascii="Calibri" w:hAnsi="Calibri" w:cs="Arial"/>
            <w:bCs/>
            <w:color w:val="000000" w:themeColor="text1"/>
            <w:sz w:val="22"/>
            <w:szCs w:val="22"/>
            <w:lang w:eastAsia="zh-CN"/>
          </w:rPr>
          <w:t>TetR</w:t>
        </w:r>
        <w:proofErr w:type="spellEnd"/>
        <w:r w:rsidR="00B5425A">
          <w:rPr>
            <w:rFonts w:ascii="Calibri" w:hAnsi="Calibri" w:cs="Arial"/>
            <w:bCs/>
            <w:color w:val="000000" w:themeColor="text1"/>
            <w:sz w:val="22"/>
            <w:szCs w:val="22"/>
            <w:lang w:eastAsia="zh-CN"/>
          </w:rPr>
          <w:t xml:space="preserve"> repressors by </w:t>
        </w:r>
      </w:ins>
      <w:ins w:id="363" w:author="jai padmakumar" w:date="2022-12-08T16:24:00Z">
        <w:r w:rsidR="00FB2F64">
          <w:rPr>
            <w:rFonts w:ascii="Calibri" w:hAnsi="Calibri" w:cs="Arial"/>
            <w:bCs/>
            <w:color w:val="000000" w:themeColor="text1"/>
            <w:sz w:val="22"/>
            <w:szCs w:val="22"/>
            <w:lang w:eastAsia="zh-CN"/>
          </w:rPr>
          <w:t>fusing an additional</w:t>
        </w:r>
      </w:ins>
      <w:ins w:id="364" w:author="jai padmakumar" w:date="2022-12-08T16:23:00Z">
        <w:r w:rsidR="00FB2F64">
          <w:rPr>
            <w:rFonts w:ascii="Calibri" w:hAnsi="Calibri" w:cs="Arial"/>
            <w:bCs/>
            <w:color w:val="000000" w:themeColor="text1"/>
            <w:sz w:val="22"/>
            <w:szCs w:val="22"/>
            <w:lang w:eastAsia="zh-CN"/>
          </w:rPr>
          <w:t xml:space="preserve"> C-</w:t>
        </w:r>
      </w:ins>
      <w:ins w:id="365" w:author="jai padmakumar" w:date="2022-12-08T16:24:00Z">
        <w:r w:rsidR="00FB2F64">
          <w:rPr>
            <w:rFonts w:ascii="Calibri" w:hAnsi="Calibri" w:cs="Arial"/>
            <w:bCs/>
            <w:color w:val="000000" w:themeColor="text1"/>
            <w:sz w:val="22"/>
            <w:szCs w:val="22"/>
            <w:lang w:eastAsia="zh-CN"/>
          </w:rPr>
          <w:t>termin</w:t>
        </w:r>
        <w:r w:rsidR="0079111D">
          <w:rPr>
            <w:rFonts w:ascii="Calibri" w:hAnsi="Calibri" w:cs="Arial"/>
            <w:bCs/>
            <w:color w:val="000000" w:themeColor="text1"/>
            <w:sz w:val="22"/>
            <w:szCs w:val="22"/>
            <w:lang w:eastAsia="zh-CN"/>
          </w:rPr>
          <w:t xml:space="preserve">al </w:t>
        </w:r>
      </w:ins>
      <w:ins w:id="366" w:author="jai padmakumar" w:date="2022-12-08T16:25:00Z">
        <w:r w:rsidR="00547D03">
          <w:rPr>
            <w:rFonts w:ascii="Calibri" w:hAnsi="Calibri" w:cs="Arial"/>
            <w:bCs/>
            <w:color w:val="000000" w:themeColor="text1"/>
            <w:sz w:val="22"/>
            <w:szCs w:val="22"/>
            <w:lang w:eastAsia="zh-CN"/>
          </w:rPr>
          <w:t xml:space="preserve">dimerization </w:t>
        </w:r>
      </w:ins>
      <w:ins w:id="367" w:author="jai padmakumar" w:date="2022-12-08T16:24:00Z">
        <w:r w:rsidR="0079111D">
          <w:rPr>
            <w:rFonts w:ascii="Calibri" w:hAnsi="Calibri" w:cs="Arial"/>
            <w:bCs/>
            <w:color w:val="000000" w:themeColor="text1"/>
            <w:sz w:val="22"/>
            <w:szCs w:val="22"/>
            <w:lang w:eastAsia="zh-CN"/>
          </w:rPr>
          <w:t xml:space="preserve">domain from </w:t>
        </w:r>
        <w:proofErr w:type="spellStart"/>
        <w:r w:rsidR="0079111D">
          <w:rPr>
            <w:rFonts w:ascii="Calibri" w:hAnsi="Calibri" w:cs="Arial"/>
            <w:bCs/>
            <w:color w:val="000000" w:themeColor="text1"/>
            <w:sz w:val="22"/>
            <w:szCs w:val="22"/>
            <w:lang w:eastAsia="zh-CN"/>
          </w:rPr>
          <w:t>cI</w:t>
        </w:r>
        <w:proofErr w:type="spellEnd"/>
        <w:r w:rsidR="0079111D">
          <w:rPr>
            <w:rFonts w:ascii="Calibri" w:hAnsi="Calibri" w:cs="Arial"/>
            <w:bCs/>
            <w:color w:val="000000" w:themeColor="text1"/>
            <w:sz w:val="22"/>
            <w:szCs w:val="22"/>
            <w:lang w:eastAsia="zh-CN"/>
          </w:rPr>
          <w:t xml:space="preserve"> (</w:t>
        </w:r>
      </w:ins>
      <w:ins w:id="368" w:author="jai padmakumar" w:date="2022-12-08T16:25:00Z">
        <w:r w:rsidR="00BA324E">
          <w:rPr>
            <w:rFonts w:ascii="Calibri" w:hAnsi="Calibri" w:cs="Arial"/>
            <w:bCs/>
            <w:color w:val="000000" w:themeColor="text1"/>
            <w:sz w:val="22"/>
            <w:szCs w:val="22"/>
            <w:lang w:eastAsia="zh-CN"/>
          </w:rPr>
          <w:t>or homologous repressors)</w:t>
        </w:r>
        <w:r w:rsidR="003F246E">
          <w:rPr>
            <w:rFonts w:ascii="Calibri" w:hAnsi="Calibri" w:cs="Arial"/>
            <w:bCs/>
            <w:color w:val="000000" w:themeColor="text1"/>
            <w:sz w:val="22"/>
            <w:szCs w:val="22"/>
            <w:lang w:eastAsia="zh-CN"/>
          </w:rPr>
          <w:t xml:space="preserve"> but were not observed here.</w:t>
        </w:r>
      </w:ins>
      <w:r w:rsidR="006B18A9">
        <w:rPr>
          <w:rFonts w:ascii="Calibri" w:hAnsi="Calibri" w:cs="Arial"/>
          <w:bCs/>
          <w:color w:val="000000" w:themeColor="text1"/>
          <w:sz w:val="22"/>
          <w:szCs w:val="22"/>
          <w:lang w:eastAsia="zh-CN"/>
        </w:rPr>
        <w:t xml:space="preserve"> </w:t>
      </w:r>
      <w:ins w:id="369" w:author="jai padmakumar" w:date="2022-12-08T16:26:00Z">
        <w:r w:rsidR="006D6EA2">
          <w:rPr>
            <w:rFonts w:ascii="Calibri" w:hAnsi="Calibri" w:cs="Arial"/>
            <w:bCs/>
            <w:color w:val="000000" w:themeColor="text1"/>
            <w:sz w:val="22"/>
            <w:szCs w:val="22"/>
            <w:lang w:eastAsia="zh-CN"/>
          </w:rPr>
          <w:t xml:space="preserve">In terms of dynamic range, </w:t>
        </w:r>
      </w:ins>
      <w:del w:id="370" w:author="jai padmakumar" w:date="2022-12-08T16:25:00Z">
        <w:r w:rsidR="00595EB3" w:rsidDel="006D6EA2">
          <w:rPr>
            <w:rFonts w:ascii="Calibri" w:hAnsi="Calibri" w:cs="Arial"/>
            <w:bCs/>
            <w:color w:val="000000" w:themeColor="text1"/>
            <w:sz w:val="22"/>
            <w:szCs w:val="22"/>
            <w:lang w:eastAsia="zh-CN"/>
          </w:rPr>
          <w:delText>Highly cooperative gates using TetR</w:delText>
        </w:r>
        <w:r w:rsidR="0051740C" w:rsidDel="006D6EA2">
          <w:rPr>
            <w:rFonts w:ascii="Calibri" w:hAnsi="Calibri" w:cs="Arial"/>
            <w:bCs/>
            <w:color w:val="000000" w:themeColor="text1"/>
            <w:sz w:val="22"/>
            <w:szCs w:val="22"/>
            <w:lang w:eastAsia="zh-CN"/>
          </w:rPr>
          <w:delText xml:space="preserve"> </w:delText>
        </w:r>
        <w:r w:rsidR="00595EB3" w:rsidDel="006D6EA2">
          <w:rPr>
            <w:rFonts w:ascii="Calibri" w:hAnsi="Calibri" w:cs="Arial"/>
            <w:bCs/>
            <w:color w:val="000000" w:themeColor="text1"/>
            <w:sz w:val="22"/>
            <w:szCs w:val="22"/>
            <w:lang w:eastAsia="zh-CN"/>
          </w:rPr>
          <w:delText xml:space="preserve">repressors </w:delText>
        </w:r>
        <w:r w:rsidR="00694764" w:rsidDel="006D6EA2">
          <w:rPr>
            <w:rFonts w:ascii="Calibri" w:hAnsi="Calibri" w:cs="Arial"/>
            <w:bCs/>
            <w:color w:val="000000" w:themeColor="text1"/>
            <w:sz w:val="22"/>
            <w:szCs w:val="22"/>
            <w:lang w:eastAsia="zh-CN"/>
          </w:rPr>
          <w:delText>fusing an additional</w:delText>
        </w:r>
        <w:r w:rsidR="00595EB3" w:rsidDel="006D6EA2">
          <w:rPr>
            <w:rFonts w:ascii="Calibri" w:hAnsi="Calibri" w:cs="Arial"/>
            <w:bCs/>
            <w:color w:val="000000" w:themeColor="text1"/>
            <w:sz w:val="22"/>
            <w:szCs w:val="22"/>
            <w:lang w:eastAsia="zh-CN"/>
          </w:rPr>
          <w:delText xml:space="preserve"> phage dimerization domain</w:delText>
        </w:r>
        <w:r w:rsidR="00694764" w:rsidDel="006D6EA2">
          <w:rPr>
            <w:rFonts w:ascii="Calibri" w:hAnsi="Calibri" w:cs="Arial"/>
            <w:bCs/>
            <w:color w:val="000000" w:themeColor="text1"/>
            <w:sz w:val="22"/>
            <w:szCs w:val="22"/>
            <w:lang w:eastAsia="zh-CN"/>
          </w:rPr>
          <w:delText xml:space="preserve"> (homologous to those used here)</w:delText>
        </w:r>
        <w:r w:rsidR="00C358CC" w:rsidDel="006D6EA2">
          <w:rPr>
            <w:rFonts w:ascii="Calibri" w:hAnsi="Calibri" w:cs="Arial"/>
            <w:bCs/>
            <w:color w:val="000000" w:themeColor="text1"/>
            <w:sz w:val="22"/>
            <w:szCs w:val="22"/>
            <w:lang w:eastAsia="zh-CN"/>
          </w:rPr>
          <w:delText>, achie</w:delText>
        </w:r>
      </w:del>
      <w:del w:id="371" w:author="jai padmakumar" w:date="2022-12-08T16:18:00Z">
        <w:r w:rsidR="00C358CC" w:rsidDel="009537C9">
          <w:rPr>
            <w:rFonts w:ascii="Calibri" w:hAnsi="Calibri" w:cs="Arial"/>
            <w:bCs/>
            <w:color w:val="000000" w:themeColor="text1"/>
            <w:sz w:val="22"/>
            <w:szCs w:val="22"/>
            <w:lang w:eastAsia="zh-CN"/>
          </w:rPr>
          <w:delText>ving</w:delText>
        </w:r>
      </w:del>
      <w:del w:id="372" w:author="jai padmakumar" w:date="2022-12-08T16:25:00Z">
        <w:r w:rsidR="00C358CC" w:rsidDel="006D6EA2">
          <w:rPr>
            <w:rFonts w:ascii="Calibri" w:hAnsi="Calibri" w:cs="Arial"/>
            <w:bCs/>
            <w:color w:val="000000" w:themeColor="text1"/>
            <w:sz w:val="22"/>
            <w:szCs w:val="22"/>
            <w:lang w:eastAsia="zh-CN"/>
          </w:rPr>
          <w:delText xml:space="preserve"> hill coefficients of up to 4.4</w:delText>
        </w:r>
        <w:r w:rsidR="0051740C" w:rsidDel="006D6EA2">
          <w:rPr>
            <w:rFonts w:ascii="Calibri" w:hAnsi="Calibri" w:cs="Arial"/>
            <w:bCs/>
            <w:color w:val="000000" w:themeColor="text1"/>
            <w:sz w:val="22"/>
            <w:szCs w:val="22"/>
            <w:lang w:eastAsia="zh-CN"/>
          </w:rPr>
          <w:delText xml:space="preserve"> [cite ultrasensitive transcription factor paper]</w:delText>
        </w:r>
        <w:r w:rsidR="00C358CC" w:rsidDel="006D6EA2">
          <w:rPr>
            <w:rFonts w:ascii="Calibri" w:hAnsi="Calibri" w:cs="Arial"/>
            <w:bCs/>
            <w:color w:val="000000" w:themeColor="text1"/>
            <w:sz w:val="22"/>
            <w:szCs w:val="22"/>
            <w:lang w:eastAsia="zh-CN"/>
          </w:rPr>
          <w:delText xml:space="preserve">. </w:delText>
        </w:r>
      </w:del>
      <w:ins w:id="373" w:author="jai padmakumar" w:date="2022-12-08T16:26:00Z">
        <w:r w:rsidR="006D6EA2">
          <w:rPr>
            <w:rFonts w:ascii="Calibri" w:hAnsi="Calibri" w:cs="Arial"/>
            <w:bCs/>
            <w:color w:val="000000" w:themeColor="text1"/>
            <w:sz w:val="22"/>
            <w:szCs w:val="22"/>
            <w:lang w:eastAsia="zh-CN"/>
          </w:rPr>
          <w:t>t</w:t>
        </w:r>
      </w:ins>
      <w:del w:id="374" w:author="jai padmakumar" w:date="2022-12-08T16:26:00Z">
        <w:r w:rsidR="00F85FE9" w:rsidDel="006D6EA2">
          <w:rPr>
            <w:rFonts w:ascii="Calibri" w:hAnsi="Calibri" w:cs="Arial"/>
            <w:bCs/>
            <w:color w:val="000000" w:themeColor="text1"/>
            <w:sz w:val="22"/>
            <w:szCs w:val="22"/>
            <w:lang w:eastAsia="zh-CN"/>
          </w:rPr>
          <w:delText>T</w:delText>
        </w:r>
      </w:del>
      <w:r w:rsidR="00F85FE9">
        <w:rPr>
          <w:rFonts w:ascii="Calibri" w:hAnsi="Calibri" w:cs="Arial"/>
          <w:bCs/>
          <w:color w:val="000000" w:themeColor="text1"/>
          <w:sz w:val="22"/>
          <w:szCs w:val="22"/>
          <w:lang w:eastAsia="zh-CN"/>
        </w:rPr>
        <w:t xml:space="preserve">he gates also outperformed a set of orthogonal </w:t>
      </w:r>
      <w:proofErr w:type="spellStart"/>
      <w:r w:rsidR="00F85FE9">
        <w:rPr>
          <w:rFonts w:ascii="Calibri" w:hAnsi="Calibri" w:cs="Arial"/>
          <w:bCs/>
          <w:color w:val="000000" w:themeColor="text1"/>
          <w:sz w:val="22"/>
          <w:szCs w:val="22"/>
          <w:lang w:eastAsia="zh-CN"/>
        </w:rPr>
        <w:t>cI</w:t>
      </w:r>
      <w:proofErr w:type="spellEnd"/>
      <w:r w:rsidR="00F85FE9">
        <w:rPr>
          <w:rFonts w:ascii="Calibri" w:hAnsi="Calibri" w:cs="Arial"/>
          <w:bCs/>
          <w:color w:val="000000" w:themeColor="text1"/>
          <w:sz w:val="22"/>
          <w:szCs w:val="22"/>
          <w:lang w:eastAsia="zh-CN"/>
        </w:rPr>
        <w:t xml:space="preserve"> repressors generated using directed evolution </w:t>
      </w:r>
      <w:ins w:id="375" w:author="jai padmakumar" w:date="2022-12-08T16:26:00Z">
        <w:r w:rsidR="00B3147E">
          <w:rPr>
            <w:rFonts w:ascii="Calibri" w:hAnsi="Calibri" w:cs="Arial"/>
            <w:bCs/>
            <w:color w:val="000000" w:themeColor="text1"/>
            <w:sz w:val="22"/>
            <w:szCs w:val="22"/>
            <w:lang w:eastAsia="zh-CN"/>
          </w:rPr>
          <w:t>(find some numbers for their best case)</w:t>
        </w:r>
        <w:r w:rsidR="00C43423">
          <w:rPr>
            <w:rFonts w:ascii="Calibri" w:hAnsi="Calibri" w:cs="Arial"/>
            <w:bCs/>
            <w:color w:val="000000" w:themeColor="text1"/>
            <w:sz w:val="22"/>
            <w:szCs w:val="22"/>
            <w:lang w:eastAsia="zh-CN"/>
          </w:rPr>
          <w:t xml:space="preserve"> </w:t>
        </w:r>
      </w:ins>
      <w:r w:rsidR="00F85FE9">
        <w:rPr>
          <w:rFonts w:ascii="Calibri" w:hAnsi="Calibri" w:cs="Arial"/>
          <w:bCs/>
          <w:color w:val="000000" w:themeColor="text1"/>
          <w:sz w:val="22"/>
          <w:szCs w:val="22"/>
          <w:lang w:eastAsia="zh-CN"/>
        </w:rPr>
        <w:t xml:space="preserve">[cite </w:t>
      </w:r>
      <w:proofErr w:type="spellStart"/>
      <w:r w:rsidR="005E20D1">
        <w:rPr>
          <w:rFonts w:ascii="Calibri" w:hAnsi="Calibri" w:cs="Arial"/>
          <w:bCs/>
          <w:color w:val="000000" w:themeColor="text1"/>
          <w:sz w:val="22"/>
          <w:szCs w:val="22"/>
          <w:lang w:eastAsia="zh-CN"/>
        </w:rPr>
        <w:t>cI</w:t>
      </w:r>
      <w:proofErr w:type="spellEnd"/>
      <w:r w:rsidR="005E20D1">
        <w:rPr>
          <w:rFonts w:ascii="Calibri" w:hAnsi="Calibri" w:cs="Arial"/>
          <w:bCs/>
          <w:color w:val="000000" w:themeColor="text1"/>
          <w:sz w:val="22"/>
          <w:szCs w:val="22"/>
          <w:lang w:eastAsia="zh-CN"/>
        </w:rPr>
        <w:t xml:space="preserve"> PACE paper].</w:t>
      </w:r>
      <w:ins w:id="376" w:author="jai padmakumar" w:date="2022-12-08T16:27:00Z">
        <w:r w:rsidR="00C43423">
          <w:rPr>
            <w:rFonts w:ascii="Calibri" w:hAnsi="Calibri" w:cs="Arial"/>
            <w:bCs/>
            <w:color w:val="000000" w:themeColor="text1"/>
            <w:sz w:val="22"/>
            <w:szCs w:val="22"/>
            <w:lang w:eastAsia="zh-CN"/>
          </w:rPr>
          <w:t xml:space="preserve"> Additionally, we assessed the relative impact of each </w:t>
        </w:r>
        <w:r w:rsidR="0078238C">
          <w:rPr>
            <w:rFonts w:ascii="Calibri" w:hAnsi="Calibri" w:cs="Arial"/>
            <w:bCs/>
            <w:color w:val="000000" w:themeColor="text1"/>
            <w:sz w:val="22"/>
            <w:szCs w:val="22"/>
            <w:lang w:eastAsia="zh-CN"/>
          </w:rPr>
          <w:t xml:space="preserve">repressor on growth </w:t>
        </w:r>
      </w:ins>
      <w:ins w:id="377" w:author="jai padmakumar" w:date="2022-12-08T16:28:00Z">
        <w:r w:rsidR="0078238C">
          <w:rPr>
            <w:rFonts w:ascii="Calibri" w:hAnsi="Calibri" w:cs="Arial"/>
            <w:bCs/>
            <w:color w:val="000000" w:themeColor="text1"/>
            <w:sz w:val="22"/>
            <w:szCs w:val="22"/>
            <w:lang w:eastAsia="zh-CN"/>
          </w:rPr>
          <w:t xml:space="preserve">by </w:t>
        </w:r>
        <w:r w:rsidR="00243209">
          <w:rPr>
            <w:rFonts w:ascii="Calibri" w:hAnsi="Calibri" w:cs="Arial"/>
            <w:bCs/>
            <w:color w:val="000000" w:themeColor="text1"/>
            <w:sz w:val="22"/>
            <w:szCs w:val="22"/>
            <w:lang w:eastAsia="zh-CN"/>
          </w:rPr>
          <w:t>measuring relative OD600 at various repressor</w:t>
        </w:r>
        <w:r w:rsidR="003F3379">
          <w:rPr>
            <w:rFonts w:ascii="Calibri" w:hAnsi="Calibri" w:cs="Arial"/>
            <w:bCs/>
            <w:color w:val="000000" w:themeColor="text1"/>
            <w:sz w:val="22"/>
            <w:szCs w:val="22"/>
            <w:lang w:eastAsia="zh-CN"/>
          </w:rPr>
          <w:t xml:space="preserve"> </w:t>
        </w:r>
        <w:r w:rsidR="00243209">
          <w:rPr>
            <w:rFonts w:ascii="Calibri" w:hAnsi="Calibri" w:cs="Arial"/>
            <w:bCs/>
            <w:color w:val="000000" w:themeColor="text1"/>
            <w:sz w:val="22"/>
            <w:szCs w:val="22"/>
            <w:lang w:eastAsia="zh-CN"/>
          </w:rPr>
          <w:t>induction levels</w:t>
        </w:r>
        <w:r w:rsidR="003F3379">
          <w:rPr>
            <w:rFonts w:ascii="Calibri" w:hAnsi="Calibri" w:cs="Arial"/>
            <w:bCs/>
            <w:color w:val="000000" w:themeColor="text1"/>
            <w:sz w:val="22"/>
            <w:szCs w:val="22"/>
            <w:lang w:eastAsia="zh-CN"/>
          </w:rPr>
          <w:t xml:space="preserve"> </w:t>
        </w:r>
      </w:ins>
      <w:ins w:id="378" w:author="jai padmakumar" w:date="2022-12-08T16:27:00Z">
        <w:r w:rsidR="0078238C">
          <w:rPr>
            <w:rFonts w:ascii="Calibri" w:hAnsi="Calibri" w:cs="Arial"/>
            <w:bCs/>
            <w:color w:val="000000" w:themeColor="text1"/>
            <w:sz w:val="22"/>
            <w:szCs w:val="22"/>
            <w:lang w:eastAsia="zh-CN"/>
          </w:rPr>
          <w:t>(Supp figures N-Z)</w:t>
        </w:r>
      </w:ins>
      <w:ins w:id="379" w:author="jai padmakumar" w:date="2022-12-08T16:29:00Z">
        <w:r w:rsidR="003F3379">
          <w:rPr>
            <w:rFonts w:ascii="Calibri" w:hAnsi="Calibri" w:cs="Arial"/>
            <w:bCs/>
            <w:color w:val="000000" w:themeColor="text1"/>
            <w:sz w:val="22"/>
            <w:szCs w:val="22"/>
            <w:lang w:eastAsia="zh-CN"/>
          </w:rPr>
          <w:t>.</w:t>
        </w:r>
      </w:ins>
      <w:ins w:id="380" w:author="jai padmakumar" w:date="2022-12-08T16:27:00Z">
        <w:r w:rsidR="00C43423">
          <w:rPr>
            <w:rFonts w:ascii="Calibri" w:hAnsi="Calibri" w:cs="Arial"/>
            <w:bCs/>
            <w:color w:val="000000" w:themeColor="text1"/>
            <w:sz w:val="22"/>
            <w:szCs w:val="22"/>
            <w:lang w:eastAsia="zh-CN"/>
          </w:rPr>
          <w:t xml:space="preserve"> </w:t>
        </w:r>
      </w:ins>
      <w:r w:rsidR="005E20D1">
        <w:rPr>
          <w:rFonts w:ascii="Calibri" w:hAnsi="Calibri" w:cs="Arial"/>
          <w:bCs/>
          <w:color w:val="000000" w:themeColor="text1"/>
          <w:sz w:val="22"/>
          <w:szCs w:val="22"/>
          <w:lang w:eastAsia="zh-CN"/>
        </w:rPr>
        <w:t xml:space="preserve"> </w:t>
      </w:r>
      <w:r w:rsidR="00827BFC">
        <w:rPr>
          <w:rFonts w:ascii="Calibri" w:hAnsi="Calibri" w:cs="Arial"/>
          <w:bCs/>
          <w:color w:val="000000" w:themeColor="text1"/>
          <w:sz w:val="22"/>
          <w:szCs w:val="22"/>
          <w:lang w:eastAsia="zh-CN"/>
        </w:rPr>
        <w:t>Only 3 gates displayed toxicity</w:t>
      </w:r>
      <w:r w:rsidR="00A24B0F">
        <w:rPr>
          <w:rFonts w:ascii="Calibri" w:hAnsi="Calibri" w:cs="Arial"/>
          <w:bCs/>
          <w:color w:val="000000" w:themeColor="text1"/>
          <w:sz w:val="22"/>
          <w:szCs w:val="22"/>
          <w:lang w:eastAsia="zh-CN"/>
        </w:rPr>
        <w:t>. R</w:t>
      </w:r>
      <w:r w:rsidR="00827BFC">
        <w:rPr>
          <w:rFonts w:ascii="Calibri" w:hAnsi="Calibri" w:cs="Arial"/>
          <w:bCs/>
          <w:color w:val="000000" w:themeColor="text1"/>
          <w:sz w:val="22"/>
          <w:szCs w:val="22"/>
          <w:lang w:eastAsia="zh-CN"/>
        </w:rPr>
        <w:t>epressors JR10 and JR12</w:t>
      </w:r>
      <w:r w:rsidR="00A24B0F">
        <w:rPr>
          <w:rFonts w:ascii="Calibri" w:hAnsi="Calibri" w:cs="Arial"/>
          <w:bCs/>
          <w:color w:val="000000" w:themeColor="text1"/>
          <w:sz w:val="22"/>
          <w:szCs w:val="22"/>
          <w:lang w:eastAsia="zh-CN"/>
        </w:rPr>
        <w:t xml:space="preserve"> showed</w:t>
      </w:r>
      <w:r w:rsidR="00827BFC">
        <w:rPr>
          <w:rFonts w:ascii="Calibri" w:hAnsi="Calibri" w:cs="Arial"/>
          <w:bCs/>
          <w:color w:val="000000" w:themeColor="text1"/>
          <w:sz w:val="22"/>
          <w:szCs w:val="22"/>
          <w:lang w:eastAsia="zh-CN"/>
        </w:rPr>
        <w:t xml:space="preserve"> ~20% and ~30% decrease in growth at max induction</w:t>
      </w:r>
      <w:r w:rsidR="00A24B0F">
        <w:rPr>
          <w:rFonts w:ascii="Calibri" w:hAnsi="Calibri" w:cs="Arial"/>
          <w:bCs/>
          <w:color w:val="000000" w:themeColor="text1"/>
          <w:sz w:val="22"/>
          <w:szCs w:val="22"/>
          <w:lang w:eastAsia="zh-CN"/>
        </w:rPr>
        <w:t xml:space="preserve"> (</w:t>
      </w:r>
      <w:r w:rsidR="00827BFC">
        <w:rPr>
          <w:rFonts w:ascii="Calibri" w:hAnsi="Calibri" w:cs="Arial"/>
          <w:bCs/>
          <w:color w:val="000000" w:themeColor="text1"/>
          <w:sz w:val="22"/>
          <w:szCs w:val="22"/>
          <w:lang w:eastAsia="zh-CN"/>
        </w:rPr>
        <w:t>Supp figure XX)</w:t>
      </w:r>
      <w:r w:rsidR="00A24B0F">
        <w:rPr>
          <w:rFonts w:ascii="Calibri" w:hAnsi="Calibri" w:cs="Arial"/>
          <w:bCs/>
          <w:color w:val="000000" w:themeColor="text1"/>
          <w:sz w:val="22"/>
          <w:szCs w:val="22"/>
          <w:lang w:eastAsia="zh-CN"/>
        </w:rPr>
        <w:t xml:space="preserve"> while </w:t>
      </w:r>
      <w:r w:rsidR="0034456D">
        <w:rPr>
          <w:rFonts w:ascii="Calibri" w:hAnsi="Calibri" w:cs="Arial"/>
          <w:bCs/>
          <w:color w:val="000000" w:themeColor="text1"/>
          <w:sz w:val="22"/>
          <w:szCs w:val="22"/>
          <w:lang w:eastAsia="zh-CN"/>
        </w:rPr>
        <w:t xml:space="preserve">repressor JR9 showed slight toxicity (~10% </w:t>
      </w:r>
      <w:r w:rsidR="00E821F3">
        <w:rPr>
          <w:rFonts w:ascii="Calibri" w:hAnsi="Calibri" w:cs="Arial"/>
          <w:bCs/>
          <w:color w:val="000000" w:themeColor="text1"/>
          <w:sz w:val="22"/>
          <w:szCs w:val="22"/>
          <w:lang w:eastAsia="zh-CN"/>
        </w:rPr>
        <w:t xml:space="preserve">decrease in growth </w:t>
      </w:r>
      <w:r w:rsidR="0034456D">
        <w:rPr>
          <w:rFonts w:ascii="Calibri" w:hAnsi="Calibri" w:cs="Arial"/>
          <w:bCs/>
          <w:color w:val="000000" w:themeColor="text1"/>
          <w:sz w:val="22"/>
          <w:szCs w:val="22"/>
          <w:lang w:eastAsia="zh-CN"/>
        </w:rPr>
        <w:t>at max induction) with the strongest RBS, j9R</w:t>
      </w:r>
      <w:ins w:id="381" w:author="jai padmakumar" w:date="2022-12-08T15:51:00Z">
        <w:r w:rsidR="000D35A0">
          <w:rPr>
            <w:rFonts w:ascii="Calibri" w:hAnsi="Calibri" w:cs="Arial"/>
            <w:bCs/>
            <w:color w:val="000000" w:themeColor="text1"/>
            <w:sz w:val="22"/>
            <w:szCs w:val="22"/>
            <w:lang w:eastAsia="zh-CN"/>
          </w:rPr>
          <w:t>3 (</w:t>
        </w:r>
      </w:ins>
      <w:ins w:id="382" w:author="jai padmakumar" w:date="2022-12-16T13:23:00Z">
        <w:r w:rsidR="0027382E">
          <w:rPr>
            <w:rFonts w:ascii="Calibri" w:hAnsi="Calibri" w:cs="Arial"/>
            <w:bCs/>
            <w:color w:val="000000" w:themeColor="text1"/>
            <w:sz w:val="22"/>
            <w:szCs w:val="22"/>
            <w:lang w:eastAsia="zh-CN"/>
          </w:rPr>
          <w:t>Supplemental gate datasheets</w:t>
        </w:r>
      </w:ins>
      <w:ins w:id="383" w:author="jai padmakumar" w:date="2022-12-08T15:51:00Z">
        <w:r w:rsidR="000D35A0">
          <w:rPr>
            <w:rFonts w:ascii="Calibri" w:hAnsi="Calibri" w:cs="Arial"/>
            <w:bCs/>
            <w:color w:val="000000" w:themeColor="text1"/>
            <w:sz w:val="22"/>
            <w:szCs w:val="22"/>
            <w:lang w:eastAsia="zh-CN"/>
          </w:rPr>
          <w:t>)</w:t>
        </w:r>
      </w:ins>
      <w:del w:id="384" w:author="jai padmakumar" w:date="2022-12-08T15:51:00Z">
        <w:r w:rsidR="0034456D" w:rsidDel="000D35A0">
          <w:rPr>
            <w:rFonts w:ascii="Calibri" w:hAnsi="Calibri" w:cs="Arial"/>
            <w:bCs/>
            <w:color w:val="000000" w:themeColor="text1"/>
            <w:sz w:val="22"/>
            <w:szCs w:val="22"/>
            <w:lang w:eastAsia="zh-CN"/>
          </w:rPr>
          <w:delText>4</w:delText>
        </w:r>
      </w:del>
      <w:r w:rsidR="0034456D">
        <w:rPr>
          <w:rFonts w:ascii="Calibri" w:hAnsi="Calibri" w:cs="Arial"/>
          <w:bCs/>
          <w:color w:val="000000" w:themeColor="text1"/>
          <w:sz w:val="22"/>
          <w:szCs w:val="22"/>
          <w:lang w:eastAsia="zh-CN"/>
        </w:rPr>
        <w:t xml:space="preserve">. </w:t>
      </w:r>
    </w:p>
    <w:p w14:paraId="53A679A9" w14:textId="77777777" w:rsidR="008C1281" w:rsidRDefault="008C1281" w:rsidP="008C1281">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p>
    <w:p w14:paraId="2531DE2E" w14:textId="77777777" w:rsidR="00121021" w:rsidRDefault="004C234F" w:rsidP="00121021">
      <w:pPr>
        <w:widowControl w:val="0"/>
        <w:adjustRightInd w:val="0"/>
        <w:snapToGrid w:val="0"/>
        <w:spacing w:line="360" w:lineRule="auto"/>
        <w:contextualSpacing/>
        <w:jc w:val="both"/>
        <w:outlineLvl w:val="0"/>
        <w:rPr>
          <w:ins w:id="385" w:author="jai padmakumar" w:date="2022-12-08T16:31:00Z"/>
          <w:rFonts w:ascii="Calibri" w:hAnsi="Calibri" w:cs="Arial"/>
          <w:bCs/>
          <w:color w:val="000000" w:themeColor="text1"/>
          <w:sz w:val="22"/>
          <w:szCs w:val="22"/>
          <w:u w:val="single"/>
          <w:lang w:eastAsia="zh-CN"/>
        </w:rPr>
      </w:pPr>
      <w:r>
        <w:rPr>
          <w:rFonts w:ascii="Calibri" w:hAnsi="Calibri" w:cs="Arial"/>
          <w:bCs/>
          <w:color w:val="000000" w:themeColor="text1"/>
          <w:sz w:val="22"/>
          <w:szCs w:val="22"/>
          <w:u w:val="single"/>
          <w:lang w:eastAsia="zh-CN"/>
        </w:rPr>
        <w:t>Construction of sender cell</w:t>
      </w:r>
    </w:p>
    <w:p w14:paraId="0F1803CD" w14:textId="3F69D647" w:rsidR="006E4ECE" w:rsidRPr="00121021" w:rsidDel="00121021" w:rsidRDefault="004C234F">
      <w:pPr>
        <w:widowControl w:val="0"/>
        <w:adjustRightInd w:val="0"/>
        <w:snapToGrid w:val="0"/>
        <w:spacing w:line="360" w:lineRule="auto"/>
        <w:ind w:firstLine="720"/>
        <w:contextualSpacing/>
        <w:jc w:val="both"/>
        <w:outlineLvl w:val="0"/>
        <w:rPr>
          <w:del w:id="386" w:author="jai padmakumar" w:date="2022-12-08T16:31:00Z"/>
          <w:rFonts w:ascii="Calibri" w:hAnsi="Calibri" w:cs="Arial"/>
          <w:bCs/>
          <w:color w:val="000000" w:themeColor="text1"/>
          <w:sz w:val="22"/>
          <w:szCs w:val="22"/>
          <w:u w:val="single"/>
          <w:lang w:eastAsia="zh-CN"/>
          <w:rPrChange w:id="387" w:author="jai padmakumar" w:date="2022-12-08T16:31:00Z">
            <w:rPr>
              <w:del w:id="388" w:author="jai padmakumar" w:date="2022-12-08T16:31:00Z"/>
              <w:rFonts w:ascii="Calibri" w:hAnsi="Calibri" w:cs="Arial"/>
              <w:bCs/>
              <w:color w:val="000000" w:themeColor="text1"/>
              <w:sz w:val="22"/>
              <w:szCs w:val="22"/>
              <w:lang w:eastAsia="zh-CN"/>
            </w:rPr>
          </w:rPrChange>
        </w:rPr>
        <w:pPrChange w:id="389" w:author="jai padmakumar" w:date="2022-12-08T17:46:00Z">
          <w:pPr>
            <w:widowControl w:val="0"/>
            <w:adjustRightInd w:val="0"/>
            <w:snapToGrid w:val="0"/>
            <w:spacing w:line="360" w:lineRule="auto"/>
            <w:contextualSpacing/>
            <w:jc w:val="both"/>
            <w:outlineLvl w:val="0"/>
          </w:pPr>
        </w:pPrChange>
      </w:pPr>
      <w:del w:id="390" w:author="jai padmakumar" w:date="2022-12-08T16:31:00Z">
        <w:r w:rsidDel="00121021">
          <w:rPr>
            <w:rFonts w:ascii="Calibri" w:hAnsi="Calibri" w:cs="Arial"/>
            <w:bCs/>
            <w:color w:val="000000" w:themeColor="text1"/>
            <w:sz w:val="22"/>
            <w:szCs w:val="22"/>
            <w:u w:val="single"/>
            <w:lang w:eastAsia="zh-CN"/>
          </w:rPr>
          <w:delText>s</w:delText>
        </w:r>
      </w:del>
      <w:ins w:id="391" w:author="jai padmakumar" w:date="2022-12-08T16:31:00Z">
        <w:r w:rsidR="00121021">
          <w:rPr>
            <w:rFonts w:ascii="Calibri" w:hAnsi="Calibri" w:cs="Arial"/>
            <w:bCs/>
            <w:color w:val="000000" w:themeColor="text1"/>
            <w:sz w:val="22"/>
            <w:szCs w:val="22"/>
            <w:lang w:eastAsia="zh-CN"/>
          </w:rPr>
          <w:t>Next, we develop</w:t>
        </w:r>
        <w:r w:rsidR="000537BA">
          <w:rPr>
            <w:rFonts w:ascii="Calibri" w:hAnsi="Calibri" w:cs="Arial"/>
            <w:bCs/>
            <w:color w:val="000000" w:themeColor="text1"/>
            <w:sz w:val="22"/>
            <w:szCs w:val="22"/>
            <w:lang w:eastAsia="zh-CN"/>
          </w:rPr>
          <w:t>ed a set</w:t>
        </w:r>
        <w:r w:rsidR="00121021">
          <w:rPr>
            <w:rFonts w:ascii="Calibri" w:hAnsi="Calibri" w:cs="Arial"/>
            <w:bCs/>
            <w:color w:val="000000" w:themeColor="text1"/>
            <w:sz w:val="22"/>
            <w:szCs w:val="22"/>
            <w:lang w:eastAsia="zh-CN"/>
          </w:rPr>
          <w:t xml:space="preserve"> cell-cell signaling </w:t>
        </w:r>
        <w:r w:rsidR="009E2AAD">
          <w:rPr>
            <w:rFonts w:ascii="Calibri" w:hAnsi="Calibri" w:cs="Arial"/>
            <w:bCs/>
            <w:color w:val="000000" w:themeColor="text1"/>
            <w:sz w:val="22"/>
            <w:szCs w:val="22"/>
            <w:lang w:eastAsia="zh-CN"/>
          </w:rPr>
          <w:t>channels</w:t>
        </w:r>
        <w:r w:rsidR="00121021">
          <w:rPr>
            <w:rFonts w:ascii="Calibri" w:hAnsi="Calibri" w:cs="Arial"/>
            <w:bCs/>
            <w:color w:val="000000" w:themeColor="text1"/>
            <w:sz w:val="22"/>
            <w:szCs w:val="22"/>
            <w:lang w:eastAsia="zh-CN"/>
          </w:rPr>
          <w:t xml:space="preserve">, which are required for communication between cells in our distributed computation framework. </w:t>
        </w:r>
      </w:ins>
      <w:ins w:id="392" w:author="jai padmakumar" w:date="2022-12-08T16:32:00Z">
        <w:r w:rsidR="00196DAB">
          <w:rPr>
            <w:rFonts w:ascii="Calibri" w:hAnsi="Calibri" w:cs="Arial"/>
            <w:bCs/>
            <w:color w:val="000000" w:themeColor="text1"/>
            <w:sz w:val="22"/>
            <w:szCs w:val="22"/>
            <w:lang w:eastAsia="zh-CN"/>
          </w:rPr>
          <w:t xml:space="preserve">We required </w:t>
        </w:r>
      </w:ins>
      <w:ins w:id="393" w:author="jai padmakumar" w:date="2022-12-08T16:31:00Z">
        <w:r w:rsidR="00121021">
          <w:rPr>
            <w:rFonts w:ascii="Calibri" w:hAnsi="Calibri" w:cs="Arial"/>
            <w:bCs/>
            <w:color w:val="000000" w:themeColor="text1"/>
            <w:sz w:val="22"/>
            <w:szCs w:val="22"/>
            <w:lang w:eastAsia="zh-CN"/>
          </w:rPr>
          <w:t xml:space="preserve">four orthogonal communication channels, each consisting of a defined synthesis </w:t>
        </w:r>
      </w:ins>
      <w:ins w:id="394" w:author="jai padmakumar" w:date="2022-12-08T16:33:00Z">
        <w:r w:rsidR="001C196A">
          <w:rPr>
            <w:rFonts w:ascii="Calibri" w:hAnsi="Calibri" w:cs="Arial"/>
            <w:bCs/>
            <w:color w:val="000000" w:themeColor="text1"/>
            <w:sz w:val="22"/>
            <w:szCs w:val="22"/>
            <w:lang w:eastAsia="zh-CN"/>
          </w:rPr>
          <w:t>pathway</w:t>
        </w:r>
      </w:ins>
      <w:ins w:id="395" w:author="jai padmakumar" w:date="2022-12-08T16:31:00Z">
        <w:r w:rsidR="00121021">
          <w:rPr>
            <w:rFonts w:ascii="Calibri" w:hAnsi="Calibri" w:cs="Arial"/>
            <w:bCs/>
            <w:color w:val="000000" w:themeColor="text1"/>
            <w:sz w:val="22"/>
            <w:szCs w:val="22"/>
            <w:lang w:eastAsia="zh-CN"/>
          </w:rPr>
          <w:t xml:space="preserve"> </w:t>
        </w:r>
      </w:ins>
      <w:ins w:id="396" w:author="jai padmakumar" w:date="2022-12-08T16:40:00Z">
        <w:r w:rsidR="00C04155">
          <w:rPr>
            <w:rFonts w:ascii="Calibri" w:hAnsi="Calibri" w:cs="Arial"/>
            <w:bCs/>
            <w:color w:val="000000" w:themeColor="text1"/>
            <w:sz w:val="22"/>
            <w:szCs w:val="22"/>
            <w:lang w:eastAsia="zh-CN"/>
          </w:rPr>
          <w:t xml:space="preserve">expressed in a “sender” </w:t>
        </w:r>
      </w:ins>
      <w:ins w:id="397" w:author="jai padmakumar" w:date="2022-12-08T16:41:00Z">
        <w:r w:rsidR="00471DEC">
          <w:rPr>
            <w:rFonts w:ascii="Calibri" w:hAnsi="Calibri" w:cs="Arial"/>
            <w:bCs/>
            <w:color w:val="000000" w:themeColor="text1"/>
            <w:sz w:val="22"/>
            <w:szCs w:val="22"/>
            <w:lang w:eastAsia="zh-CN"/>
          </w:rPr>
          <w:t>converting</w:t>
        </w:r>
        <w:r w:rsidR="007051AE">
          <w:rPr>
            <w:rFonts w:ascii="Calibri" w:hAnsi="Calibri" w:cs="Arial"/>
            <w:bCs/>
            <w:color w:val="000000" w:themeColor="text1"/>
            <w:sz w:val="22"/>
            <w:szCs w:val="22"/>
            <w:lang w:eastAsia="zh-CN"/>
          </w:rPr>
          <w:t xml:space="preserve"> promoter flux</w:t>
        </w:r>
      </w:ins>
      <w:ins w:id="398" w:author="jai padmakumar" w:date="2022-12-08T16:40:00Z">
        <w:r w:rsidR="00CD3A8F">
          <w:rPr>
            <w:rFonts w:ascii="Calibri" w:hAnsi="Calibri" w:cs="Arial"/>
            <w:bCs/>
            <w:color w:val="000000" w:themeColor="text1"/>
            <w:sz w:val="22"/>
            <w:szCs w:val="22"/>
            <w:lang w:eastAsia="zh-CN"/>
          </w:rPr>
          <w:t xml:space="preserve"> </w:t>
        </w:r>
      </w:ins>
      <w:ins w:id="399" w:author="jai padmakumar" w:date="2022-12-08T16:33:00Z">
        <w:r w:rsidR="00AC45E5">
          <w:rPr>
            <w:rFonts w:ascii="Calibri" w:hAnsi="Calibri" w:cs="Arial"/>
            <w:bCs/>
            <w:color w:val="000000" w:themeColor="text1"/>
            <w:sz w:val="22"/>
            <w:szCs w:val="22"/>
            <w:lang w:eastAsia="zh-CN"/>
          </w:rPr>
          <w:t xml:space="preserve">into </w:t>
        </w:r>
      </w:ins>
      <w:ins w:id="400" w:author="jai padmakumar" w:date="2022-12-08T16:34:00Z">
        <w:r w:rsidR="009E091E">
          <w:rPr>
            <w:rFonts w:ascii="Calibri" w:hAnsi="Calibri" w:cs="Arial"/>
            <w:bCs/>
            <w:color w:val="000000" w:themeColor="text1"/>
            <w:sz w:val="22"/>
            <w:szCs w:val="22"/>
            <w:lang w:eastAsia="zh-CN"/>
          </w:rPr>
          <w:t>concentration of a diffusible</w:t>
        </w:r>
      </w:ins>
      <w:ins w:id="401" w:author="jai padmakumar" w:date="2022-12-08T16:40:00Z">
        <w:r w:rsidR="00CF5C0A">
          <w:rPr>
            <w:rFonts w:ascii="Calibri" w:hAnsi="Calibri" w:cs="Arial"/>
            <w:bCs/>
            <w:color w:val="000000" w:themeColor="text1"/>
            <w:sz w:val="22"/>
            <w:szCs w:val="22"/>
            <w:lang w:eastAsia="zh-CN"/>
          </w:rPr>
          <w:t xml:space="preserve"> small molecule</w:t>
        </w:r>
      </w:ins>
      <w:ins w:id="402" w:author="jai padmakumar" w:date="2022-12-08T16:33:00Z">
        <w:r w:rsidR="00901D92">
          <w:rPr>
            <w:rFonts w:ascii="Calibri" w:hAnsi="Calibri" w:cs="Arial"/>
            <w:bCs/>
            <w:color w:val="000000" w:themeColor="text1"/>
            <w:sz w:val="22"/>
            <w:szCs w:val="22"/>
            <w:lang w:eastAsia="zh-CN"/>
          </w:rPr>
          <w:t xml:space="preserve"> </w:t>
        </w:r>
      </w:ins>
      <w:ins w:id="403" w:author="jai padmakumar" w:date="2022-12-08T16:31:00Z">
        <w:r w:rsidR="00121021">
          <w:rPr>
            <w:rFonts w:ascii="Calibri" w:hAnsi="Calibri" w:cs="Arial"/>
            <w:bCs/>
            <w:color w:val="000000" w:themeColor="text1"/>
            <w:sz w:val="22"/>
            <w:szCs w:val="22"/>
            <w:lang w:eastAsia="zh-CN"/>
          </w:rPr>
          <w:t xml:space="preserve">and a </w:t>
        </w:r>
      </w:ins>
      <w:ins w:id="404" w:author="jai padmakumar" w:date="2022-12-08T16:32:00Z">
        <w:r w:rsidR="00D46570">
          <w:rPr>
            <w:rFonts w:ascii="Calibri" w:hAnsi="Calibri" w:cs="Arial"/>
            <w:bCs/>
            <w:color w:val="000000" w:themeColor="text1"/>
            <w:sz w:val="22"/>
            <w:szCs w:val="22"/>
            <w:lang w:eastAsia="zh-CN"/>
          </w:rPr>
          <w:t>transcriptional</w:t>
        </w:r>
      </w:ins>
      <w:ins w:id="405" w:author="jai padmakumar" w:date="2022-12-08T16:31:00Z">
        <w:r w:rsidR="00121021">
          <w:rPr>
            <w:rFonts w:ascii="Calibri" w:hAnsi="Calibri" w:cs="Arial"/>
            <w:bCs/>
            <w:color w:val="000000" w:themeColor="text1"/>
            <w:sz w:val="22"/>
            <w:szCs w:val="22"/>
            <w:lang w:eastAsia="zh-CN"/>
          </w:rPr>
          <w:t xml:space="preserve"> sensor </w:t>
        </w:r>
      </w:ins>
      <w:ins w:id="406" w:author="jai padmakumar" w:date="2022-12-08T16:42:00Z">
        <w:r w:rsidR="00980540">
          <w:rPr>
            <w:rFonts w:ascii="Calibri" w:hAnsi="Calibri" w:cs="Arial"/>
            <w:bCs/>
            <w:color w:val="000000" w:themeColor="text1"/>
            <w:sz w:val="22"/>
            <w:szCs w:val="22"/>
            <w:lang w:eastAsia="zh-CN"/>
          </w:rPr>
          <w:t xml:space="preserve">expressed in a “receiver” cell </w:t>
        </w:r>
      </w:ins>
      <w:ins w:id="407" w:author="jai padmakumar" w:date="2022-12-08T16:31:00Z">
        <w:r w:rsidR="00121021">
          <w:rPr>
            <w:rFonts w:ascii="Calibri" w:hAnsi="Calibri" w:cs="Arial"/>
            <w:bCs/>
            <w:color w:val="000000" w:themeColor="text1"/>
            <w:sz w:val="22"/>
            <w:szCs w:val="22"/>
            <w:lang w:eastAsia="zh-CN"/>
          </w:rPr>
          <w:t xml:space="preserve">that </w:t>
        </w:r>
      </w:ins>
      <w:ins w:id="408" w:author="jai padmakumar" w:date="2022-12-08T16:42:00Z">
        <w:r w:rsidR="00980540">
          <w:rPr>
            <w:rFonts w:ascii="Calibri" w:hAnsi="Calibri" w:cs="Arial"/>
            <w:bCs/>
            <w:color w:val="000000" w:themeColor="text1"/>
            <w:sz w:val="22"/>
            <w:szCs w:val="22"/>
            <w:lang w:eastAsia="zh-CN"/>
          </w:rPr>
          <w:t xml:space="preserve">can </w:t>
        </w:r>
      </w:ins>
      <w:ins w:id="409" w:author="jai padmakumar" w:date="2022-12-08T16:43:00Z">
        <w:r w:rsidR="00067F17">
          <w:rPr>
            <w:rFonts w:ascii="Calibri" w:hAnsi="Calibri" w:cs="Arial"/>
            <w:bCs/>
            <w:color w:val="000000" w:themeColor="text1"/>
            <w:sz w:val="22"/>
            <w:szCs w:val="22"/>
            <w:lang w:eastAsia="zh-CN"/>
          </w:rPr>
          <w:t>convert the small molecule concentration back into promoter flux.</w:t>
        </w:r>
        <w:r w:rsidR="00F56E1F">
          <w:rPr>
            <w:rFonts w:ascii="Calibri" w:hAnsi="Calibri" w:cs="Arial"/>
            <w:bCs/>
            <w:color w:val="000000" w:themeColor="text1"/>
            <w:sz w:val="22"/>
            <w:szCs w:val="22"/>
            <w:lang w:eastAsia="zh-CN"/>
          </w:rPr>
          <w:t xml:space="preserve"> </w:t>
        </w:r>
      </w:ins>
    </w:p>
    <w:p w14:paraId="32D4F1AF" w14:textId="5D63AA3A" w:rsidR="00B92B4A" w:rsidRDefault="004C234F">
      <w:pPr>
        <w:widowControl w:val="0"/>
        <w:adjustRightInd w:val="0"/>
        <w:snapToGrid w:val="0"/>
        <w:spacing w:line="360" w:lineRule="auto"/>
        <w:ind w:firstLine="720"/>
        <w:contextualSpacing/>
        <w:jc w:val="both"/>
        <w:outlineLvl w:val="0"/>
        <w:rPr>
          <w:ins w:id="410" w:author="jai padmakumar" w:date="2022-12-08T16:51:00Z"/>
          <w:rFonts w:ascii="Calibri" w:hAnsi="Calibri" w:cs="Arial"/>
          <w:bCs/>
          <w:color w:val="000000" w:themeColor="text1"/>
          <w:sz w:val="22"/>
          <w:szCs w:val="22"/>
          <w:lang w:eastAsia="zh-CN"/>
        </w:rPr>
        <w:pPrChange w:id="411" w:author="jai padmakumar" w:date="2022-12-08T17:46:00Z">
          <w:pPr>
            <w:widowControl w:val="0"/>
            <w:adjustRightInd w:val="0"/>
            <w:snapToGrid w:val="0"/>
            <w:spacing w:line="360" w:lineRule="auto"/>
            <w:contextualSpacing/>
            <w:jc w:val="both"/>
            <w:outlineLvl w:val="0"/>
          </w:pPr>
        </w:pPrChange>
      </w:pPr>
      <w:del w:id="412" w:author="jai padmakumar" w:date="2022-12-08T16:43:00Z">
        <w:r w:rsidDel="00F56E1F">
          <w:rPr>
            <w:rFonts w:ascii="Calibri" w:hAnsi="Calibri" w:cs="Arial"/>
            <w:bCs/>
            <w:color w:val="000000" w:themeColor="text1"/>
            <w:sz w:val="22"/>
            <w:szCs w:val="22"/>
            <w:lang w:eastAsia="zh-CN"/>
          </w:rPr>
          <w:delText xml:space="preserve">Distributing computation for a large circuit across many individual cells requires some form cell-cell </w:delText>
        </w:r>
        <w:r w:rsidR="00854C4F" w:rsidDel="00F56E1F">
          <w:rPr>
            <w:rFonts w:ascii="Calibri" w:hAnsi="Calibri" w:cs="Arial"/>
            <w:bCs/>
            <w:color w:val="000000" w:themeColor="text1"/>
            <w:sz w:val="22"/>
            <w:szCs w:val="22"/>
            <w:lang w:eastAsia="zh-CN"/>
          </w:rPr>
          <w:delText>signaling</w:delText>
        </w:r>
        <w:r w:rsidDel="00F56E1F">
          <w:rPr>
            <w:rFonts w:ascii="Calibri" w:hAnsi="Calibri" w:cs="Arial"/>
            <w:bCs/>
            <w:color w:val="000000" w:themeColor="text1"/>
            <w:sz w:val="22"/>
            <w:szCs w:val="22"/>
            <w:lang w:eastAsia="zh-CN"/>
          </w:rPr>
          <w:delText>.</w:delText>
        </w:r>
        <w:r w:rsidR="00854C4F" w:rsidDel="00F56E1F">
          <w:rPr>
            <w:rFonts w:ascii="Calibri" w:hAnsi="Calibri" w:cs="Arial"/>
            <w:bCs/>
            <w:color w:val="000000" w:themeColor="text1"/>
            <w:sz w:val="22"/>
            <w:szCs w:val="22"/>
            <w:lang w:eastAsia="zh-CN"/>
          </w:rPr>
          <w:delText xml:space="preserve"> Bacterial cells commonly communicate using quorum sensing, where small molecules are produced by expression of particular enzymes in one cell and diffuse into another cell expressing an protein sensor that converts concentration of the molecule into a transcriptional output.</w:delText>
        </w:r>
        <w:r w:rsidR="00EF1781" w:rsidDel="00F56E1F">
          <w:rPr>
            <w:rFonts w:ascii="Calibri" w:hAnsi="Calibri" w:cs="Arial"/>
            <w:bCs/>
            <w:color w:val="000000" w:themeColor="text1"/>
            <w:sz w:val="22"/>
            <w:szCs w:val="22"/>
            <w:lang w:eastAsia="zh-CN"/>
          </w:rPr>
          <w:delText xml:space="preserve"> </w:delText>
        </w:r>
        <w:r w:rsidR="00EF11EF" w:rsidDel="00F56E1F">
          <w:rPr>
            <w:rFonts w:ascii="Calibri" w:hAnsi="Calibri" w:cs="Arial"/>
            <w:bCs/>
            <w:color w:val="000000" w:themeColor="text1"/>
            <w:sz w:val="22"/>
            <w:szCs w:val="22"/>
            <w:lang w:eastAsia="zh-CN"/>
          </w:rPr>
          <w:delText>To construct the distributed MD5 circuit, we required 4 orth</w:delText>
        </w:r>
        <w:r w:rsidR="00536160" w:rsidDel="00F56E1F">
          <w:rPr>
            <w:rFonts w:ascii="Calibri" w:hAnsi="Calibri" w:cs="Arial"/>
            <w:bCs/>
            <w:color w:val="000000" w:themeColor="text1"/>
            <w:sz w:val="22"/>
            <w:szCs w:val="22"/>
            <w:lang w:eastAsia="zh-CN"/>
          </w:rPr>
          <w:delText xml:space="preserve">ogonal cell-cell communication signals. </w:delText>
        </w:r>
      </w:del>
      <w:r w:rsidR="00854C4F">
        <w:rPr>
          <w:rFonts w:ascii="Calibri" w:hAnsi="Calibri" w:cs="Arial"/>
          <w:bCs/>
          <w:color w:val="000000" w:themeColor="text1"/>
          <w:sz w:val="22"/>
          <w:szCs w:val="22"/>
          <w:lang w:eastAsia="zh-CN"/>
        </w:rPr>
        <w:t xml:space="preserve">To this end, we constructed </w:t>
      </w:r>
      <w:r w:rsidR="00EF1781">
        <w:rPr>
          <w:rFonts w:ascii="Calibri" w:hAnsi="Calibri" w:cs="Arial"/>
          <w:bCs/>
          <w:color w:val="000000" w:themeColor="text1"/>
          <w:sz w:val="22"/>
          <w:szCs w:val="22"/>
          <w:lang w:eastAsia="zh-CN"/>
        </w:rPr>
        <w:t xml:space="preserve">4 </w:t>
      </w:r>
      <w:proofErr w:type="spellStart"/>
      <w:proofErr w:type="gramStart"/>
      <w:r w:rsidR="00EF1781">
        <w:rPr>
          <w:rFonts w:ascii="Calibri" w:hAnsi="Calibri" w:cs="Arial"/>
          <w:bCs/>
          <w:color w:val="000000" w:themeColor="text1"/>
          <w:sz w:val="22"/>
          <w:szCs w:val="22"/>
          <w:lang w:eastAsia="zh-CN"/>
        </w:rPr>
        <w:t>sender</w:t>
      </w:r>
      <w:r w:rsidR="00D27B7C">
        <w:rPr>
          <w:rFonts w:ascii="Calibri" w:hAnsi="Calibri" w:cs="Arial"/>
          <w:bCs/>
          <w:color w:val="000000" w:themeColor="text1"/>
          <w:sz w:val="22"/>
          <w:szCs w:val="22"/>
          <w:lang w:eastAsia="zh-CN"/>
        </w:rPr>
        <w:t>:</w:t>
      </w:r>
      <w:r w:rsidR="00AF3F21">
        <w:rPr>
          <w:rFonts w:ascii="Calibri" w:hAnsi="Calibri" w:cs="Arial"/>
          <w:bCs/>
          <w:color w:val="000000" w:themeColor="text1"/>
          <w:sz w:val="22"/>
          <w:szCs w:val="22"/>
          <w:lang w:eastAsia="zh-CN"/>
        </w:rPr>
        <w:t>receiver</w:t>
      </w:r>
      <w:proofErr w:type="spellEnd"/>
      <w:proofErr w:type="gramEnd"/>
      <w:r w:rsidR="00EF1781">
        <w:rPr>
          <w:rFonts w:ascii="Calibri" w:hAnsi="Calibri" w:cs="Arial"/>
          <w:bCs/>
          <w:color w:val="000000" w:themeColor="text1"/>
          <w:sz w:val="22"/>
          <w:szCs w:val="22"/>
          <w:lang w:eastAsia="zh-CN"/>
        </w:rPr>
        <w:t xml:space="preserve"> </w:t>
      </w:r>
      <w:r w:rsidR="00854C4F">
        <w:rPr>
          <w:rFonts w:ascii="Calibri" w:hAnsi="Calibri" w:cs="Arial"/>
          <w:bCs/>
          <w:color w:val="000000" w:themeColor="text1"/>
          <w:sz w:val="22"/>
          <w:szCs w:val="22"/>
          <w:lang w:eastAsia="zh-CN"/>
        </w:rPr>
        <w:t>devices</w:t>
      </w:r>
      <w:r w:rsidR="00EF51BC">
        <w:rPr>
          <w:rFonts w:ascii="Calibri" w:hAnsi="Calibri" w:cs="Arial"/>
          <w:bCs/>
          <w:color w:val="000000" w:themeColor="text1"/>
          <w:sz w:val="22"/>
          <w:szCs w:val="22"/>
          <w:lang w:eastAsia="zh-CN"/>
        </w:rPr>
        <w:t xml:space="preserve"> based on four molecules</w:t>
      </w:r>
      <w:commentRangeStart w:id="413"/>
      <w:r w:rsidR="005810A4">
        <w:rPr>
          <w:rFonts w:ascii="Calibri" w:hAnsi="Calibri" w:cs="Arial"/>
          <w:bCs/>
          <w:color w:val="000000" w:themeColor="text1"/>
          <w:sz w:val="22"/>
          <w:szCs w:val="22"/>
          <w:lang w:eastAsia="zh-CN"/>
        </w:rPr>
        <w:t>: OC6 (Lux), OHC14 (</w:t>
      </w:r>
      <w:proofErr w:type="spellStart"/>
      <w:r w:rsidR="005810A4">
        <w:rPr>
          <w:rFonts w:ascii="Calibri" w:hAnsi="Calibri" w:cs="Arial"/>
          <w:bCs/>
          <w:color w:val="000000" w:themeColor="text1"/>
          <w:sz w:val="22"/>
          <w:szCs w:val="22"/>
          <w:lang w:eastAsia="zh-CN"/>
        </w:rPr>
        <w:t>Cin</w:t>
      </w:r>
      <w:proofErr w:type="spellEnd"/>
      <w:r w:rsidR="005810A4">
        <w:rPr>
          <w:rFonts w:ascii="Calibri" w:hAnsi="Calibri" w:cs="Arial"/>
          <w:bCs/>
          <w:color w:val="000000" w:themeColor="text1"/>
          <w:sz w:val="22"/>
          <w:szCs w:val="22"/>
          <w:lang w:eastAsia="zh-CN"/>
        </w:rPr>
        <w:t xml:space="preserve">), </w:t>
      </w:r>
      <w:proofErr w:type="spellStart"/>
      <w:r w:rsidR="005810A4">
        <w:rPr>
          <w:rFonts w:ascii="Calibri" w:hAnsi="Calibri" w:cs="Arial"/>
          <w:bCs/>
          <w:color w:val="000000" w:themeColor="text1"/>
          <w:sz w:val="22"/>
          <w:szCs w:val="22"/>
          <w:lang w:eastAsia="zh-CN"/>
        </w:rPr>
        <w:t>pC</w:t>
      </w:r>
      <w:proofErr w:type="spellEnd"/>
      <w:r w:rsidR="005810A4">
        <w:rPr>
          <w:rFonts w:ascii="Calibri" w:hAnsi="Calibri" w:cs="Arial"/>
          <w:bCs/>
          <w:color w:val="000000" w:themeColor="text1"/>
          <w:sz w:val="22"/>
          <w:szCs w:val="22"/>
          <w:lang w:eastAsia="zh-CN"/>
        </w:rPr>
        <w:t>-HSL (</w:t>
      </w:r>
      <w:proofErr w:type="spellStart"/>
      <w:r w:rsidR="005810A4">
        <w:rPr>
          <w:rFonts w:ascii="Calibri" w:hAnsi="Calibri" w:cs="Arial"/>
          <w:bCs/>
          <w:color w:val="000000" w:themeColor="text1"/>
          <w:sz w:val="22"/>
          <w:szCs w:val="22"/>
          <w:lang w:eastAsia="zh-CN"/>
        </w:rPr>
        <w:t>Rpa</w:t>
      </w:r>
      <w:proofErr w:type="spellEnd"/>
      <w:r w:rsidR="005810A4">
        <w:rPr>
          <w:rFonts w:ascii="Calibri" w:hAnsi="Calibri" w:cs="Arial"/>
          <w:bCs/>
          <w:color w:val="000000" w:themeColor="text1"/>
          <w:sz w:val="22"/>
          <w:szCs w:val="22"/>
          <w:lang w:eastAsia="zh-CN"/>
        </w:rPr>
        <w:t>), and DAPG</w:t>
      </w:r>
      <w:commentRangeEnd w:id="413"/>
      <w:r w:rsidR="006C7E9F">
        <w:rPr>
          <w:rStyle w:val="CommentReference"/>
          <w:rFonts w:eastAsiaTheme="minorEastAsia"/>
          <w:kern w:val="2"/>
          <w:lang w:eastAsia="zh-CN"/>
        </w:rPr>
        <w:commentReference w:id="413"/>
      </w:r>
      <w:ins w:id="414" w:author="jai padmakumar" w:date="2022-12-08T16:44:00Z">
        <w:r w:rsidR="00BC517B">
          <w:rPr>
            <w:rFonts w:ascii="Calibri" w:hAnsi="Calibri" w:cs="Arial"/>
            <w:bCs/>
            <w:color w:val="000000" w:themeColor="text1"/>
            <w:sz w:val="22"/>
            <w:szCs w:val="22"/>
            <w:lang w:eastAsia="zh-CN"/>
          </w:rPr>
          <w:t>.</w:t>
        </w:r>
      </w:ins>
      <w:del w:id="415" w:author="jai padmakumar" w:date="2022-12-08T16:44:00Z">
        <w:r w:rsidR="005810A4" w:rsidDel="00BC517B">
          <w:rPr>
            <w:rFonts w:ascii="Calibri" w:hAnsi="Calibri" w:cs="Arial"/>
            <w:bCs/>
            <w:color w:val="000000" w:themeColor="text1"/>
            <w:sz w:val="22"/>
            <w:szCs w:val="22"/>
            <w:lang w:eastAsia="zh-CN"/>
          </w:rPr>
          <w:delText>.</w:delText>
        </w:r>
      </w:del>
      <w:r w:rsidR="005810A4">
        <w:rPr>
          <w:rFonts w:ascii="Calibri" w:hAnsi="Calibri" w:cs="Arial"/>
          <w:bCs/>
          <w:color w:val="000000" w:themeColor="text1"/>
          <w:sz w:val="22"/>
          <w:szCs w:val="22"/>
          <w:lang w:eastAsia="zh-CN"/>
        </w:rPr>
        <w:t xml:space="preserve"> </w:t>
      </w:r>
      <w:r w:rsidR="002B1E8C">
        <w:rPr>
          <w:rFonts w:ascii="Calibri" w:hAnsi="Calibri" w:cs="Arial"/>
          <w:bCs/>
          <w:color w:val="000000" w:themeColor="text1"/>
          <w:sz w:val="22"/>
          <w:szCs w:val="22"/>
          <w:lang w:eastAsia="zh-CN"/>
        </w:rPr>
        <w:t xml:space="preserve">These molecules were chosen for their relative ease of production and </w:t>
      </w:r>
      <w:r w:rsidR="00430DB5">
        <w:rPr>
          <w:rFonts w:ascii="Calibri" w:hAnsi="Calibri" w:cs="Arial"/>
          <w:bCs/>
          <w:color w:val="000000" w:themeColor="text1"/>
          <w:sz w:val="22"/>
          <w:szCs w:val="22"/>
          <w:lang w:eastAsia="zh-CN"/>
        </w:rPr>
        <w:t>the availability of high performance sensors</w:t>
      </w:r>
      <w:r w:rsidR="00161623">
        <w:rPr>
          <w:rFonts w:ascii="Calibri" w:hAnsi="Calibri" w:cs="Arial"/>
          <w:bCs/>
          <w:color w:val="000000" w:themeColor="text1"/>
          <w:sz w:val="22"/>
          <w:szCs w:val="22"/>
          <w:lang w:eastAsia="zh-CN"/>
        </w:rPr>
        <w:t xml:space="preserve"> </w:t>
      </w:r>
      <w:ins w:id="416" w:author="jai padmakumar" w:date="2022-12-08T16:45:00Z">
        <w:r w:rsidR="00AF5F9A">
          <w:rPr>
            <w:rFonts w:ascii="Calibri" w:hAnsi="Calibri" w:cs="Arial"/>
            <w:bCs/>
            <w:color w:val="000000" w:themeColor="text1"/>
            <w:sz w:val="22"/>
            <w:szCs w:val="22"/>
            <w:lang w:eastAsia="zh-CN"/>
          </w:rPr>
          <w:t>with</w:t>
        </w:r>
      </w:ins>
      <w:r w:rsidR="009A3883">
        <w:rPr>
          <w:rFonts w:ascii="Calibri" w:hAnsi="Calibri" w:cs="Arial"/>
          <w:bCs/>
          <w:color w:val="000000" w:themeColor="text1"/>
          <w:sz w:val="22"/>
          <w:szCs w:val="22"/>
          <w:lang w:eastAsia="zh-CN"/>
        </w:rPr>
        <w:t>in the Marionette sensor array</w:t>
      </w:r>
      <w:ins w:id="417" w:author="jai padmakumar" w:date="2022-12-16T13:30:00Z">
        <w:r w:rsidR="0071036C">
          <w:rPr>
            <w:rFonts w:ascii="Calibri" w:hAnsi="Calibri" w:cs="Arial"/>
            <w:bCs/>
            <w:color w:val="000000" w:themeColor="text1"/>
            <w:sz w:val="22"/>
            <w:szCs w:val="22"/>
            <w:lang w:eastAsia="zh-CN"/>
          </w:rPr>
          <w:t xml:space="preserve"> (Supplementary Figure</w:t>
        </w:r>
      </w:ins>
      <w:ins w:id="418" w:author="jai padmakumar" w:date="2022-12-16T13:57:00Z">
        <w:r w:rsidR="00C8534E">
          <w:rPr>
            <w:rFonts w:ascii="Calibri" w:hAnsi="Calibri" w:cs="Arial"/>
            <w:bCs/>
            <w:color w:val="000000" w:themeColor="text1"/>
            <w:sz w:val="22"/>
            <w:szCs w:val="22"/>
            <w:lang w:eastAsia="zh-CN"/>
          </w:rPr>
          <w:t>s</w:t>
        </w:r>
      </w:ins>
      <w:ins w:id="419" w:author="jai padmakumar" w:date="2022-12-16T13:30:00Z">
        <w:r w:rsidR="0071036C">
          <w:rPr>
            <w:rFonts w:ascii="Calibri" w:hAnsi="Calibri" w:cs="Arial"/>
            <w:bCs/>
            <w:color w:val="000000" w:themeColor="text1"/>
            <w:sz w:val="22"/>
            <w:szCs w:val="22"/>
            <w:lang w:eastAsia="zh-CN"/>
          </w:rPr>
          <w:t xml:space="preserve"> 4</w:t>
        </w:r>
      </w:ins>
      <w:ins w:id="420" w:author="jai padmakumar" w:date="2022-12-16T13:57:00Z">
        <w:r w:rsidR="00C8534E">
          <w:rPr>
            <w:rFonts w:ascii="Calibri" w:hAnsi="Calibri" w:cs="Arial"/>
            <w:bCs/>
            <w:color w:val="000000" w:themeColor="text1"/>
            <w:sz w:val="22"/>
            <w:szCs w:val="22"/>
            <w:lang w:eastAsia="zh-CN"/>
          </w:rPr>
          <w:t xml:space="preserve"> and 5</w:t>
        </w:r>
      </w:ins>
      <w:ins w:id="421" w:author="jai padmakumar" w:date="2022-12-16T13:30:00Z">
        <w:r w:rsidR="0071036C">
          <w:rPr>
            <w:rFonts w:ascii="Calibri" w:hAnsi="Calibri" w:cs="Arial"/>
            <w:bCs/>
            <w:color w:val="000000" w:themeColor="text1"/>
            <w:sz w:val="22"/>
            <w:szCs w:val="22"/>
            <w:lang w:eastAsia="zh-CN"/>
          </w:rPr>
          <w:t>)</w:t>
        </w:r>
      </w:ins>
      <w:r w:rsidR="009A3883">
        <w:rPr>
          <w:rFonts w:ascii="Calibri" w:hAnsi="Calibri" w:cs="Arial"/>
          <w:bCs/>
          <w:color w:val="000000" w:themeColor="text1"/>
          <w:sz w:val="22"/>
          <w:szCs w:val="22"/>
          <w:lang w:eastAsia="zh-CN"/>
        </w:rPr>
        <w:t xml:space="preserve">. </w:t>
      </w:r>
    </w:p>
    <w:p w14:paraId="2E52888D" w14:textId="3B590613" w:rsidR="00D97FEC" w:rsidRPr="00F519E8" w:rsidRDefault="00D97FEC">
      <w:pPr>
        <w:widowControl w:val="0"/>
        <w:adjustRightInd w:val="0"/>
        <w:snapToGrid w:val="0"/>
        <w:spacing w:line="360" w:lineRule="auto"/>
        <w:contextualSpacing/>
        <w:jc w:val="both"/>
        <w:outlineLvl w:val="0"/>
        <w:rPr>
          <w:rFonts w:ascii="Calibri" w:hAnsi="Calibri" w:cs="Arial"/>
          <w:bCs/>
          <w:i/>
          <w:iCs/>
          <w:color w:val="000000" w:themeColor="text1"/>
          <w:sz w:val="22"/>
          <w:szCs w:val="22"/>
          <w:lang w:eastAsia="zh-CN"/>
          <w:rPrChange w:id="422" w:author="jai padmakumar" w:date="2022-12-08T16:59:00Z">
            <w:rPr>
              <w:rFonts w:ascii="Calibri" w:hAnsi="Calibri" w:cs="Arial"/>
              <w:bCs/>
              <w:color w:val="000000" w:themeColor="text1"/>
              <w:sz w:val="22"/>
              <w:szCs w:val="22"/>
              <w:lang w:eastAsia="zh-CN"/>
            </w:rPr>
          </w:rPrChange>
        </w:rPr>
        <w:pPrChange w:id="423" w:author="jai padmakumar" w:date="2022-12-08T16:43:00Z">
          <w:pPr>
            <w:widowControl w:val="0"/>
            <w:adjustRightInd w:val="0"/>
            <w:snapToGrid w:val="0"/>
            <w:spacing w:line="360" w:lineRule="auto"/>
            <w:ind w:firstLine="720"/>
            <w:contextualSpacing/>
            <w:jc w:val="both"/>
            <w:outlineLvl w:val="0"/>
          </w:pPr>
        </w:pPrChange>
      </w:pPr>
      <w:ins w:id="424" w:author="jai padmakumar" w:date="2022-12-08T16:51:00Z">
        <w:r>
          <w:rPr>
            <w:rFonts w:ascii="Calibri" w:hAnsi="Calibri" w:cs="Arial"/>
            <w:bCs/>
            <w:color w:val="000000" w:themeColor="text1"/>
            <w:sz w:val="22"/>
            <w:szCs w:val="22"/>
            <w:lang w:eastAsia="zh-CN"/>
          </w:rPr>
          <w:tab/>
          <w:t xml:space="preserve">Our “sender” devices </w:t>
        </w:r>
        <w:r w:rsidR="00926202">
          <w:rPr>
            <w:rFonts w:ascii="Calibri" w:hAnsi="Calibri" w:cs="Arial"/>
            <w:bCs/>
            <w:color w:val="000000" w:themeColor="text1"/>
            <w:sz w:val="22"/>
            <w:szCs w:val="22"/>
            <w:lang w:eastAsia="zh-CN"/>
          </w:rPr>
          <w:t xml:space="preserve">consisted </w:t>
        </w:r>
        <w:r w:rsidR="00E96080">
          <w:rPr>
            <w:rFonts w:ascii="Calibri" w:hAnsi="Calibri" w:cs="Arial"/>
            <w:bCs/>
            <w:color w:val="000000" w:themeColor="text1"/>
            <w:sz w:val="22"/>
            <w:szCs w:val="22"/>
            <w:lang w:eastAsia="zh-CN"/>
          </w:rPr>
          <w:t>of an insulated cass</w:t>
        </w:r>
      </w:ins>
      <w:ins w:id="425" w:author="jai padmakumar" w:date="2022-12-08T16:52:00Z">
        <w:r w:rsidR="00A50019">
          <w:rPr>
            <w:rFonts w:ascii="Calibri" w:hAnsi="Calibri" w:cs="Arial"/>
            <w:bCs/>
            <w:color w:val="000000" w:themeColor="text1"/>
            <w:sz w:val="22"/>
            <w:szCs w:val="22"/>
            <w:lang w:eastAsia="zh-CN"/>
          </w:rPr>
          <w:t xml:space="preserve">ette composed </w:t>
        </w:r>
        <w:r w:rsidR="00356B14">
          <w:rPr>
            <w:rFonts w:ascii="Calibri" w:hAnsi="Calibri" w:cs="Arial"/>
            <w:bCs/>
            <w:color w:val="000000" w:themeColor="text1"/>
            <w:sz w:val="22"/>
            <w:szCs w:val="22"/>
            <w:lang w:eastAsia="zh-CN"/>
          </w:rPr>
          <w:t xml:space="preserve">an </w:t>
        </w:r>
      </w:ins>
      <w:ins w:id="426" w:author="jai padmakumar" w:date="2022-12-08T16:54:00Z">
        <w:r w:rsidR="006C7E9F">
          <w:rPr>
            <w:rFonts w:ascii="Calibri" w:hAnsi="Calibri" w:cs="Arial"/>
            <w:bCs/>
            <w:color w:val="000000" w:themeColor="text1"/>
            <w:sz w:val="22"/>
            <w:szCs w:val="22"/>
            <w:lang w:eastAsia="zh-CN"/>
          </w:rPr>
          <w:t>a</w:t>
        </w:r>
      </w:ins>
      <w:ins w:id="427" w:author="jai padmakumar" w:date="2022-12-08T16:52:00Z">
        <w:r w:rsidR="005212D5">
          <w:rPr>
            <w:rFonts w:ascii="Calibri" w:hAnsi="Calibri" w:cs="Arial"/>
            <w:bCs/>
            <w:color w:val="000000" w:themeColor="text1"/>
            <w:sz w:val="22"/>
            <w:szCs w:val="22"/>
            <w:lang w:eastAsia="zh-CN"/>
          </w:rPr>
          <w:t xml:space="preserve"> </w:t>
        </w:r>
        <w:proofErr w:type="spellStart"/>
        <w:r w:rsidR="00356B14">
          <w:rPr>
            <w:rFonts w:ascii="Calibri" w:hAnsi="Calibri" w:cs="Arial"/>
            <w:bCs/>
            <w:color w:val="000000" w:themeColor="text1"/>
            <w:sz w:val="22"/>
            <w:szCs w:val="22"/>
            <w:lang w:eastAsia="zh-CN"/>
          </w:rPr>
          <w:t>P</w:t>
        </w:r>
        <w:r w:rsidR="00356B14" w:rsidRPr="00356B14">
          <w:rPr>
            <w:rFonts w:ascii="Calibri" w:hAnsi="Calibri" w:cs="Arial"/>
            <w:bCs/>
            <w:color w:val="000000" w:themeColor="text1"/>
            <w:sz w:val="22"/>
            <w:szCs w:val="22"/>
            <w:vertAlign w:val="subscript"/>
            <w:lang w:eastAsia="zh-CN"/>
            <w:rPrChange w:id="428" w:author="jai padmakumar" w:date="2022-12-08T16:52:00Z">
              <w:rPr>
                <w:rFonts w:ascii="Calibri" w:hAnsi="Calibri" w:cs="Arial"/>
                <w:bCs/>
                <w:color w:val="000000" w:themeColor="text1"/>
                <w:sz w:val="22"/>
                <w:szCs w:val="22"/>
                <w:lang w:eastAsia="zh-CN"/>
              </w:rPr>
            </w:rPrChange>
          </w:rPr>
          <w:t>Tac</w:t>
        </w:r>
        <w:proofErr w:type="spellEnd"/>
        <w:r w:rsidR="005212D5">
          <w:rPr>
            <w:rFonts w:ascii="Calibri" w:hAnsi="Calibri" w:cs="Arial"/>
            <w:bCs/>
            <w:color w:val="000000" w:themeColor="text1"/>
            <w:sz w:val="22"/>
            <w:szCs w:val="22"/>
            <w:lang w:eastAsia="zh-CN"/>
          </w:rPr>
          <w:t xml:space="preserve"> pro</w:t>
        </w:r>
      </w:ins>
      <w:ins w:id="429" w:author="jai padmakumar" w:date="2022-12-08T16:54:00Z">
        <w:r w:rsidR="006C7E9F">
          <w:rPr>
            <w:rFonts w:ascii="Calibri" w:hAnsi="Calibri" w:cs="Arial"/>
            <w:bCs/>
            <w:color w:val="000000" w:themeColor="text1"/>
            <w:sz w:val="22"/>
            <w:szCs w:val="22"/>
            <w:lang w:eastAsia="zh-CN"/>
          </w:rPr>
          <w:t>moter</w:t>
        </w:r>
        <w:r w:rsidR="00604535">
          <w:rPr>
            <w:rFonts w:ascii="Calibri" w:hAnsi="Calibri" w:cs="Arial"/>
            <w:bCs/>
            <w:color w:val="000000" w:themeColor="text1"/>
            <w:sz w:val="22"/>
            <w:szCs w:val="22"/>
            <w:lang w:eastAsia="zh-CN"/>
          </w:rPr>
          <w:t>,</w:t>
        </w:r>
      </w:ins>
      <w:ins w:id="430" w:author="jai padmakumar" w:date="2022-12-08T16:52:00Z">
        <w:r w:rsidR="00A50019">
          <w:rPr>
            <w:rFonts w:ascii="Calibri" w:hAnsi="Calibri" w:cs="Arial"/>
            <w:bCs/>
            <w:color w:val="000000" w:themeColor="text1"/>
            <w:sz w:val="22"/>
            <w:szCs w:val="22"/>
            <w:lang w:eastAsia="zh-CN"/>
          </w:rPr>
          <w:t xml:space="preserve"> ribozyme</w:t>
        </w:r>
      </w:ins>
      <w:ins w:id="431" w:author="jai padmakumar" w:date="2022-12-08T16:54:00Z">
        <w:r w:rsidR="00F73297">
          <w:rPr>
            <w:rFonts w:ascii="Calibri" w:hAnsi="Calibri" w:cs="Arial"/>
            <w:bCs/>
            <w:color w:val="000000" w:themeColor="text1"/>
            <w:sz w:val="22"/>
            <w:szCs w:val="22"/>
            <w:lang w:eastAsia="zh-CN"/>
          </w:rPr>
          <w:t xml:space="preserve">, one or more synthesis genes, and a downstream terminator </w:t>
        </w:r>
        <w:r w:rsidR="00584B10">
          <w:rPr>
            <w:rFonts w:ascii="Calibri" w:hAnsi="Calibri" w:cs="Arial"/>
            <w:bCs/>
            <w:color w:val="000000" w:themeColor="text1"/>
            <w:sz w:val="22"/>
            <w:szCs w:val="22"/>
            <w:lang w:eastAsia="zh-CN"/>
          </w:rPr>
          <w:t>(</w:t>
        </w:r>
      </w:ins>
      <w:ins w:id="432" w:author="jai padmakumar" w:date="2022-12-08T16:55:00Z">
        <w:r w:rsidR="00584B10">
          <w:rPr>
            <w:rFonts w:ascii="Calibri" w:hAnsi="Calibri" w:cs="Arial"/>
            <w:bCs/>
            <w:color w:val="000000" w:themeColor="text1"/>
            <w:sz w:val="22"/>
            <w:szCs w:val="22"/>
            <w:lang w:eastAsia="zh-CN"/>
          </w:rPr>
          <w:t xml:space="preserve">Fig 2D). </w:t>
        </w:r>
        <w:r w:rsidR="00143AE4">
          <w:rPr>
            <w:rFonts w:ascii="Calibri" w:hAnsi="Calibri" w:cs="Arial"/>
            <w:bCs/>
            <w:color w:val="000000" w:themeColor="text1"/>
            <w:sz w:val="22"/>
            <w:szCs w:val="22"/>
            <w:lang w:eastAsia="zh-CN"/>
          </w:rPr>
          <w:t xml:space="preserve">Our “receiver” </w:t>
        </w:r>
      </w:ins>
      <w:ins w:id="433" w:author="jai padmakumar" w:date="2022-12-08T16:56:00Z">
        <w:r w:rsidR="00516AF3">
          <w:rPr>
            <w:rFonts w:ascii="Calibri" w:hAnsi="Calibri" w:cs="Arial"/>
            <w:bCs/>
            <w:color w:val="000000" w:themeColor="text1"/>
            <w:sz w:val="22"/>
            <w:szCs w:val="22"/>
            <w:lang w:eastAsia="zh-CN"/>
          </w:rPr>
          <w:t>cells (</w:t>
        </w:r>
        <w:proofErr w:type="spellStart"/>
        <w:r w:rsidR="00516AF3">
          <w:rPr>
            <w:rFonts w:ascii="Calibri" w:hAnsi="Calibri" w:cs="Arial"/>
            <w:bCs/>
            <w:color w:val="000000" w:themeColor="text1"/>
            <w:sz w:val="22"/>
            <w:szCs w:val="22"/>
            <w:lang w:eastAsia="zh-CN"/>
          </w:rPr>
          <w:t>rLux</w:t>
        </w:r>
        <w:proofErr w:type="spellEnd"/>
        <w:r w:rsidR="00516AF3">
          <w:rPr>
            <w:rFonts w:ascii="Calibri" w:hAnsi="Calibri" w:cs="Arial"/>
            <w:bCs/>
            <w:color w:val="000000" w:themeColor="text1"/>
            <w:sz w:val="22"/>
            <w:szCs w:val="22"/>
            <w:lang w:eastAsia="zh-CN"/>
          </w:rPr>
          <w:t xml:space="preserve">, </w:t>
        </w:r>
        <w:proofErr w:type="spellStart"/>
        <w:r w:rsidR="00516AF3">
          <w:rPr>
            <w:rFonts w:ascii="Calibri" w:hAnsi="Calibri" w:cs="Arial"/>
            <w:bCs/>
            <w:color w:val="000000" w:themeColor="text1"/>
            <w:sz w:val="22"/>
            <w:szCs w:val="22"/>
            <w:lang w:eastAsia="zh-CN"/>
          </w:rPr>
          <w:t>rCin</w:t>
        </w:r>
        <w:proofErr w:type="spellEnd"/>
        <w:r w:rsidR="00516AF3">
          <w:rPr>
            <w:rFonts w:ascii="Calibri" w:hAnsi="Calibri" w:cs="Arial"/>
            <w:bCs/>
            <w:color w:val="000000" w:themeColor="text1"/>
            <w:sz w:val="22"/>
            <w:szCs w:val="22"/>
            <w:lang w:eastAsia="zh-CN"/>
          </w:rPr>
          <w:t xml:space="preserve">, </w:t>
        </w:r>
        <w:proofErr w:type="spellStart"/>
        <w:r w:rsidR="00516AF3">
          <w:rPr>
            <w:rFonts w:ascii="Calibri" w:hAnsi="Calibri" w:cs="Arial"/>
            <w:bCs/>
            <w:color w:val="000000" w:themeColor="text1"/>
            <w:sz w:val="22"/>
            <w:szCs w:val="22"/>
            <w:lang w:eastAsia="zh-CN"/>
          </w:rPr>
          <w:t>rRpa</w:t>
        </w:r>
        <w:proofErr w:type="spellEnd"/>
        <w:r w:rsidR="00516AF3">
          <w:rPr>
            <w:rFonts w:ascii="Calibri" w:hAnsi="Calibri" w:cs="Arial"/>
            <w:bCs/>
            <w:color w:val="000000" w:themeColor="text1"/>
            <w:sz w:val="22"/>
            <w:szCs w:val="22"/>
            <w:lang w:eastAsia="zh-CN"/>
          </w:rPr>
          <w:t xml:space="preserve">, </w:t>
        </w:r>
        <w:proofErr w:type="spellStart"/>
        <w:r w:rsidR="00516AF3">
          <w:rPr>
            <w:rFonts w:ascii="Calibri" w:hAnsi="Calibri" w:cs="Arial"/>
            <w:bCs/>
            <w:color w:val="000000" w:themeColor="text1"/>
            <w:sz w:val="22"/>
            <w:szCs w:val="22"/>
            <w:lang w:eastAsia="zh-CN"/>
          </w:rPr>
          <w:t>rDAPG</w:t>
        </w:r>
        <w:proofErr w:type="spellEnd"/>
        <w:r w:rsidR="00516AF3">
          <w:rPr>
            <w:rFonts w:ascii="Calibri" w:hAnsi="Calibri" w:cs="Arial"/>
            <w:bCs/>
            <w:color w:val="000000" w:themeColor="text1"/>
            <w:sz w:val="22"/>
            <w:szCs w:val="22"/>
            <w:lang w:eastAsia="zh-CN"/>
          </w:rPr>
          <w:t>)</w:t>
        </w:r>
        <w:r w:rsidR="00C22932">
          <w:rPr>
            <w:rFonts w:ascii="Calibri" w:hAnsi="Calibri" w:cs="Arial"/>
            <w:bCs/>
            <w:color w:val="000000" w:themeColor="text1"/>
            <w:sz w:val="22"/>
            <w:szCs w:val="22"/>
            <w:lang w:eastAsia="zh-CN"/>
          </w:rPr>
          <w:t xml:space="preserve"> consisted of a</w:t>
        </w:r>
        <w:r w:rsidR="000039F3">
          <w:rPr>
            <w:rFonts w:ascii="Calibri" w:hAnsi="Calibri" w:cs="Arial"/>
            <w:bCs/>
            <w:color w:val="000000" w:themeColor="text1"/>
            <w:sz w:val="22"/>
            <w:szCs w:val="22"/>
            <w:lang w:eastAsia="zh-CN"/>
          </w:rPr>
          <w:t>n i</w:t>
        </w:r>
      </w:ins>
      <w:ins w:id="434" w:author="jai padmakumar" w:date="2022-12-08T16:57:00Z">
        <w:r w:rsidR="000039F3">
          <w:rPr>
            <w:rFonts w:ascii="Calibri" w:hAnsi="Calibri" w:cs="Arial"/>
            <w:bCs/>
            <w:color w:val="000000" w:themeColor="text1"/>
            <w:sz w:val="22"/>
            <w:szCs w:val="22"/>
            <w:lang w:eastAsia="zh-CN"/>
          </w:rPr>
          <w:t>nducible promoter respons</w:t>
        </w:r>
        <w:r w:rsidR="00950287">
          <w:rPr>
            <w:rFonts w:ascii="Calibri" w:hAnsi="Calibri" w:cs="Arial"/>
            <w:bCs/>
            <w:color w:val="000000" w:themeColor="text1"/>
            <w:sz w:val="22"/>
            <w:szCs w:val="22"/>
            <w:lang w:eastAsia="zh-CN"/>
          </w:rPr>
          <w:t>ive to given sender device and output YFP cassette</w:t>
        </w:r>
        <w:r w:rsidR="002543D1">
          <w:rPr>
            <w:rFonts w:ascii="Calibri" w:hAnsi="Calibri" w:cs="Arial"/>
            <w:bCs/>
            <w:color w:val="000000" w:themeColor="text1"/>
            <w:sz w:val="22"/>
            <w:szCs w:val="22"/>
            <w:lang w:eastAsia="zh-CN"/>
          </w:rPr>
          <w:t xml:space="preserve"> (Fig 2D)</w:t>
        </w:r>
        <w:r w:rsidR="00950287">
          <w:rPr>
            <w:rFonts w:ascii="Calibri" w:hAnsi="Calibri" w:cs="Arial"/>
            <w:bCs/>
            <w:color w:val="000000" w:themeColor="text1"/>
            <w:sz w:val="22"/>
            <w:szCs w:val="22"/>
            <w:lang w:eastAsia="zh-CN"/>
          </w:rPr>
          <w:t>.</w:t>
        </w:r>
      </w:ins>
      <w:ins w:id="435" w:author="jai padmakumar" w:date="2022-12-08T17:08:00Z">
        <w:r w:rsidR="001A7505">
          <w:rPr>
            <w:rFonts w:ascii="Calibri" w:hAnsi="Calibri" w:cs="Arial"/>
            <w:bCs/>
            <w:color w:val="000000" w:themeColor="text1"/>
            <w:sz w:val="22"/>
            <w:szCs w:val="22"/>
            <w:lang w:eastAsia="zh-CN"/>
          </w:rPr>
          <w:t xml:space="preserve"> </w:t>
        </w:r>
      </w:ins>
      <w:ins w:id="436" w:author="jai padmakumar" w:date="2022-12-08T16:58:00Z">
        <w:r w:rsidR="00AD0CA6">
          <w:rPr>
            <w:rFonts w:ascii="Calibri" w:hAnsi="Calibri" w:cs="Arial"/>
            <w:bCs/>
            <w:color w:val="000000" w:themeColor="text1"/>
            <w:sz w:val="22"/>
            <w:szCs w:val="22"/>
            <w:lang w:eastAsia="zh-CN"/>
          </w:rPr>
          <w:t xml:space="preserve">To simplify </w:t>
        </w:r>
        <w:r w:rsidR="00117747">
          <w:rPr>
            <w:rFonts w:ascii="Calibri" w:hAnsi="Calibri" w:cs="Arial"/>
            <w:bCs/>
            <w:color w:val="000000" w:themeColor="text1"/>
            <w:sz w:val="22"/>
            <w:szCs w:val="22"/>
            <w:lang w:eastAsia="zh-CN"/>
          </w:rPr>
          <w:t xml:space="preserve">downstream </w:t>
        </w:r>
        <w:r w:rsidR="00AD0CA6">
          <w:rPr>
            <w:rFonts w:ascii="Calibri" w:hAnsi="Calibri" w:cs="Arial"/>
            <w:bCs/>
            <w:color w:val="000000" w:themeColor="text1"/>
            <w:sz w:val="22"/>
            <w:szCs w:val="22"/>
            <w:lang w:eastAsia="zh-CN"/>
          </w:rPr>
          <w:t xml:space="preserve">circuit </w:t>
        </w:r>
        <w:r w:rsidR="002E3E1D">
          <w:rPr>
            <w:rFonts w:ascii="Calibri" w:hAnsi="Calibri" w:cs="Arial"/>
            <w:bCs/>
            <w:color w:val="000000" w:themeColor="text1"/>
            <w:sz w:val="22"/>
            <w:szCs w:val="22"/>
            <w:lang w:eastAsia="zh-CN"/>
          </w:rPr>
          <w:t xml:space="preserve">and </w:t>
        </w:r>
      </w:ins>
      <w:ins w:id="437" w:author="jai padmakumar" w:date="2022-12-08T16:59:00Z">
        <w:r w:rsidR="002E3E1D">
          <w:rPr>
            <w:rFonts w:ascii="Calibri" w:hAnsi="Calibri" w:cs="Arial"/>
            <w:bCs/>
            <w:color w:val="000000" w:themeColor="text1"/>
            <w:sz w:val="22"/>
            <w:szCs w:val="22"/>
            <w:lang w:eastAsia="zh-CN"/>
          </w:rPr>
          <w:t xml:space="preserve">receiver cell </w:t>
        </w:r>
      </w:ins>
      <w:ins w:id="438" w:author="jai padmakumar" w:date="2022-12-08T16:58:00Z">
        <w:r w:rsidR="00AD0CA6">
          <w:rPr>
            <w:rFonts w:ascii="Calibri" w:hAnsi="Calibri" w:cs="Arial"/>
            <w:bCs/>
            <w:color w:val="000000" w:themeColor="text1"/>
            <w:sz w:val="22"/>
            <w:szCs w:val="22"/>
            <w:lang w:eastAsia="zh-CN"/>
          </w:rPr>
          <w:t>construction</w:t>
        </w:r>
      </w:ins>
      <w:ins w:id="439" w:author="jai padmakumar" w:date="2022-12-08T16:59:00Z">
        <w:r w:rsidR="00F519E8">
          <w:rPr>
            <w:rFonts w:ascii="Calibri" w:hAnsi="Calibri" w:cs="Arial"/>
            <w:bCs/>
            <w:color w:val="000000" w:themeColor="text1"/>
            <w:sz w:val="22"/>
            <w:szCs w:val="22"/>
            <w:lang w:eastAsia="zh-CN"/>
          </w:rPr>
          <w:t xml:space="preserve">, we moved the Marionette sensor array, which already included </w:t>
        </w:r>
      </w:ins>
      <w:ins w:id="440" w:author="jai padmakumar" w:date="2022-12-08T17:01:00Z">
        <w:r w:rsidR="00C26946">
          <w:rPr>
            <w:rFonts w:ascii="Calibri" w:hAnsi="Calibri" w:cs="Arial"/>
            <w:bCs/>
            <w:color w:val="000000" w:themeColor="text1"/>
            <w:sz w:val="22"/>
            <w:szCs w:val="22"/>
            <w:lang w:eastAsia="zh-CN"/>
          </w:rPr>
          <w:t>optimized</w:t>
        </w:r>
      </w:ins>
      <w:ins w:id="441" w:author="jai padmakumar" w:date="2022-12-08T16:59:00Z">
        <w:r w:rsidR="00F519E8">
          <w:rPr>
            <w:rFonts w:ascii="Calibri" w:hAnsi="Calibri" w:cs="Arial"/>
            <w:bCs/>
            <w:color w:val="000000" w:themeColor="text1"/>
            <w:sz w:val="22"/>
            <w:szCs w:val="22"/>
            <w:lang w:eastAsia="zh-CN"/>
          </w:rPr>
          <w:t xml:space="preserve"> </w:t>
        </w:r>
      </w:ins>
      <w:ins w:id="442" w:author="jai padmakumar" w:date="2022-12-08T17:00:00Z">
        <w:r w:rsidR="0007798E">
          <w:rPr>
            <w:rFonts w:ascii="Calibri" w:hAnsi="Calibri" w:cs="Arial"/>
            <w:bCs/>
            <w:color w:val="000000" w:themeColor="text1"/>
            <w:sz w:val="22"/>
            <w:szCs w:val="22"/>
            <w:lang w:eastAsia="zh-CN"/>
          </w:rPr>
          <w:t>sensors</w:t>
        </w:r>
      </w:ins>
      <w:ins w:id="443" w:author="jai padmakumar" w:date="2022-12-08T16:59:00Z">
        <w:r w:rsidR="00F519E8">
          <w:rPr>
            <w:rFonts w:ascii="Calibri" w:hAnsi="Calibri" w:cs="Arial"/>
            <w:bCs/>
            <w:color w:val="000000" w:themeColor="text1"/>
            <w:sz w:val="22"/>
            <w:szCs w:val="22"/>
            <w:lang w:eastAsia="zh-CN"/>
          </w:rPr>
          <w:t xml:space="preserve"> for </w:t>
        </w:r>
      </w:ins>
      <w:ins w:id="444" w:author="jai padmakumar" w:date="2022-12-16T13:12:00Z">
        <w:r w:rsidR="000D7B6C">
          <w:rPr>
            <w:rFonts w:ascii="Calibri" w:hAnsi="Calibri" w:cs="Arial"/>
            <w:bCs/>
            <w:color w:val="000000" w:themeColor="text1"/>
            <w:sz w:val="22"/>
            <w:szCs w:val="22"/>
            <w:lang w:eastAsia="zh-CN"/>
          </w:rPr>
          <w:t>OC6</w:t>
        </w:r>
      </w:ins>
      <w:ins w:id="445" w:author="jai padmakumar" w:date="2022-12-08T16:59:00Z">
        <w:r w:rsidR="00F519E8">
          <w:rPr>
            <w:rFonts w:ascii="Calibri" w:hAnsi="Calibri" w:cs="Arial"/>
            <w:bCs/>
            <w:color w:val="000000" w:themeColor="text1"/>
            <w:sz w:val="22"/>
            <w:szCs w:val="22"/>
            <w:lang w:eastAsia="zh-CN"/>
          </w:rPr>
          <w:t xml:space="preserve">, </w:t>
        </w:r>
      </w:ins>
      <w:ins w:id="446" w:author="jai padmakumar" w:date="2022-12-16T13:12:00Z">
        <w:r w:rsidR="000D7B6C">
          <w:rPr>
            <w:rFonts w:ascii="Calibri" w:hAnsi="Calibri" w:cs="Arial"/>
            <w:bCs/>
            <w:color w:val="000000" w:themeColor="text1"/>
            <w:sz w:val="22"/>
            <w:szCs w:val="22"/>
            <w:lang w:eastAsia="zh-CN"/>
          </w:rPr>
          <w:t>OHC12</w:t>
        </w:r>
      </w:ins>
      <w:ins w:id="447" w:author="jai padmakumar" w:date="2022-12-08T17:00:00Z">
        <w:r w:rsidR="000A057E">
          <w:rPr>
            <w:rFonts w:ascii="Calibri" w:hAnsi="Calibri" w:cs="Arial"/>
            <w:bCs/>
            <w:color w:val="000000" w:themeColor="text1"/>
            <w:sz w:val="22"/>
            <w:szCs w:val="22"/>
            <w:lang w:eastAsia="zh-CN"/>
          </w:rPr>
          <w:t>, and DAPG</w:t>
        </w:r>
        <w:r w:rsidR="00D5161D">
          <w:rPr>
            <w:rFonts w:ascii="Calibri" w:hAnsi="Calibri" w:cs="Arial"/>
            <w:bCs/>
            <w:color w:val="000000" w:themeColor="text1"/>
            <w:sz w:val="22"/>
            <w:szCs w:val="22"/>
            <w:lang w:eastAsia="zh-CN"/>
          </w:rPr>
          <w:t xml:space="preserve">, into </w:t>
        </w:r>
        <w:r w:rsidR="004B47E7">
          <w:rPr>
            <w:rFonts w:ascii="Calibri" w:hAnsi="Calibri" w:cs="Arial"/>
            <w:bCs/>
            <w:color w:val="000000" w:themeColor="text1"/>
            <w:sz w:val="22"/>
            <w:szCs w:val="22"/>
            <w:lang w:eastAsia="zh-CN"/>
          </w:rPr>
          <w:t xml:space="preserve">an E. coli MG1655 </w:t>
        </w:r>
      </w:ins>
      <w:ins w:id="448" w:author="jai padmakumar" w:date="2022-12-08T17:04:00Z">
        <w:r w:rsidR="0027550A">
          <w:rPr>
            <w:rFonts w:ascii="Calibri" w:hAnsi="Calibri" w:cs="Arial"/>
            <w:bCs/>
            <w:color w:val="000000" w:themeColor="text1"/>
            <w:sz w:val="22"/>
            <w:szCs w:val="22"/>
            <w:lang w:eastAsia="zh-CN"/>
          </w:rPr>
          <w:t xml:space="preserve">delta </w:t>
        </w:r>
        <w:proofErr w:type="spellStart"/>
        <w:r w:rsidR="0027550A">
          <w:rPr>
            <w:rFonts w:ascii="Calibri" w:hAnsi="Calibri" w:cs="Arial"/>
            <w:bCs/>
            <w:color w:val="000000" w:themeColor="text1"/>
            <w:sz w:val="22"/>
            <w:szCs w:val="22"/>
            <w:lang w:eastAsia="zh-CN"/>
          </w:rPr>
          <w:t>AraC</w:t>
        </w:r>
        <w:proofErr w:type="spellEnd"/>
        <w:r w:rsidR="0027550A">
          <w:rPr>
            <w:rFonts w:ascii="Calibri" w:hAnsi="Calibri" w:cs="Arial"/>
            <w:bCs/>
            <w:color w:val="000000" w:themeColor="text1"/>
            <w:sz w:val="22"/>
            <w:szCs w:val="22"/>
            <w:lang w:eastAsia="zh-CN"/>
          </w:rPr>
          <w:t xml:space="preserve"> </w:t>
        </w:r>
      </w:ins>
      <w:ins w:id="449" w:author="jai padmakumar" w:date="2022-12-08T17:00:00Z">
        <w:r w:rsidR="004B47E7">
          <w:rPr>
            <w:rFonts w:ascii="Calibri" w:hAnsi="Calibri" w:cs="Arial"/>
            <w:bCs/>
            <w:color w:val="000000" w:themeColor="text1"/>
            <w:sz w:val="22"/>
            <w:szCs w:val="22"/>
            <w:lang w:eastAsia="zh-CN"/>
          </w:rPr>
          <w:t xml:space="preserve">strain </w:t>
        </w:r>
        <w:r w:rsidR="00BC2663">
          <w:rPr>
            <w:rFonts w:ascii="Calibri" w:hAnsi="Calibri" w:cs="Arial"/>
            <w:bCs/>
            <w:color w:val="000000" w:themeColor="text1"/>
            <w:sz w:val="22"/>
            <w:szCs w:val="22"/>
            <w:lang w:eastAsia="zh-CN"/>
          </w:rPr>
          <w:t>containing 3 empty landing pads</w:t>
        </w:r>
      </w:ins>
      <w:ins w:id="450" w:author="jai padmakumar" w:date="2022-12-08T17:01:00Z">
        <w:r w:rsidR="00F80BEA">
          <w:rPr>
            <w:rFonts w:ascii="Calibri" w:hAnsi="Calibri" w:cs="Arial"/>
            <w:bCs/>
            <w:color w:val="000000" w:themeColor="text1"/>
            <w:sz w:val="22"/>
            <w:szCs w:val="22"/>
            <w:lang w:eastAsia="zh-CN"/>
          </w:rPr>
          <w:t xml:space="preserve"> </w:t>
        </w:r>
      </w:ins>
      <w:ins w:id="451" w:author="jai padmakumar" w:date="2022-12-08T17:03:00Z">
        <w:r w:rsidR="00350EE7">
          <w:rPr>
            <w:rFonts w:ascii="Calibri" w:hAnsi="Calibri" w:cs="Arial"/>
            <w:bCs/>
            <w:color w:val="000000" w:themeColor="text1"/>
            <w:sz w:val="22"/>
            <w:szCs w:val="22"/>
            <w:lang w:eastAsia="zh-CN"/>
          </w:rPr>
          <w:t>and placed it outside of the landing pads</w:t>
        </w:r>
      </w:ins>
      <w:ins w:id="452" w:author="jai padmakumar" w:date="2022-12-08T17:06:00Z">
        <w:r w:rsidR="0068660F">
          <w:rPr>
            <w:rFonts w:ascii="Calibri" w:hAnsi="Calibri" w:cs="Arial"/>
            <w:bCs/>
            <w:color w:val="000000" w:themeColor="text1"/>
            <w:sz w:val="22"/>
            <w:szCs w:val="22"/>
            <w:lang w:eastAsia="zh-CN"/>
          </w:rPr>
          <w:t xml:space="preserve"> (JAI_MKC300)</w:t>
        </w:r>
      </w:ins>
      <w:ins w:id="453" w:author="jai padmakumar" w:date="2022-12-08T17:03:00Z">
        <w:r w:rsidR="00350EE7">
          <w:rPr>
            <w:rFonts w:ascii="Calibri" w:hAnsi="Calibri" w:cs="Arial"/>
            <w:bCs/>
            <w:color w:val="000000" w:themeColor="text1"/>
            <w:sz w:val="22"/>
            <w:szCs w:val="22"/>
            <w:lang w:eastAsia="zh-CN"/>
          </w:rPr>
          <w:t xml:space="preserve">, freeing </w:t>
        </w:r>
      </w:ins>
      <w:ins w:id="454" w:author="jai padmakumar" w:date="2022-12-08T17:04:00Z">
        <w:r w:rsidR="0027550A">
          <w:rPr>
            <w:rFonts w:ascii="Calibri" w:hAnsi="Calibri" w:cs="Arial"/>
            <w:bCs/>
            <w:color w:val="000000" w:themeColor="text1"/>
            <w:sz w:val="22"/>
            <w:szCs w:val="22"/>
            <w:lang w:eastAsia="zh-CN"/>
          </w:rPr>
          <w:t>up all the landing pad</w:t>
        </w:r>
        <w:r w:rsidR="00AE1444">
          <w:rPr>
            <w:rFonts w:ascii="Calibri" w:hAnsi="Calibri" w:cs="Arial"/>
            <w:bCs/>
            <w:color w:val="000000" w:themeColor="text1"/>
            <w:sz w:val="22"/>
            <w:szCs w:val="22"/>
            <w:lang w:eastAsia="zh-CN"/>
          </w:rPr>
          <w:t>s for integration (Fig</w:t>
        </w:r>
      </w:ins>
      <w:ins w:id="455" w:author="jai padmakumar" w:date="2022-12-16T13:28:00Z">
        <w:r w:rsidR="00EE5768">
          <w:rPr>
            <w:rFonts w:ascii="Calibri" w:hAnsi="Calibri" w:cs="Arial"/>
            <w:bCs/>
            <w:color w:val="000000" w:themeColor="text1"/>
            <w:sz w:val="22"/>
            <w:szCs w:val="22"/>
            <w:lang w:eastAsia="zh-CN"/>
          </w:rPr>
          <w:t>ure</w:t>
        </w:r>
      </w:ins>
      <w:ins w:id="456" w:author="jai padmakumar" w:date="2022-12-08T17:04:00Z">
        <w:r w:rsidR="00AE1444">
          <w:rPr>
            <w:rFonts w:ascii="Calibri" w:hAnsi="Calibri" w:cs="Arial"/>
            <w:bCs/>
            <w:color w:val="000000" w:themeColor="text1"/>
            <w:sz w:val="22"/>
            <w:szCs w:val="22"/>
            <w:lang w:eastAsia="zh-CN"/>
          </w:rPr>
          <w:t xml:space="preserve"> 2D, </w:t>
        </w:r>
      </w:ins>
      <w:ins w:id="457" w:author="jai padmakumar" w:date="2022-12-16T13:28:00Z">
        <w:r w:rsidR="00EE5768">
          <w:rPr>
            <w:rFonts w:ascii="Calibri" w:hAnsi="Calibri" w:cs="Arial"/>
            <w:bCs/>
            <w:color w:val="000000" w:themeColor="text1"/>
            <w:sz w:val="22"/>
            <w:szCs w:val="22"/>
            <w:lang w:eastAsia="zh-CN"/>
          </w:rPr>
          <w:t>Supplementary Figure</w:t>
        </w:r>
      </w:ins>
      <w:ins w:id="458" w:author="jai padmakumar" w:date="2022-12-16T13:56:00Z">
        <w:r w:rsidR="002558F4">
          <w:rPr>
            <w:rFonts w:ascii="Calibri" w:hAnsi="Calibri" w:cs="Arial"/>
            <w:bCs/>
            <w:color w:val="000000" w:themeColor="text1"/>
            <w:sz w:val="22"/>
            <w:szCs w:val="22"/>
            <w:lang w:eastAsia="zh-CN"/>
          </w:rPr>
          <w:t>s 4 and</w:t>
        </w:r>
      </w:ins>
      <w:ins w:id="459" w:author="jai padmakumar" w:date="2022-12-16T13:57:00Z">
        <w:r w:rsidR="002558F4">
          <w:rPr>
            <w:rFonts w:ascii="Calibri" w:hAnsi="Calibri" w:cs="Arial"/>
            <w:bCs/>
            <w:color w:val="000000" w:themeColor="text1"/>
            <w:sz w:val="22"/>
            <w:szCs w:val="22"/>
            <w:lang w:eastAsia="zh-CN"/>
          </w:rPr>
          <w:t xml:space="preserve"> 5</w:t>
        </w:r>
      </w:ins>
      <w:ins w:id="460" w:author="jai padmakumar" w:date="2022-12-16T13:28:00Z">
        <w:r w:rsidR="00EE5768">
          <w:rPr>
            <w:rFonts w:ascii="Calibri" w:hAnsi="Calibri" w:cs="Arial"/>
            <w:bCs/>
            <w:color w:val="000000" w:themeColor="text1"/>
            <w:sz w:val="22"/>
            <w:szCs w:val="22"/>
            <w:lang w:eastAsia="zh-CN"/>
          </w:rPr>
          <w:t xml:space="preserve">, </w:t>
        </w:r>
      </w:ins>
      <w:ins w:id="461" w:author="jai padmakumar" w:date="2022-12-16T13:24:00Z">
        <w:r w:rsidR="001F30C0">
          <w:rPr>
            <w:rFonts w:ascii="Calibri" w:hAnsi="Calibri" w:cs="Arial"/>
            <w:bCs/>
            <w:color w:val="000000" w:themeColor="text1"/>
            <w:sz w:val="22"/>
            <w:szCs w:val="22"/>
            <w:lang w:eastAsia="zh-CN"/>
          </w:rPr>
          <w:t>M</w:t>
        </w:r>
      </w:ins>
      <w:ins w:id="462" w:author="jai padmakumar" w:date="2022-12-08T17:04:00Z">
        <w:r w:rsidR="00814F12">
          <w:rPr>
            <w:rFonts w:ascii="Calibri" w:hAnsi="Calibri" w:cs="Arial"/>
            <w:bCs/>
            <w:color w:val="000000" w:themeColor="text1"/>
            <w:sz w:val="22"/>
            <w:szCs w:val="22"/>
            <w:lang w:eastAsia="zh-CN"/>
          </w:rPr>
          <w:t>ater</w:t>
        </w:r>
      </w:ins>
      <w:ins w:id="463" w:author="jai padmakumar" w:date="2022-12-08T17:05:00Z">
        <w:r w:rsidR="00814F12">
          <w:rPr>
            <w:rFonts w:ascii="Calibri" w:hAnsi="Calibri" w:cs="Arial"/>
            <w:bCs/>
            <w:color w:val="000000" w:themeColor="text1"/>
            <w:sz w:val="22"/>
            <w:szCs w:val="22"/>
            <w:lang w:eastAsia="zh-CN"/>
          </w:rPr>
          <w:t xml:space="preserve">ials and </w:t>
        </w:r>
      </w:ins>
      <w:ins w:id="464" w:author="jai padmakumar" w:date="2022-12-16T13:24:00Z">
        <w:r w:rsidR="00A56268">
          <w:rPr>
            <w:rFonts w:ascii="Calibri" w:hAnsi="Calibri" w:cs="Arial"/>
            <w:bCs/>
            <w:color w:val="000000" w:themeColor="text1"/>
            <w:sz w:val="22"/>
            <w:szCs w:val="22"/>
            <w:lang w:eastAsia="zh-CN"/>
          </w:rPr>
          <w:t>M</w:t>
        </w:r>
      </w:ins>
      <w:ins w:id="465" w:author="jai padmakumar" w:date="2022-12-08T17:05:00Z">
        <w:r w:rsidR="00814F12">
          <w:rPr>
            <w:rFonts w:ascii="Calibri" w:hAnsi="Calibri" w:cs="Arial"/>
            <w:bCs/>
            <w:color w:val="000000" w:themeColor="text1"/>
            <w:sz w:val="22"/>
            <w:szCs w:val="22"/>
            <w:lang w:eastAsia="zh-CN"/>
          </w:rPr>
          <w:t xml:space="preserve">ethods). </w:t>
        </w:r>
        <w:r w:rsidR="00665366">
          <w:rPr>
            <w:rFonts w:ascii="Calibri" w:hAnsi="Calibri" w:cs="Arial"/>
            <w:bCs/>
            <w:color w:val="000000" w:themeColor="text1"/>
            <w:sz w:val="22"/>
            <w:szCs w:val="22"/>
            <w:lang w:eastAsia="zh-CN"/>
          </w:rPr>
          <w:lastRenderedPageBreak/>
          <w:t xml:space="preserve">Note the </w:t>
        </w:r>
        <w:proofErr w:type="spellStart"/>
        <w:r w:rsidR="00665366">
          <w:rPr>
            <w:rFonts w:ascii="Calibri" w:hAnsi="Calibri" w:cs="Arial"/>
            <w:bCs/>
            <w:color w:val="000000" w:themeColor="text1"/>
            <w:sz w:val="22"/>
            <w:szCs w:val="22"/>
            <w:lang w:eastAsia="zh-CN"/>
          </w:rPr>
          <w:t>RpaR</w:t>
        </w:r>
        <w:proofErr w:type="spellEnd"/>
        <w:r w:rsidR="00665366">
          <w:rPr>
            <w:rFonts w:ascii="Calibri" w:hAnsi="Calibri" w:cs="Arial"/>
            <w:bCs/>
            <w:color w:val="000000" w:themeColor="text1"/>
            <w:sz w:val="22"/>
            <w:szCs w:val="22"/>
            <w:lang w:eastAsia="zh-CN"/>
          </w:rPr>
          <w:t xml:space="preserve"> </w:t>
        </w:r>
        <w:r w:rsidR="00752B1A">
          <w:rPr>
            <w:rFonts w:ascii="Calibri" w:hAnsi="Calibri" w:cs="Arial"/>
            <w:bCs/>
            <w:color w:val="000000" w:themeColor="text1"/>
            <w:sz w:val="22"/>
            <w:szCs w:val="22"/>
            <w:lang w:eastAsia="zh-CN"/>
          </w:rPr>
          <w:t xml:space="preserve">sensor was not in this array and was cloned alongside </w:t>
        </w:r>
        <w:r w:rsidR="00685CED">
          <w:rPr>
            <w:rFonts w:ascii="Calibri" w:hAnsi="Calibri" w:cs="Arial"/>
            <w:bCs/>
            <w:color w:val="000000" w:themeColor="text1"/>
            <w:sz w:val="22"/>
            <w:szCs w:val="22"/>
            <w:lang w:eastAsia="zh-CN"/>
          </w:rPr>
          <w:t>any constru</w:t>
        </w:r>
      </w:ins>
      <w:ins w:id="466" w:author="jai padmakumar" w:date="2022-12-08T17:06:00Z">
        <w:r w:rsidR="00685CED">
          <w:rPr>
            <w:rFonts w:ascii="Calibri" w:hAnsi="Calibri" w:cs="Arial"/>
            <w:bCs/>
            <w:color w:val="000000" w:themeColor="text1"/>
            <w:sz w:val="22"/>
            <w:szCs w:val="22"/>
            <w:lang w:eastAsia="zh-CN"/>
          </w:rPr>
          <w:t>cts that required it (Fig</w:t>
        </w:r>
      </w:ins>
      <w:ins w:id="467" w:author="jai padmakumar" w:date="2022-12-16T13:57:00Z">
        <w:r w:rsidR="009E2127">
          <w:rPr>
            <w:rFonts w:ascii="Calibri" w:hAnsi="Calibri" w:cs="Arial"/>
            <w:bCs/>
            <w:color w:val="000000" w:themeColor="text1"/>
            <w:sz w:val="22"/>
            <w:szCs w:val="22"/>
            <w:lang w:eastAsia="zh-CN"/>
          </w:rPr>
          <w:t>ure</w:t>
        </w:r>
      </w:ins>
      <w:ins w:id="468" w:author="jai padmakumar" w:date="2022-12-08T17:06:00Z">
        <w:r w:rsidR="00685CED">
          <w:rPr>
            <w:rFonts w:ascii="Calibri" w:hAnsi="Calibri" w:cs="Arial"/>
            <w:bCs/>
            <w:color w:val="000000" w:themeColor="text1"/>
            <w:sz w:val="22"/>
            <w:szCs w:val="22"/>
            <w:lang w:eastAsia="zh-CN"/>
          </w:rPr>
          <w:t xml:space="preserve"> 2D). </w:t>
        </w:r>
      </w:ins>
      <w:ins w:id="469" w:author="jai padmakumar" w:date="2022-12-08T17:08:00Z">
        <w:r w:rsidR="008D172E">
          <w:rPr>
            <w:rFonts w:ascii="Calibri" w:hAnsi="Calibri" w:cs="Arial"/>
            <w:bCs/>
            <w:color w:val="000000" w:themeColor="text1"/>
            <w:sz w:val="22"/>
            <w:szCs w:val="22"/>
            <w:lang w:eastAsia="zh-CN"/>
          </w:rPr>
          <w:t xml:space="preserve">All sender and receiver constructs were integrated into the </w:t>
        </w:r>
      </w:ins>
      <w:ins w:id="470" w:author="jai padmakumar" w:date="2022-12-08T17:09:00Z">
        <w:r w:rsidR="0024023D">
          <w:rPr>
            <w:rFonts w:ascii="Calibri" w:hAnsi="Calibri" w:cs="Arial"/>
            <w:bCs/>
            <w:color w:val="000000" w:themeColor="text1"/>
            <w:sz w:val="22"/>
            <w:szCs w:val="22"/>
            <w:lang w:eastAsia="zh-CN"/>
          </w:rPr>
          <w:t xml:space="preserve">genomic </w:t>
        </w:r>
      </w:ins>
      <w:ins w:id="471" w:author="jai padmakumar" w:date="2022-12-08T17:08:00Z">
        <w:r w:rsidR="008D172E">
          <w:rPr>
            <w:rFonts w:ascii="Calibri" w:hAnsi="Calibri" w:cs="Arial"/>
            <w:bCs/>
            <w:color w:val="000000" w:themeColor="text1"/>
            <w:sz w:val="22"/>
            <w:szCs w:val="22"/>
            <w:lang w:eastAsia="zh-CN"/>
          </w:rPr>
          <w:t xml:space="preserve">attB2 </w:t>
        </w:r>
      </w:ins>
      <w:ins w:id="472" w:author="jai padmakumar" w:date="2022-12-08T17:09:00Z">
        <w:r w:rsidR="0024023D">
          <w:rPr>
            <w:rFonts w:ascii="Calibri" w:hAnsi="Calibri" w:cs="Arial"/>
            <w:bCs/>
            <w:color w:val="000000" w:themeColor="text1"/>
            <w:sz w:val="22"/>
            <w:szCs w:val="22"/>
            <w:lang w:eastAsia="zh-CN"/>
          </w:rPr>
          <w:t xml:space="preserve">landing pad, except for the DAPG synthesis device which was placed on a p15a plasmid to </w:t>
        </w:r>
      </w:ins>
      <w:ins w:id="473" w:author="jai padmakumar" w:date="2022-12-08T17:10:00Z">
        <w:r w:rsidR="003E7853">
          <w:rPr>
            <w:rFonts w:ascii="Calibri" w:hAnsi="Calibri" w:cs="Arial"/>
            <w:bCs/>
            <w:color w:val="000000" w:themeColor="text1"/>
            <w:sz w:val="22"/>
            <w:szCs w:val="22"/>
            <w:lang w:eastAsia="zh-CN"/>
          </w:rPr>
          <w:t>enable</w:t>
        </w:r>
      </w:ins>
      <w:ins w:id="474" w:author="jai padmakumar" w:date="2022-12-08T17:09:00Z">
        <w:r w:rsidR="0024023D">
          <w:rPr>
            <w:rFonts w:ascii="Calibri" w:hAnsi="Calibri" w:cs="Arial"/>
            <w:bCs/>
            <w:color w:val="000000" w:themeColor="text1"/>
            <w:sz w:val="22"/>
            <w:szCs w:val="22"/>
            <w:lang w:eastAsia="zh-CN"/>
          </w:rPr>
          <w:t xml:space="preserve"> sufficient expression levels</w:t>
        </w:r>
      </w:ins>
      <w:ins w:id="475" w:author="jai padmakumar" w:date="2022-12-08T17:32:00Z">
        <w:r w:rsidR="00F70736">
          <w:rPr>
            <w:rFonts w:ascii="Calibri" w:hAnsi="Calibri" w:cs="Arial"/>
            <w:bCs/>
            <w:color w:val="000000" w:themeColor="text1"/>
            <w:sz w:val="22"/>
            <w:szCs w:val="22"/>
            <w:lang w:eastAsia="zh-CN"/>
          </w:rPr>
          <w:t xml:space="preserve"> (Fig 2D)</w:t>
        </w:r>
      </w:ins>
      <w:ins w:id="476" w:author="jai padmakumar" w:date="2022-12-08T17:09:00Z">
        <w:r w:rsidR="0024023D">
          <w:rPr>
            <w:rFonts w:ascii="Calibri" w:hAnsi="Calibri" w:cs="Arial"/>
            <w:bCs/>
            <w:color w:val="000000" w:themeColor="text1"/>
            <w:sz w:val="22"/>
            <w:szCs w:val="22"/>
            <w:lang w:eastAsia="zh-CN"/>
          </w:rPr>
          <w:t>.</w:t>
        </w:r>
      </w:ins>
      <w:ins w:id="477" w:author="jai padmakumar" w:date="2022-12-08T17:08:00Z">
        <w:r w:rsidR="008D172E">
          <w:rPr>
            <w:rFonts w:ascii="Calibri" w:hAnsi="Calibri" w:cs="Arial"/>
            <w:bCs/>
            <w:color w:val="000000" w:themeColor="text1"/>
            <w:sz w:val="22"/>
            <w:szCs w:val="22"/>
            <w:lang w:eastAsia="zh-CN"/>
          </w:rPr>
          <w:t xml:space="preserve"> </w:t>
        </w:r>
      </w:ins>
    </w:p>
    <w:p w14:paraId="7FCF9B2D" w14:textId="2816AC24" w:rsidR="002466BF" w:rsidDel="001A7505" w:rsidRDefault="00B92B4A" w:rsidP="00D96C4E">
      <w:pPr>
        <w:widowControl w:val="0"/>
        <w:adjustRightInd w:val="0"/>
        <w:snapToGrid w:val="0"/>
        <w:spacing w:line="360" w:lineRule="auto"/>
        <w:ind w:firstLine="720"/>
        <w:contextualSpacing/>
        <w:jc w:val="both"/>
        <w:outlineLvl w:val="0"/>
        <w:rPr>
          <w:del w:id="478" w:author="jai padmakumar" w:date="2022-12-08T17:07:00Z"/>
          <w:rFonts w:ascii="Calibri" w:hAnsi="Calibri" w:cs="Arial"/>
          <w:bCs/>
          <w:color w:val="000000" w:themeColor="text1"/>
          <w:sz w:val="22"/>
          <w:szCs w:val="22"/>
          <w:lang w:eastAsia="zh-CN"/>
        </w:rPr>
      </w:pPr>
      <w:del w:id="479" w:author="jai padmakumar" w:date="2022-12-08T17:07:00Z">
        <w:r w:rsidDel="001A7505">
          <w:rPr>
            <w:rFonts w:ascii="Calibri" w:hAnsi="Calibri" w:cs="Arial"/>
            <w:bCs/>
            <w:color w:val="000000" w:themeColor="text1"/>
            <w:sz w:val="22"/>
            <w:szCs w:val="22"/>
            <w:lang w:eastAsia="zh-CN"/>
          </w:rPr>
          <w:delText>The original sensor array in YJP_MKC173 only contained 7 sensors, of which only 1 sensed a molecule that could be easily synthesized, and the sensor array was placed in the att5 landing pad leaving only 2 landing pads available.</w:delText>
        </w:r>
        <w:r w:rsidR="00D027E9" w:rsidDel="001A7505">
          <w:rPr>
            <w:rFonts w:ascii="Calibri" w:hAnsi="Calibri" w:cs="Arial"/>
            <w:bCs/>
            <w:color w:val="000000" w:themeColor="text1"/>
            <w:sz w:val="22"/>
            <w:szCs w:val="22"/>
            <w:lang w:eastAsia="zh-CN"/>
          </w:rPr>
          <w:delText xml:space="preserve"> </w:delText>
        </w:r>
        <w:r w:rsidR="00247148" w:rsidDel="001A7505">
          <w:rPr>
            <w:rFonts w:ascii="Calibri" w:hAnsi="Calibri" w:cs="Arial"/>
            <w:bCs/>
            <w:color w:val="000000" w:themeColor="text1"/>
            <w:sz w:val="22"/>
            <w:szCs w:val="22"/>
            <w:lang w:eastAsia="zh-CN"/>
          </w:rPr>
          <w:delText xml:space="preserve">To address these issues, we moved the Marionette sensor array, a cluster of 12 optimized sensors, </w:delText>
        </w:r>
        <w:r w:rsidR="004B7DF5" w:rsidDel="001A7505">
          <w:rPr>
            <w:rFonts w:ascii="Calibri" w:hAnsi="Calibri" w:cs="Arial"/>
            <w:bCs/>
            <w:color w:val="000000" w:themeColor="text1"/>
            <w:sz w:val="22"/>
            <w:szCs w:val="22"/>
            <w:lang w:eastAsia="zh-CN"/>
          </w:rPr>
          <w:delText xml:space="preserve">by phage transduction </w:delText>
        </w:r>
        <w:r w:rsidR="00247148" w:rsidDel="001A7505">
          <w:rPr>
            <w:rFonts w:ascii="Calibri" w:hAnsi="Calibri" w:cs="Arial"/>
            <w:bCs/>
            <w:color w:val="000000" w:themeColor="text1"/>
            <w:sz w:val="22"/>
            <w:szCs w:val="22"/>
            <w:lang w:eastAsia="zh-CN"/>
          </w:rPr>
          <w:delText>into an E. coli MG1655 strain containing 3 empty landing pads</w:delText>
        </w:r>
        <w:r w:rsidR="0071728C" w:rsidDel="001A7505">
          <w:rPr>
            <w:rFonts w:ascii="Calibri" w:hAnsi="Calibri" w:cs="Arial"/>
            <w:bCs/>
            <w:color w:val="000000" w:themeColor="text1"/>
            <w:sz w:val="22"/>
            <w:szCs w:val="22"/>
            <w:lang w:eastAsia="zh-CN"/>
          </w:rPr>
          <w:delText xml:space="preserve"> with a AraC </w:delText>
        </w:r>
        <w:r w:rsidR="0015321D" w:rsidDel="001A7505">
          <w:rPr>
            <w:rFonts w:ascii="Calibri" w:hAnsi="Calibri" w:cs="Arial"/>
            <w:bCs/>
            <w:color w:val="000000" w:themeColor="text1"/>
            <w:sz w:val="22"/>
            <w:szCs w:val="22"/>
            <w:lang w:eastAsia="zh-CN"/>
          </w:rPr>
          <w:delText>(</w:delText>
        </w:r>
        <w:r w:rsidR="00014325" w:rsidDel="001A7505">
          <w:rPr>
            <w:rFonts w:ascii="Calibri" w:hAnsi="Calibri" w:cs="Arial"/>
            <w:bCs/>
            <w:color w:val="000000" w:themeColor="text1"/>
            <w:sz w:val="22"/>
            <w:szCs w:val="22"/>
            <w:lang w:eastAsia="zh-CN"/>
          </w:rPr>
          <w:delText>AF</w:delText>
        </w:r>
        <w:r w:rsidR="0015321D" w:rsidDel="001A7505">
          <w:rPr>
            <w:rFonts w:ascii="Calibri" w:hAnsi="Calibri" w:cs="Arial"/>
            <w:bCs/>
            <w:color w:val="000000" w:themeColor="text1"/>
            <w:sz w:val="22"/>
            <w:szCs w:val="22"/>
            <w:lang w:eastAsia="zh-CN"/>
          </w:rPr>
          <w:delText xml:space="preserve">_MKCXXX) </w:delText>
        </w:r>
        <w:r w:rsidR="0071728C" w:rsidDel="001A7505">
          <w:rPr>
            <w:rFonts w:ascii="Calibri" w:hAnsi="Calibri" w:cs="Arial"/>
            <w:bCs/>
            <w:color w:val="000000" w:themeColor="text1"/>
            <w:sz w:val="22"/>
            <w:szCs w:val="22"/>
            <w:lang w:eastAsia="zh-CN"/>
          </w:rPr>
          <w:delText>knockout to reduce leakage</w:delText>
        </w:r>
        <w:r w:rsidR="0015321D" w:rsidDel="001A7505">
          <w:rPr>
            <w:rFonts w:ascii="Calibri" w:hAnsi="Calibri" w:cs="Arial"/>
            <w:bCs/>
            <w:color w:val="000000" w:themeColor="text1"/>
            <w:sz w:val="22"/>
            <w:szCs w:val="22"/>
            <w:lang w:eastAsia="zh-CN"/>
          </w:rPr>
          <w:delText>, creating JAI_MKC300</w:delText>
        </w:r>
        <w:r w:rsidR="00247148" w:rsidDel="001A7505">
          <w:rPr>
            <w:rFonts w:ascii="Calibri" w:hAnsi="Calibri" w:cs="Arial"/>
            <w:bCs/>
            <w:color w:val="000000" w:themeColor="text1"/>
            <w:sz w:val="22"/>
            <w:szCs w:val="22"/>
            <w:lang w:eastAsia="zh-CN"/>
          </w:rPr>
          <w:delText xml:space="preserve">. </w:delText>
        </w:r>
        <w:r w:rsidR="00B22A03" w:rsidDel="001A7505">
          <w:rPr>
            <w:rFonts w:ascii="Calibri" w:hAnsi="Calibri" w:cs="Arial"/>
            <w:bCs/>
            <w:color w:val="000000" w:themeColor="text1"/>
            <w:sz w:val="22"/>
            <w:szCs w:val="22"/>
            <w:lang w:eastAsia="zh-CN"/>
          </w:rPr>
          <w:delText xml:space="preserve">This provided two </w:delText>
        </w:r>
        <w:r w:rsidR="00327D42" w:rsidDel="001A7505">
          <w:rPr>
            <w:rFonts w:ascii="Calibri" w:hAnsi="Calibri" w:cs="Arial"/>
            <w:bCs/>
            <w:color w:val="000000" w:themeColor="text1"/>
            <w:sz w:val="22"/>
            <w:szCs w:val="22"/>
            <w:lang w:eastAsia="zh-CN"/>
          </w:rPr>
          <w:delText xml:space="preserve">key </w:delText>
        </w:r>
        <w:r w:rsidR="00B22A03" w:rsidDel="001A7505">
          <w:rPr>
            <w:rFonts w:ascii="Calibri" w:hAnsi="Calibri" w:cs="Arial"/>
            <w:bCs/>
            <w:color w:val="000000" w:themeColor="text1"/>
            <w:sz w:val="22"/>
            <w:szCs w:val="22"/>
            <w:lang w:eastAsia="zh-CN"/>
          </w:rPr>
          <w:delText>advantages.</w:delText>
        </w:r>
        <w:r w:rsidR="00A67F9B" w:rsidDel="001A7505">
          <w:rPr>
            <w:rFonts w:ascii="Calibri" w:hAnsi="Calibri" w:cs="Arial"/>
            <w:bCs/>
            <w:color w:val="000000" w:themeColor="text1"/>
            <w:sz w:val="22"/>
            <w:szCs w:val="22"/>
            <w:lang w:eastAsia="zh-CN"/>
          </w:rPr>
          <w:delText xml:space="preserve"> First, the sensor array contains excellent sensors for Lux, Cin, and DAPG</w:delText>
        </w:r>
        <w:r w:rsidR="00BE4160" w:rsidDel="001A7505">
          <w:rPr>
            <w:rFonts w:ascii="Calibri" w:hAnsi="Calibri" w:cs="Arial"/>
            <w:bCs/>
            <w:color w:val="000000" w:themeColor="text1"/>
            <w:sz w:val="22"/>
            <w:szCs w:val="22"/>
            <w:lang w:eastAsia="zh-CN"/>
          </w:rPr>
          <w:delText xml:space="preserve"> eliminated the need to clone different sensors into particular strains</w:delText>
        </w:r>
        <w:r w:rsidR="000A63BC" w:rsidDel="001A7505">
          <w:rPr>
            <w:rFonts w:ascii="Calibri" w:hAnsi="Calibri" w:cs="Arial"/>
            <w:bCs/>
            <w:color w:val="000000" w:themeColor="text1"/>
            <w:sz w:val="22"/>
            <w:szCs w:val="22"/>
            <w:lang w:eastAsia="zh-CN"/>
          </w:rPr>
          <w:delText xml:space="preserve"> (RpaR was cloned</w:delText>
        </w:r>
        <w:r w:rsidR="00D35407" w:rsidDel="001A7505">
          <w:rPr>
            <w:rFonts w:ascii="Calibri" w:hAnsi="Calibri" w:cs="Arial"/>
            <w:bCs/>
            <w:color w:val="000000" w:themeColor="text1"/>
            <w:sz w:val="22"/>
            <w:szCs w:val="22"/>
            <w:lang w:eastAsia="zh-CN"/>
          </w:rPr>
          <w:delText xml:space="preserve"> alongside the circuit</w:delText>
        </w:r>
        <w:r w:rsidR="000A63BC" w:rsidDel="001A7505">
          <w:rPr>
            <w:rFonts w:ascii="Calibri" w:hAnsi="Calibri" w:cs="Arial"/>
            <w:bCs/>
            <w:color w:val="000000" w:themeColor="text1"/>
            <w:sz w:val="22"/>
            <w:szCs w:val="22"/>
            <w:lang w:eastAsia="zh-CN"/>
          </w:rPr>
          <w:delText xml:space="preserve"> in whenever necessary)</w:delText>
        </w:r>
        <w:r w:rsidR="00BE4160" w:rsidDel="001A7505">
          <w:rPr>
            <w:rFonts w:ascii="Calibri" w:hAnsi="Calibri" w:cs="Arial"/>
            <w:bCs/>
            <w:color w:val="000000" w:themeColor="text1"/>
            <w:sz w:val="22"/>
            <w:szCs w:val="22"/>
            <w:lang w:eastAsia="zh-CN"/>
          </w:rPr>
          <w:delText xml:space="preserve">. Second, </w:delText>
        </w:r>
        <w:r w:rsidR="004B7DF5" w:rsidDel="001A7505">
          <w:rPr>
            <w:rFonts w:ascii="Calibri" w:hAnsi="Calibri" w:cs="Arial"/>
            <w:bCs/>
            <w:color w:val="000000" w:themeColor="text1"/>
            <w:sz w:val="22"/>
            <w:szCs w:val="22"/>
            <w:lang w:eastAsia="zh-CN"/>
          </w:rPr>
          <w:delText xml:space="preserve">the sensor array was </w:delText>
        </w:r>
        <w:r w:rsidR="008A76B2" w:rsidDel="001A7505">
          <w:rPr>
            <w:rFonts w:ascii="Calibri" w:hAnsi="Calibri" w:cs="Arial"/>
            <w:bCs/>
            <w:color w:val="000000" w:themeColor="text1"/>
            <w:sz w:val="22"/>
            <w:szCs w:val="22"/>
            <w:lang w:eastAsia="zh-CN"/>
          </w:rPr>
          <w:delText xml:space="preserve">placed outside of a landing pad, freeing up all 3 landing pads for subsequent genome integrations. </w:delText>
        </w:r>
      </w:del>
    </w:p>
    <w:p w14:paraId="5471A798" w14:textId="0B2C54B4" w:rsidR="00D27B7C" w:rsidRDefault="00384BC1" w:rsidP="00D96C4E">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del w:id="480" w:author="jai padmakumar" w:date="2022-12-08T17:33:00Z">
        <w:r w:rsidDel="00E31655">
          <w:rPr>
            <w:rFonts w:ascii="Calibri" w:hAnsi="Calibri" w:cs="Arial"/>
            <w:bCs/>
            <w:color w:val="000000" w:themeColor="text1"/>
            <w:sz w:val="22"/>
            <w:szCs w:val="22"/>
            <w:lang w:eastAsia="zh-CN"/>
          </w:rPr>
          <w:delText xml:space="preserve">Insulated </w:delText>
        </w:r>
        <w:r w:rsidR="00D77A8D" w:rsidDel="00E31655">
          <w:rPr>
            <w:rFonts w:ascii="Calibri" w:hAnsi="Calibri" w:cs="Arial"/>
            <w:bCs/>
            <w:color w:val="000000" w:themeColor="text1"/>
            <w:sz w:val="22"/>
            <w:szCs w:val="22"/>
            <w:lang w:eastAsia="zh-CN"/>
          </w:rPr>
          <w:delText>“</w:delText>
        </w:r>
        <w:r w:rsidDel="00E31655">
          <w:rPr>
            <w:rFonts w:ascii="Calibri" w:hAnsi="Calibri" w:cs="Arial"/>
            <w:bCs/>
            <w:color w:val="000000" w:themeColor="text1"/>
            <w:sz w:val="22"/>
            <w:szCs w:val="22"/>
            <w:lang w:eastAsia="zh-CN"/>
          </w:rPr>
          <w:delText>s</w:delText>
        </w:r>
        <w:r w:rsidR="0043197C" w:rsidDel="00E31655">
          <w:rPr>
            <w:rFonts w:ascii="Calibri" w:hAnsi="Calibri" w:cs="Arial"/>
            <w:bCs/>
            <w:color w:val="000000" w:themeColor="text1"/>
            <w:sz w:val="22"/>
            <w:szCs w:val="22"/>
            <w:lang w:eastAsia="zh-CN"/>
          </w:rPr>
          <w:delText>ender</w:delText>
        </w:r>
        <w:r w:rsidR="00D77A8D" w:rsidDel="00E31655">
          <w:rPr>
            <w:rFonts w:ascii="Calibri" w:hAnsi="Calibri" w:cs="Arial"/>
            <w:bCs/>
            <w:color w:val="000000" w:themeColor="text1"/>
            <w:sz w:val="22"/>
            <w:szCs w:val="22"/>
            <w:lang w:eastAsia="zh-CN"/>
          </w:rPr>
          <w:delText>”</w:delText>
        </w:r>
        <w:r w:rsidR="0043197C" w:rsidDel="00E31655">
          <w:rPr>
            <w:rFonts w:ascii="Calibri" w:hAnsi="Calibri" w:cs="Arial"/>
            <w:bCs/>
            <w:color w:val="000000" w:themeColor="text1"/>
            <w:sz w:val="22"/>
            <w:szCs w:val="22"/>
            <w:lang w:eastAsia="zh-CN"/>
          </w:rPr>
          <w:delText xml:space="preserve"> </w:delText>
        </w:r>
        <w:r w:rsidR="00837063" w:rsidDel="00E31655">
          <w:rPr>
            <w:rFonts w:ascii="Calibri" w:hAnsi="Calibri" w:cs="Arial"/>
            <w:bCs/>
            <w:color w:val="000000" w:themeColor="text1"/>
            <w:sz w:val="22"/>
            <w:szCs w:val="22"/>
            <w:lang w:eastAsia="zh-CN"/>
          </w:rPr>
          <w:delText xml:space="preserve">characterization </w:delText>
        </w:r>
        <w:r w:rsidR="0043197C" w:rsidDel="00E31655">
          <w:rPr>
            <w:rFonts w:ascii="Calibri" w:hAnsi="Calibri" w:cs="Arial"/>
            <w:bCs/>
            <w:color w:val="000000" w:themeColor="text1"/>
            <w:sz w:val="22"/>
            <w:szCs w:val="22"/>
            <w:lang w:eastAsia="zh-CN"/>
          </w:rPr>
          <w:delText xml:space="preserve">cassettes </w:delText>
        </w:r>
        <w:r w:rsidDel="00E31655">
          <w:rPr>
            <w:rFonts w:ascii="Calibri" w:hAnsi="Calibri" w:cs="Arial"/>
            <w:bCs/>
            <w:color w:val="000000" w:themeColor="text1"/>
            <w:sz w:val="22"/>
            <w:szCs w:val="22"/>
            <w:lang w:eastAsia="zh-CN"/>
          </w:rPr>
          <w:delText xml:space="preserve">composed of a </w:delText>
        </w:r>
        <w:r w:rsidR="004D55E4" w:rsidDel="00E31655">
          <w:rPr>
            <w:rFonts w:ascii="Calibri" w:hAnsi="Calibri" w:cs="Arial"/>
            <w:bCs/>
            <w:color w:val="000000" w:themeColor="text1"/>
            <w:sz w:val="22"/>
            <w:szCs w:val="22"/>
            <w:lang w:eastAsia="zh-CN"/>
          </w:rPr>
          <w:delText>P</w:delText>
        </w:r>
        <w:r w:rsidR="004D55E4" w:rsidDel="00E31655">
          <w:rPr>
            <w:rFonts w:ascii="Calibri" w:hAnsi="Calibri" w:cs="Arial"/>
            <w:bCs/>
            <w:color w:val="000000" w:themeColor="text1"/>
            <w:sz w:val="22"/>
            <w:szCs w:val="22"/>
            <w:vertAlign w:val="subscript"/>
            <w:lang w:eastAsia="zh-CN"/>
          </w:rPr>
          <w:delText>Tac</w:delText>
        </w:r>
        <w:r w:rsidR="003472E0" w:rsidDel="00E31655">
          <w:rPr>
            <w:rFonts w:ascii="Calibri" w:hAnsi="Calibri" w:cs="Arial"/>
            <w:bCs/>
            <w:color w:val="000000" w:themeColor="text1"/>
            <w:sz w:val="22"/>
            <w:szCs w:val="22"/>
            <w:lang w:eastAsia="zh-CN"/>
          </w:rPr>
          <w:delText xml:space="preserve"> promoter, </w:delText>
        </w:r>
        <w:r w:rsidR="00161623" w:rsidDel="00E31655">
          <w:rPr>
            <w:rFonts w:ascii="Calibri" w:hAnsi="Calibri" w:cs="Arial"/>
            <w:bCs/>
            <w:color w:val="000000" w:themeColor="text1"/>
            <w:sz w:val="22"/>
            <w:szCs w:val="22"/>
            <w:lang w:eastAsia="zh-CN"/>
          </w:rPr>
          <w:delText xml:space="preserve">ribozyme, RBS, 1 or more genes required for synthesis of the particular molecule, and a terminator were used to produce a molecule. </w:delText>
        </w:r>
        <w:r w:rsidR="00595104" w:rsidDel="00E31655">
          <w:rPr>
            <w:rFonts w:ascii="Calibri" w:hAnsi="Calibri" w:cs="Arial"/>
            <w:bCs/>
            <w:color w:val="000000" w:themeColor="text1"/>
            <w:sz w:val="22"/>
            <w:szCs w:val="22"/>
            <w:lang w:eastAsia="zh-CN"/>
          </w:rPr>
          <w:delText xml:space="preserve">4 </w:delText>
        </w:r>
        <w:r w:rsidR="009C7A8F" w:rsidDel="00E31655">
          <w:rPr>
            <w:rFonts w:ascii="Calibri" w:hAnsi="Calibri" w:cs="Arial"/>
            <w:bCs/>
            <w:color w:val="000000" w:themeColor="text1"/>
            <w:sz w:val="22"/>
            <w:szCs w:val="22"/>
            <w:lang w:eastAsia="zh-CN"/>
          </w:rPr>
          <w:delText>“</w:delText>
        </w:r>
        <w:r w:rsidR="00D77A8D" w:rsidDel="00E31655">
          <w:rPr>
            <w:rFonts w:ascii="Calibri" w:hAnsi="Calibri" w:cs="Arial"/>
            <w:bCs/>
            <w:color w:val="000000" w:themeColor="text1"/>
            <w:sz w:val="22"/>
            <w:szCs w:val="22"/>
            <w:lang w:eastAsia="zh-CN"/>
          </w:rPr>
          <w:delText>re</w:delText>
        </w:r>
        <w:r w:rsidR="009C7A8F" w:rsidDel="00E31655">
          <w:rPr>
            <w:rFonts w:ascii="Calibri" w:hAnsi="Calibri" w:cs="Arial"/>
            <w:bCs/>
            <w:color w:val="000000" w:themeColor="text1"/>
            <w:sz w:val="22"/>
            <w:szCs w:val="22"/>
            <w:lang w:eastAsia="zh-CN"/>
          </w:rPr>
          <w:delText>ceiver”</w:delText>
        </w:r>
        <w:r w:rsidR="00161623" w:rsidDel="00E31655">
          <w:rPr>
            <w:rFonts w:ascii="Calibri" w:hAnsi="Calibri" w:cs="Arial"/>
            <w:bCs/>
            <w:color w:val="000000" w:themeColor="text1"/>
            <w:sz w:val="22"/>
            <w:szCs w:val="22"/>
            <w:lang w:eastAsia="zh-CN"/>
          </w:rPr>
          <w:delText xml:space="preserve"> cells </w:delText>
        </w:r>
        <w:r w:rsidR="009C7A8F" w:rsidDel="00E31655">
          <w:rPr>
            <w:rFonts w:ascii="Calibri" w:hAnsi="Calibri" w:cs="Arial"/>
            <w:bCs/>
            <w:color w:val="000000" w:themeColor="text1"/>
            <w:sz w:val="22"/>
            <w:szCs w:val="22"/>
            <w:lang w:eastAsia="zh-CN"/>
          </w:rPr>
          <w:delText xml:space="preserve">(rLux, rCin, rRpa, rDAPG) </w:delText>
        </w:r>
        <w:r w:rsidR="00161623" w:rsidDel="00E31655">
          <w:rPr>
            <w:rFonts w:ascii="Calibri" w:hAnsi="Calibri" w:cs="Arial"/>
            <w:bCs/>
            <w:color w:val="000000" w:themeColor="text1"/>
            <w:sz w:val="22"/>
            <w:szCs w:val="22"/>
            <w:lang w:eastAsia="zh-CN"/>
          </w:rPr>
          <w:delText xml:space="preserve">consisting of a single </w:delText>
        </w:r>
        <w:r w:rsidR="00A21F8E" w:rsidDel="00E31655">
          <w:rPr>
            <w:rFonts w:ascii="Calibri" w:hAnsi="Calibri" w:cs="Arial"/>
            <w:bCs/>
            <w:color w:val="000000" w:themeColor="text1"/>
            <w:sz w:val="22"/>
            <w:szCs w:val="22"/>
            <w:lang w:eastAsia="zh-CN"/>
          </w:rPr>
          <w:delText xml:space="preserve">inducible </w:delText>
        </w:r>
        <w:r w:rsidR="00161623" w:rsidDel="00E31655">
          <w:rPr>
            <w:rFonts w:ascii="Calibri" w:hAnsi="Calibri" w:cs="Arial"/>
            <w:bCs/>
            <w:color w:val="000000" w:themeColor="text1"/>
            <w:sz w:val="22"/>
            <w:szCs w:val="22"/>
            <w:lang w:eastAsia="zh-CN"/>
          </w:rPr>
          <w:delText xml:space="preserve">promoter </w:delText>
        </w:r>
        <w:r w:rsidR="00A21F8E" w:rsidDel="00E31655">
          <w:rPr>
            <w:rFonts w:ascii="Calibri" w:hAnsi="Calibri" w:cs="Arial"/>
            <w:bCs/>
            <w:color w:val="000000" w:themeColor="text1"/>
            <w:sz w:val="22"/>
            <w:szCs w:val="22"/>
            <w:lang w:eastAsia="zh-CN"/>
          </w:rPr>
          <w:delText xml:space="preserve">driving YFP </w:delText>
        </w:r>
        <w:r w:rsidR="00540B04" w:rsidDel="00E31655">
          <w:rPr>
            <w:rFonts w:ascii="Calibri" w:hAnsi="Calibri" w:cs="Arial"/>
            <w:bCs/>
            <w:color w:val="000000" w:themeColor="text1"/>
            <w:sz w:val="22"/>
            <w:szCs w:val="22"/>
            <w:lang w:eastAsia="zh-CN"/>
          </w:rPr>
          <w:delText xml:space="preserve">were used to </w:delText>
        </w:r>
        <w:r w:rsidR="000A1726" w:rsidDel="00E31655">
          <w:rPr>
            <w:rFonts w:ascii="Calibri" w:hAnsi="Calibri" w:cs="Arial"/>
            <w:bCs/>
            <w:color w:val="000000" w:themeColor="text1"/>
            <w:sz w:val="22"/>
            <w:szCs w:val="22"/>
            <w:lang w:eastAsia="zh-CN"/>
          </w:rPr>
          <w:delText>assay molecule production. Briefly,</w:delText>
        </w:r>
      </w:del>
      <w:ins w:id="481" w:author="jai padmakumar" w:date="2022-12-08T17:33:00Z">
        <w:r w:rsidR="00E31655">
          <w:rPr>
            <w:rFonts w:ascii="Calibri" w:hAnsi="Calibri" w:cs="Arial"/>
            <w:bCs/>
            <w:color w:val="000000" w:themeColor="text1"/>
            <w:sz w:val="22"/>
            <w:szCs w:val="22"/>
            <w:lang w:eastAsia="zh-CN"/>
          </w:rPr>
          <w:t xml:space="preserve">To </w:t>
        </w:r>
      </w:ins>
      <w:ins w:id="482" w:author="jai padmakumar" w:date="2022-12-08T17:34:00Z">
        <w:r w:rsidR="00F62E9F">
          <w:rPr>
            <w:rFonts w:ascii="Calibri" w:hAnsi="Calibri" w:cs="Arial"/>
            <w:bCs/>
            <w:color w:val="000000" w:themeColor="text1"/>
            <w:sz w:val="22"/>
            <w:szCs w:val="22"/>
            <w:lang w:eastAsia="zh-CN"/>
          </w:rPr>
          <w:t>characterize</w:t>
        </w:r>
      </w:ins>
      <w:ins w:id="483" w:author="jai padmakumar" w:date="2022-12-08T17:33:00Z">
        <w:r w:rsidR="00E31655">
          <w:rPr>
            <w:rFonts w:ascii="Calibri" w:hAnsi="Calibri" w:cs="Arial"/>
            <w:bCs/>
            <w:color w:val="000000" w:themeColor="text1"/>
            <w:sz w:val="22"/>
            <w:szCs w:val="22"/>
            <w:lang w:eastAsia="zh-CN"/>
          </w:rPr>
          <w:t xml:space="preserve"> our</w:t>
        </w:r>
        <w:r w:rsidR="006557A5">
          <w:rPr>
            <w:rFonts w:ascii="Calibri" w:hAnsi="Calibri" w:cs="Arial"/>
            <w:bCs/>
            <w:color w:val="000000" w:themeColor="text1"/>
            <w:sz w:val="22"/>
            <w:szCs w:val="22"/>
            <w:lang w:eastAsia="zh-CN"/>
          </w:rPr>
          <w:t xml:space="preserve"> </w:t>
        </w:r>
        <w:proofErr w:type="spellStart"/>
        <w:proofErr w:type="gramStart"/>
        <w:r w:rsidR="006557A5">
          <w:rPr>
            <w:rFonts w:ascii="Calibri" w:hAnsi="Calibri" w:cs="Arial"/>
            <w:bCs/>
            <w:color w:val="000000" w:themeColor="text1"/>
            <w:sz w:val="22"/>
            <w:szCs w:val="22"/>
            <w:lang w:eastAsia="zh-CN"/>
          </w:rPr>
          <w:t>sender:receiver</w:t>
        </w:r>
        <w:proofErr w:type="spellEnd"/>
        <w:proofErr w:type="gramEnd"/>
        <w:r w:rsidR="006557A5">
          <w:rPr>
            <w:rFonts w:ascii="Calibri" w:hAnsi="Calibri" w:cs="Arial"/>
            <w:bCs/>
            <w:color w:val="000000" w:themeColor="text1"/>
            <w:sz w:val="22"/>
            <w:szCs w:val="22"/>
            <w:lang w:eastAsia="zh-CN"/>
          </w:rPr>
          <w:t xml:space="preserve"> channels,</w:t>
        </w:r>
      </w:ins>
      <w:r w:rsidR="000A1726">
        <w:rPr>
          <w:rFonts w:ascii="Calibri" w:hAnsi="Calibri" w:cs="Arial"/>
          <w:bCs/>
          <w:color w:val="000000" w:themeColor="text1"/>
          <w:sz w:val="22"/>
          <w:szCs w:val="22"/>
          <w:lang w:eastAsia="zh-CN"/>
        </w:rPr>
        <w:t xml:space="preserve"> sender cells were </w:t>
      </w:r>
      <w:r w:rsidR="009213CB">
        <w:rPr>
          <w:rFonts w:ascii="Calibri" w:hAnsi="Calibri" w:cs="Arial"/>
          <w:bCs/>
          <w:color w:val="000000" w:themeColor="text1"/>
          <w:sz w:val="22"/>
          <w:szCs w:val="22"/>
          <w:lang w:eastAsia="zh-CN"/>
        </w:rPr>
        <w:t xml:space="preserve">inoculated into M9 media and grown into stationary, </w:t>
      </w:r>
      <w:r w:rsidR="000A1726">
        <w:rPr>
          <w:rFonts w:ascii="Calibri" w:hAnsi="Calibri" w:cs="Arial"/>
          <w:bCs/>
          <w:color w:val="000000" w:themeColor="text1"/>
          <w:sz w:val="22"/>
          <w:szCs w:val="22"/>
          <w:lang w:eastAsia="zh-CN"/>
        </w:rPr>
        <w:t xml:space="preserve">induced overnight with </w:t>
      </w:r>
      <w:ins w:id="484" w:author="jai padmakumar" w:date="2022-12-08T17:34:00Z">
        <w:r w:rsidR="00F907C4">
          <w:rPr>
            <w:rFonts w:ascii="Calibri" w:hAnsi="Calibri" w:cs="Arial"/>
            <w:bCs/>
            <w:color w:val="000000" w:themeColor="text1"/>
            <w:sz w:val="22"/>
            <w:szCs w:val="22"/>
            <w:lang w:eastAsia="zh-CN"/>
          </w:rPr>
          <w:t xml:space="preserve">varying </w:t>
        </w:r>
      </w:ins>
      <w:del w:id="485" w:author="jai padmakumar" w:date="2022-12-08T17:34:00Z">
        <w:r w:rsidR="000A1726" w:rsidDel="00F907C4">
          <w:rPr>
            <w:rFonts w:ascii="Calibri" w:hAnsi="Calibri" w:cs="Arial"/>
            <w:bCs/>
            <w:color w:val="000000" w:themeColor="text1"/>
            <w:sz w:val="22"/>
            <w:szCs w:val="22"/>
            <w:lang w:eastAsia="zh-CN"/>
          </w:rPr>
          <w:delText xml:space="preserve">an appropriate </w:delText>
        </w:r>
      </w:del>
      <w:r w:rsidR="009213CB">
        <w:rPr>
          <w:rFonts w:ascii="Calibri" w:hAnsi="Calibri" w:cs="Arial"/>
          <w:bCs/>
          <w:color w:val="000000" w:themeColor="text1"/>
          <w:sz w:val="22"/>
          <w:szCs w:val="22"/>
          <w:lang w:eastAsia="zh-CN"/>
        </w:rPr>
        <w:t>amount</w:t>
      </w:r>
      <w:ins w:id="486" w:author="jai padmakumar" w:date="2022-12-08T17:34:00Z">
        <w:r w:rsidR="00D61EB0">
          <w:rPr>
            <w:rFonts w:ascii="Calibri" w:hAnsi="Calibri" w:cs="Arial"/>
            <w:bCs/>
            <w:color w:val="000000" w:themeColor="text1"/>
            <w:sz w:val="22"/>
            <w:szCs w:val="22"/>
            <w:lang w:eastAsia="zh-CN"/>
          </w:rPr>
          <w:t>s</w:t>
        </w:r>
      </w:ins>
      <w:r w:rsidR="000A1726">
        <w:rPr>
          <w:rFonts w:ascii="Calibri" w:hAnsi="Calibri" w:cs="Arial"/>
          <w:bCs/>
          <w:color w:val="000000" w:themeColor="text1"/>
          <w:sz w:val="22"/>
          <w:szCs w:val="22"/>
          <w:lang w:eastAsia="zh-CN"/>
        </w:rPr>
        <w:t xml:space="preserve"> of</w:t>
      </w:r>
      <w:r w:rsidR="009213CB">
        <w:rPr>
          <w:rFonts w:ascii="Calibri" w:hAnsi="Calibri" w:cs="Arial"/>
          <w:bCs/>
          <w:color w:val="000000" w:themeColor="text1"/>
          <w:sz w:val="22"/>
          <w:szCs w:val="22"/>
          <w:lang w:eastAsia="zh-CN"/>
        </w:rPr>
        <w:t xml:space="preserve"> IPTG,</w:t>
      </w:r>
      <w:r w:rsidR="005172CC">
        <w:rPr>
          <w:rFonts w:ascii="Calibri" w:hAnsi="Calibri" w:cs="Arial"/>
          <w:bCs/>
          <w:color w:val="000000" w:themeColor="text1"/>
          <w:sz w:val="22"/>
          <w:szCs w:val="22"/>
          <w:lang w:eastAsia="zh-CN"/>
        </w:rPr>
        <w:t xml:space="preserve"> then diluted and cultured for </w:t>
      </w:r>
      <w:del w:id="487" w:author="jai padmakumar" w:date="2022-12-08T17:34:00Z">
        <w:r w:rsidR="005172CC" w:rsidDel="00760C5D">
          <w:rPr>
            <w:rFonts w:ascii="Calibri" w:hAnsi="Calibri" w:cs="Arial"/>
            <w:bCs/>
            <w:color w:val="000000" w:themeColor="text1"/>
            <w:sz w:val="22"/>
            <w:szCs w:val="22"/>
            <w:lang w:eastAsia="zh-CN"/>
          </w:rPr>
          <w:delText xml:space="preserve">4 </w:delText>
        </w:r>
      </w:del>
      <w:ins w:id="488" w:author="jai padmakumar" w:date="2022-12-08T17:34:00Z">
        <w:r w:rsidR="00760C5D">
          <w:rPr>
            <w:rFonts w:ascii="Calibri" w:hAnsi="Calibri" w:cs="Arial"/>
            <w:bCs/>
            <w:color w:val="000000" w:themeColor="text1"/>
            <w:sz w:val="22"/>
            <w:szCs w:val="22"/>
            <w:lang w:eastAsia="zh-CN"/>
          </w:rPr>
          <w:t xml:space="preserve">four </w:t>
        </w:r>
      </w:ins>
      <w:r w:rsidR="005172CC">
        <w:rPr>
          <w:rFonts w:ascii="Calibri" w:hAnsi="Calibri" w:cs="Arial"/>
          <w:bCs/>
          <w:color w:val="000000" w:themeColor="text1"/>
          <w:sz w:val="22"/>
          <w:szCs w:val="22"/>
          <w:lang w:eastAsia="zh-CN"/>
        </w:rPr>
        <w:t>more hours before collect</w:t>
      </w:r>
      <w:ins w:id="489" w:author="jai padmakumar" w:date="2022-12-08T17:34:00Z">
        <w:r w:rsidR="00A06E62">
          <w:rPr>
            <w:rFonts w:ascii="Calibri" w:hAnsi="Calibri" w:cs="Arial"/>
            <w:bCs/>
            <w:color w:val="000000" w:themeColor="text1"/>
            <w:sz w:val="22"/>
            <w:szCs w:val="22"/>
            <w:lang w:eastAsia="zh-CN"/>
          </w:rPr>
          <w:t>ing</w:t>
        </w:r>
        <w:r w:rsidR="004F076F">
          <w:rPr>
            <w:rFonts w:ascii="Calibri" w:hAnsi="Calibri" w:cs="Arial"/>
            <w:bCs/>
            <w:color w:val="000000" w:themeColor="text1"/>
            <w:sz w:val="22"/>
            <w:szCs w:val="22"/>
            <w:lang w:eastAsia="zh-CN"/>
          </w:rPr>
          <w:t xml:space="preserve"> </w:t>
        </w:r>
      </w:ins>
      <w:del w:id="490" w:author="jai padmakumar" w:date="2022-12-08T17:34:00Z">
        <w:r w:rsidR="005172CC" w:rsidDel="00A06E62">
          <w:rPr>
            <w:rFonts w:ascii="Calibri" w:hAnsi="Calibri" w:cs="Arial"/>
            <w:bCs/>
            <w:color w:val="000000" w:themeColor="text1"/>
            <w:sz w:val="22"/>
            <w:szCs w:val="22"/>
            <w:lang w:eastAsia="zh-CN"/>
          </w:rPr>
          <w:delText xml:space="preserve">ed </w:delText>
        </w:r>
      </w:del>
      <w:r w:rsidR="005172CC">
        <w:rPr>
          <w:rFonts w:ascii="Calibri" w:hAnsi="Calibri" w:cs="Arial"/>
          <w:bCs/>
          <w:color w:val="000000" w:themeColor="text1"/>
          <w:sz w:val="22"/>
          <w:szCs w:val="22"/>
          <w:lang w:eastAsia="zh-CN"/>
        </w:rPr>
        <w:t>the supernatant</w:t>
      </w:r>
      <w:ins w:id="491" w:author="jai padmakumar" w:date="2022-12-08T17:35:00Z">
        <w:r w:rsidR="00DD1720">
          <w:rPr>
            <w:rFonts w:ascii="Calibri" w:hAnsi="Calibri" w:cs="Arial"/>
            <w:bCs/>
            <w:color w:val="000000" w:themeColor="text1"/>
            <w:sz w:val="22"/>
            <w:szCs w:val="22"/>
            <w:lang w:eastAsia="zh-CN"/>
          </w:rPr>
          <w:t xml:space="preserve"> (</w:t>
        </w:r>
      </w:ins>
      <w:ins w:id="492" w:author="jai padmakumar" w:date="2022-12-16T13:24:00Z">
        <w:r w:rsidR="00C44DEB">
          <w:rPr>
            <w:rFonts w:ascii="Calibri" w:hAnsi="Calibri" w:cs="Arial"/>
            <w:bCs/>
            <w:color w:val="000000" w:themeColor="text1"/>
            <w:sz w:val="22"/>
            <w:szCs w:val="22"/>
            <w:lang w:eastAsia="zh-CN"/>
          </w:rPr>
          <w:t>M</w:t>
        </w:r>
      </w:ins>
      <w:ins w:id="493" w:author="jai padmakumar" w:date="2022-12-08T17:35:00Z">
        <w:r w:rsidR="00DD1720">
          <w:rPr>
            <w:rFonts w:ascii="Calibri" w:hAnsi="Calibri" w:cs="Arial"/>
            <w:bCs/>
            <w:color w:val="000000" w:themeColor="text1"/>
            <w:sz w:val="22"/>
            <w:szCs w:val="22"/>
            <w:lang w:eastAsia="zh-CN"/>
          </w:rPr>
          <w:t xml:space="preserve">aterials and </w:t>
        </w:r>
      </w:ins>
      <w:ins w:id="494" w:author="jai padmakumar" w:date="2022-12-16T13:24:00Z">
        <w:r w:rsidR="00C44DEB">
          <w:rPr>
            <w:rFonts w:ascii="Calibri" w:hAnsi="Calibri" w:cs="Arial"/>
            <w:bCs/>
            <w:color w:val="000000" w:themeColor="text1"/>
            <w:sz w:val="22"/>
            <w:szCs w:val="22"/>
            <w:lang w:eastAsia="zh-CN"/>
          </w:rPr>
          <w:t>M</w:t>
        </w:r>
      </w:ins>
      <w:ins w:id="495" w:author="jai padmakumar" w:date="2022-12-08T17:35:00Z">
        <w:r w:rsidR="00DD1720">
          <w:rPr>
            <w:rFonts w:ascii="Calibri" w:hAnsi="Calibri" w:cs="Arial"/>
            <w:bCs/>
            <w:color w:val="000000" w:themeColor="text1"/>
            <w:sz w:val="22"/>
            <w:szCs w:val="22"/>
            <w:lang w:eastAsia="zh-CN"/>
          </w:rPr>
          <w:t>ethods)</w:t>
        </w:r>
      </w:ins>
      <w:r w:rsidR="005172CC">
        <w:rPr>
          <w:rFonts w:ascii="Calibri" w:hAnsi="Calibri" w:cs="Arial"/>
          <w:bCs/>
          <w:color w:val="000000" w:themeColor="text1"/>
          <w:sz w:val="22"/>
          <w:szCs w:val="22"/>
          <w:lang w:eastAsia="zh-CN"/>
        </w:rPr>
        <w:t>. The supernatant was then mixed with receiver cells to assay the amount of molecule left in the media</w:t>
      </w:r>
      <w:r w:rsidR="006D4517">
        <w:rPr>
          <w:rFonts w:ascii="Calibri" w:hAnsi="Calibri" w:cs="Arial"/>
          <w:bCs/>
          <w:color w:val="000000" w:themeColor="text1"/>
          <w:sz w:val="22"/>
          <w:szCs w:val="22"/>
          <w:lang w:eastAsia="zh-CN"/>
        </w:rPr>
        <w:t xml:space="preserve"> and generate a response function for each </w:t>
      </w:r>
      <w:proofErr w:type="spellStart"/>
      <w:proofErr w:type="gramStart"/>
      <w:r w:rsidR="006D4517">
        <w:rPr>
          <w:rFonts w:ascii="Calibri" w:hAnsi="Calibri" w:cs="Arial"/>
          <w:bCs/>
          <w:color w:val="000000" w:themeColor="text1"/>
          <w:sz w:val="22"/>
          <w:szCs w:val="22"/>
          <w:lang w:eastAsia="zh-CN"/>
        </w:rPr>
        <w:t>sender:receiver</w:t>
      </w:r>
      <w:proofErr w:type="spellEnd"/>
      <w:proofErr w:type="gramEnd"/>
      <w:r w:rsidR="006D4517">
        <w:rPr>
          <w:rFonts w:ascii="Calibri" w:hAnsi="Calibri" w:cs="Arial"/>
          <w:bCs/>
          <w:color w:val="000000" w:themeColor="text1"/>
          <w:sz w:val="22"/>
          <w:szCs w:val="22"/>
          <w:lang w:eastAsia="zh-CN"/>
        </w:rPr>
        <w:t xml:space="preserve"> pair</w:t>
      </w:r>
      <w:ins w:id="496" w:author="jai padmakumar" w:date="2022-12-08T17:36:00Z">
        <w:r w:rsidR="00E4365C">
          <w:rPr>
            <w:rFonts w:ascii="Calibri" w:hAnsi="Calibri" w:cs="Arial"/>
            <w:bCs/>
            <w:color w:val="000000" w:themeColor="text1"/>
            <w:sz w:val="22"/>
            <w:szCs w:val="22"/>
            <w:lang w:eastAsia="zh-CN"/>
          </w:rPr>
          <w:t xml:space="preserve"> (</w:t>
        </w:r>
      </w:ins>
      <w:ins w:id="497" w:author="jai padmakumar" w:date="2022-12-16T13:24:00Z">
        <w:r w:rsidR="00DF2A5B">
          <w:rPr>
            <w:rFonts w:ascii="Calibri" w:hAnsi="Calibri" w:cs="Arial"/>
            <w:bCs/>
            <w:color w:val="000000" w:themeColor="text1"/>
            <w:sz w:val="22"/>
            <w:szCs w:val="22"/>
            <w:lang w:eastAsia="zh-CN"/>
          </w:rPr>
          <w:t>M</w:t>
        </w:r>
      </w:ins>
      <w:ins w:id="498" w:author="jai padmakumar" w:date="2022-12-08T17:36:00Z">
        <w:r w:rsidR="00E4365C">
          <w:rPr>
            <w:rFonts w:ascii="Calibri" w:hAnsi="Calibri" w:cs="Arial"/>
            <w:bCs/>
            <w:color w:val="000000" w:themeColor="text1"/>
            <w:sz w:val="22"/>
            <w:szCs w:val="22"/>
            <w:lang w:eastAsia="zh-CN"/>
          </w:rPr>
          <w:t xml:space="preserve">aterials and </w:t>
        </w:r>
      </w:ins>
      <w:ins w:id="499" w:author="jai padmakumar" w:date="2022-12-16T13:25:00Z">
        <w:r w:rsidR="00DF2A5B">
          <w:rPr>
            <w:rFonts w:ascii="Calibri" w:hAnsi="Calibri" w:cs="Arial"/>
            <w:bCs/>
            <w:color w:val="000000" w:themeColor="text1"/>
            <w:sz w:val="22"/>
            <w:szCs w:val="22"/>
            <w:lang w:eastAsia="zh-CN"/>
          </w:rPr>
          <w:t>M</w:t>
        </w:r>
      </w:ins>
      <w:ins w:id="500" w:author="jai padmakumar" w:date="2022-12-08T17:36:00Z">
        <w:r w:rsidR="00E4365C">
          <w:rPr>
            <w:rFonts w:ascii="Calibri" w:hAnsi="Calibri" w:cs="Arial"/>
            <w:bCs/>
            <w:color w:val="000000" w:themeColor="text1"/>
            <w:sz w:val="22"/>
            <w:szCs w:val="22"/>
            <w:lang w:eastAsia="zh-CN"/>
          </w:rPr>
          <w:t>ethods)</w:t>
        </w:r>
      </w:ins>
      <w:r w:rsidR="006D4517">
        <w:rPr>
          <w:rFonts w:ascii="Calibri" w:hAnsi="Calibri" w:cs="Arial"/>
          <w:bCs/>
          <w:color w:val="000000" w:themeColor="text1"/>
          <w:sz w:val="22"/>
          <w:szCs w:val="22"/>
          <w:lang w:eastAsia="zh-CN"/>
        </w:rPr>
        <w:t>.</w:t>
      </w:r>
    </w:p>
    <w:p w14:paraId="152DFE72" w14:textId="5B4E2B0E" w:rsidR="00A85775" w:rsidRDefault="00D27B7C" w:rsidP="00D96C4E">
      <w:pPr>
        <w:widowControl w:val="0"/>
        <w:adjustRightInd w:val="0"/>
        <w:snapToGrid w:val="0"/>
        <w:spacing w:line="360" w:lineRule="auto"/>
        <w:ind w:firstLine="720"/>
        <w:contextualSpacing/>
        <w:jc w:val="both"/>
        <w:outlineLvl w:val="0"/>
        <w:rPr>
          <w:ins w:id="501" w:author="jai padmakumar" w:date="2022-12-13T19:34:00Z"/>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We were able to generate good response functions for expressing Lux, </w:t>
      </w:r>
      <w:proofErr w:type="spellStart"/>
      <w:r>
        <w:rPr>
          <w:rFonts w:ascii="Calibri" w:hAnsi="Calibri" w:cs="Arial"/>
          <w:bCs/>
          <w:color w:val="000000" w:themeColor="text1"/>
          <w:sz w:val="22"/>
          <w:szCs w:val="22"/>
          <w:lang w:eastAsia="zh-CN"/>
        </w:rPr>
        <w:t>Cin</w:t>
      </w:r>
      <w:proofErr w:type="spellEnd"/>
      <w:r>
        <w:rPr>
          <w:rFonts w:ascii="Calibri" w:hAnsi="Calibri" w:cs="Arial"/>
          <w:bCs/>
          <w:color w:val="000000" w:themeColor="text1"/>
          <w:sz w:val="22"/>
          <w:szCs w:val="22"/>
          <w:lang w:eastAsia="zh-CN"/>
        </w:rPr>
        <w:t xml:space="preserve">, </w:t>
      </w:r>
      <w:proofErr w:type="spellStart"/>
      <w:ins w:id="502" w:author="jai padmakumar" w:date="2022-12-08T17:39:00Z">
        <w:r w:rsidR="00B67CA6">
          <w:rPr>
            <w:rFonts w:ascii="Calibri" w:hAnsi="Calibri" w:cs="Arial"/>
            <w:bCs/>
            <w:color w:val="000000" w:themeColor="text1"/>
            <w:sz w:val="22"/>
            <w:szCs w:val="22"/>
            <w:lang w:eastAsia="zh-CN"/>
          </w:rPr>
          <w:t>Rpa</w:t>
        </w:r>
        <w:proofErr w:type="spellEnd"/>
        <w:r w:rsidR="00B67CA6">
          <w:rPr>
            <w:rFonts w:ascii="Calibri" w:hAnsi="Calibri" w:cs="Arial"/>
            <w:bCs/>
            <w:color w:val="000000" w:themeColor="text1"/>
            <w:sz w:val="22"/>
            <w:szCs w:val="22"/>
            <w:lang w:eastAsia="zh-CN"/>
          </w:rPr>
          <w:t>, and DAP</w:t>
        </w:r>
      </w:ins>
      <w:ins w:id="503" w:author="jai padmakumar" w:date="2022-12-08T17:40:00Z">
        <w:r w:rsidR="00B67CA6">
          <w:rPr>
            <w:rFonts w:ascii="Calibri" w:hAnsi="Calibri" w:cs="Arial"/>
            <w:bCs/>
            <w:color w:val="000000" w:themeColor="text1"/>
            <w:sz w:val="22"/>
            <w:szCs w:val="22"/>
            <w:lang w:eastAsia="zh-CN"/>
          </w:rPr>
          <w:t xml:space="preserve">G </w:t>
        </w:r>
        <w:r w:rsidR="000C288C">
          <w:rPr>
            <w:rFonts w:ascii="Calibri" w:hAnsi="Calibri" w:cs="Arial"/>
            <w:bCs/>
            <w:color w:val="000000" w:themeColor="text1"/>
            <w:sz w:val="22"/>
            <w:szCs w:val="22"/>
            <w:lang w:eastAsia="zh-CN"/>
          </w:rPr>
          <w:t>with each channel displaying a &gt;</w:t>
        </w:r>
        <w:proofErr w:type="gramStart"/>
        <w:r w:rsidR="000C288C">
          <w:rPr>
            <w:rFonts w:ascii="Calibri" w:hAnsi="Calibri" w:cs="Arial"/>
            <w:bCs/>
            <w:color w:val="000000" w:themeColor="text1"/>
            <w:sz w:val="22"/>
            <w:szCs w:val="22"/>
            <w:lang w:eastAsia="zh-CN"/>
          </w:rPr>
          <w:t>50 fold</w:t>
        </w:r>
        <w:proofErr w:type="gramEnd"/>
        <w:r w:rsidR="000C288C">
          <w:rPr>
            <w:rFonts w:ascii="Calibri" w:hAnsi="Calibri" w:cs="Arial"/>
            <w:bCs/>
            <w:color w:val="000000" w:themeColor="text1"/>
            <w:sz w:val="22"/>
            <w:szCs w:val="22"/>
            <w:lang w:eastAsia="zh-CN"/>
          </w:rPr>
          <w:t xml:space="preserve"> dynamic rang</w:t>
        </w:r>
        <w:r w:rsidR="00DE511A">
          <w:rPr>
            <w:rFonts w:ascii="Calibri" w:hAnsi="Calibri" w:cs="Arial"/>
            <w:bCs/>
            <w:color w:val="000000" w:themeColor="text1"/>
            <w:sz w:val="22"/>
            <w:szCs w:val="22"/>
            <w:lang w:eastAsia="zh-CN"/>
          </w:rPr>
          <w:t>e</w:t>
        </w:r>
      </w:ins>
      <w:ins w:id="504" w:author="jai padmakumar" w:date="2022-12-08T17:44:00Z">
        <w:r w:rsidR="007209B3">
          <w:rPr>
            <w:rFonts w:ascii="Calibri" w:hAnsi="Calibri" w:cs="Arial"/>
            <w:bCs/>
            <w:color w:val="000000" w:themeColor="text1"/>
            <w:sz w:val="22"/>
            <w:szCs w:val="22"/>
            <w:lang w:eastAsia="zh-CN"/>
          </w:rPr>
          <w:t xml:space="preserve"> (Fig</w:t>
        </w:r>
      </w:ins>
      <w:ins w:id="505" w:author="jai padmakumar" w:date="2022-12-16T13:25:00Z">
        <w:r w:rsidR="006F6EC9">
          <w:rPr>
            <w:rFonts w:ascii="Calibri" w:hAnsi="Calibri" w:cs="Arial"/>
            <w:bCs/>
            <w:color w:val="000000" w:themeColor="text1"/>
            <w:sz w:val="22"/>
            <w:szCs w:val="22"/>
            <w:lang w:eastAsia="zh-CN"/>
          </w:rPr>
          <w:t>ure</w:t>
        </w:r>
      </w:ins>
      <w:ins w:id="506" w:author="jai padmakumar" w:date="2022-12-08T17:44:00Z">
        <w:r w:rsidR="007209B3">
          <w:rPr>
            <w:rFonts w:ascii="Calibri" w:hAnsi="Calibri" w:cs="Arial"/>
            <w:bCs/>
            <w:color w:val="000000" w:themeColor="text1"/>
            <w:sz w:val="22"/>
            <w:szCs w:val="22"/>
            <w:lang w:eastAsia="zh-CN"/>
          </w:rPr>
          <w:t xml:space="preserve"> 2E</w:t>
        </w:r>
      </w:ins>
      <w:ins w:id="507" w:author="jai padmakumar" w:date="2022-12-16T13:25:00Z">
        <w:r w:rsidR="006F6EC9">
          <w:rPr>
            <w:rFonts w:ascii="Calibri" w:hAnsi="Calibri" w:cs="Arial"/>
            <w:bCs/>
            <w:color w:val="000000" w:themeColor="text1"/>
            <w:sz w:val="22"/>
            <w:szCs w:val="22"/>
            <w:lang w:eastAsia="zh-CN"/>
          </w:rPr>
          <w:t>, Supplementary Figure</w:t>
        </w:r>
      </w:ins>
      <w:ins w:id="508" w:author="jai padmakumar" w:date="2022-12-16T13:29:00Z">
        <w:r w:rsidR="008F1DF8">
          <w:rPr>
            <w:rFonts w:ascii="Calibri" w:hAnsi="Calibri" w:cs="Arial"/>
            <w:bCs/>
            <w:color w:val="000000" w:themeColor="text1"/>
            <w:sz w:val="22"/>
            <w:szCs w:val="22"/>
            <w:lang w:eastAsia="zh-CN"/>
          </w:rPr>
          <w:t xml:space="preserve"> </w:t>
        </w:r>
      </w:ins>
      <w:ins w:id="509" w:author="jai padmakumar" w:date="2022-12-16T13:56:00Z">
        <w:r w:rsidR="00737207">
          <w:rPr>
            <w:rFonts w:ascii="Calibri" w:hAnsi="Calibri" w:cs="Arial"/>
            <w:bCs/>
            <w:color w:val="000000" w:themeColor="text1"/>
            <w:sz w:val="22"/>
            <w:szCs w:val="22"/>
            <w:lang w:eastAsia="zh-CN"/>
          </w:rPr>
          <w:t>6</w:t>
        </w:r>
      </w:ins>
      <w:ins w:id="510" w:author="jai padmakumar" w:date="2022-12-08T17:44:00Z">
        <w:r w:rsidR="007209B3">
          <w:rPr>
            <w:rFonts w:ascii="Calibri" w:hAnsi="Calibri" w:cs="Arial"/>
            <w:bCs/>
            <w:color w:val="000000" w:themeColor="text1"/>
            <w:sz w:val="22"/>
            <w:szCs w:val="22"/>
            <w:lang w:eastAsia="zh-CN"/>
          </w:rPr>
          <w:t>)</w:t>
        </w:r>
      </w:ins>
      <w:ins w:id="511" w:author="jai padmakumar" w:date="2022-12-08T17:40:00Z">
        <w:r w:rsidR="00DE511A">
          <w:rPr>
            <w:rFonts w:ascii="Calibri" w:hAnsi="Calibri" w:cs="Arial"/>
            <w:bCs/>
            <w:color w:val="000000" w:themeColor="text1"/>
            <w:sz w:val="22"/>
            <w:szCs w:val="22"/>
            <w:lang w:eastAsia="zh-CN"/>
          </w:rPr>
          <w:t>.</w:t>
        </w:r>
        <w:r w:rsidR="000C288C">
          <w:rPr>
            <w:rFonts w:ascii="Calibri" w:hAnsi="Calibri" w:cs="Arial"/>
            <w:bCs/>
            <w:color w:val="000000" w:themeColor="text1"/>
            <w:sz w:val="22"/>
            <w:szCs w:val="22"/>
            <w:lang w:eastAsia="zh-CN"/>
          </w:rPr>
          <w:t xml:space="preserve"> </w:t>
        </w:r>
      </w:ins>
      <w:del w:id="512" w:author="jai padmakumar" w:date="2022-12-08T17:39:00Z">
        <w:r w:rsidDel="00B67CA6">
          <w:rPr>
            <w:rFonts w:ascii="Calibri" w:hAnsi="Calibri" w:cs="Arial"/>
            <w:bCs/>
            <w:color w:val="000000" w:themeColor="text1"/>
            <w:sz w:val="22"/>
            <w:szCs w:val="22"/>
            <w:lang w:eastAsia="zh-CN"/>
          </w:rPr>
          <w:delText>and Rpa by expressing their corresponding synthesis genes from the genom</w:delText>
        </w:r>
        <w:r w:rsidR="0023421C" w:rsidDel="00B67CA6">
          <w:rPr>
            <w:rFonts w:ascii="Calibri" w:hAnsi="Calibri" w:cs="Arial"/>
            <w:bCs/>
            <w:color w:val="000000" w:themeColor="text1"/>
            <w:sz w:val="22"/>
            <w:szCs w:val="22"/>
            <w:lang w:eastAsia="zh-CN"/>
          </w:rPr>
          <w:delText>e</w:delText>
        </w:r>
        <w:r w:rsidDel="00B67CA6">
          <w:rPr>
            <w:rFonts w:ascii="Calibri" w:hAnsi="Calibri" w:cs="Arial"/>
            <w:bCs/>
            <w:color w:val="000000" w:themeColor="text1"/>
            <w:sz w:val="22"/>
            <w:szCs w:val="22"/>
            <w:lang w:eastAsia="zh-CN"/>
          </w:rPr>
          <w:delText>.</w:delText>
        </w:r>
        <w:r w:rsidR="0023421C" w:rsidDel="00B67CA6">
          <w:rPr>
            <w:rFonts w:ascii="Calibri" w:hAnsi="Calibri" w:cs="Arial"/>
            <w:bCs/>
            <w:color w:val="000000" w:themeColor="text1"/>
            <w:sz w:val="22"/>
            <w:szCs w:val="22"/>
            <w:lang w:eastAsia="zh-CN"/>
          </w:rPr>
          <w:delText xml:space="preserve"> </w:delText>
        </w:r>
      </w:del>
      <w:del w:id="513" w:author="jai padmakumar" w:date="2022-12-13T23:05:00Z">
        <w:r w:rsidR="0023421C" w:rsidDel="00743322">
          <w:rPr>
            <w:rFonts w:ascii="Calibri" w:hAnsi="Calibri" w:cs="Arial"/>
            <w:bCs/>
            <w:color w:val="000000" w:themeColor="text1"/>
            <w:sz w:val="22"/>
            <w:szCs w:val="22"/>
            <w:lang w:eastAsia="zh-CN"/>
          </w:rPr>
          <w:delText>[MENTION HAORONG RBS]</w:delText>
        </w:r>
        <w:r w:rsidDel="00743322">
          <w:rPr>
            <w:rFonts w:ascii="Calibri" w:hAnsi="Calibri" w:cs="Arial"/>
            <w:bCs/>
            <w:color w:val="000000" w:themeColor="text1"/>
            <w:sz w:val="22"/>
            <w:szCs w:val="22"/>
            <w:lang w:eastAsia="zh-CN"/>
          </w:rPr>
          <w:delText xml:space="preserve"> </w:delText>
        </w:r>
      </w:del>
      <w:ins w:id="514" w:author="jai padmakumar" w:date="2022-12-08T17:40:00Z">
        <w:r w:rsidR="005323A4">
          <w:rPr>
            <w:rFonts w:ascii="Calibri" w:hAnsi="Calibri" w:cs="Arial"/>
            <w:bCs/>
            <w:color w:val="000000" w:themeColor="text1"/>
            <w:sz w:val="22"/>
            <w:szCs w:val="22"/>
            <w:lang w:eastAsia="zh-CN"/>
          </w:rPr>
          <w:t xml:space="preserve">However, we </w:t>
        </w:r>
      </w:ins>
      <w:ins w:id="515" w:author="jai padmakumar" w:date="2022-12-08T17:41:00Z">
        <w:r w:rsidR="005323A4">
          <w:rPr>
            <w:rFonts w:ascii="Calibri" w:hAnsi="Calibri" w:cs="Arial"/>
            <w:bCs/>
            <w:color w:val="000000" w:themeColor="text1"/>
            <w:sz w:val="22"/>
            <w:szCs w:val="22"/>
            <w:lang w:eastAsia="zh-CN"/>
          </w:rPr>
          <w:t xml:space="preserve">initially found synthesis of a </w:t>
        </w:r>
        <w:proofErr w:type="spellStart"/>
        <w:r w:rsidR="005323A4">
          <w:rPr>
            <w:rFonts w:ascii="Calibri" w:hAnsi="Calibri" w:cs="Arial"/>
            <w:bCs/>
            <w:color w:val="000000" w:themeColor="text1"/>
            <w:sz w:val="22"/>
            <w:szCs w:val="22"/>
            <w:lang w:eastAsia="zh-CN"/>
          </w:rPr>
          <w:t>pC</w:t>
        </w:r>
        <w:proofErr w:type="spellEnd"/>
        <w:r w:rsidR="005323A4">
          <w:rPr>
            <w:rFonts w:ascii="Calibri" w:hAnsi="Calibri" w:cs="Arial"/>
            <w:bCs/>
            <w:color w:val="000000" w:themeColor="text1"/>
            <w:sz w:val="22"/>
            <w:szCs w:val="22"/>
            <w:lang w:eastAsia="zh-CN"/>
          </w:rPr>
          <w:t xml:space="preserve">-HSL in M9 to be too low to be usable </w:t>
        </w:r>
      </w:ins>
      <w:ins w:id="516" w:author="jai padmakumar" w:date="2022-12-16T13:58:00Z">
        <w:r w:rsidR="007A5217">
          <w:rPr>
            <w:rFonts w:ascii="Calibri" w:hAnsi="Calibri" w:cs="Arial"/>
            <w:bCs/>
            <w:color w:val="000000" w:themeColor="text1"/>
            <w:sz w:val="22"/>
            <w:szCs w:val="22"/>
            <w:lang w:eastAsia="zh-CN"/>
          </w:rPr>
          <w:t>(Supplementary Figure 7)</w:t>
        </w:r>
      </w:ins>
      <w:ins w:id="517" w:author="jai padmakumar" w:date="2022-12-08T17:42:00Z">
        <w:r w:rsidR="00E3460F">
          <w:rPr>
            <w:rFonts w:ascii="Calibri" w:hAnsi="Calibri" w:cs="Arial"/>
            <w:bCs/>
            <w:color w:val="000000" w:themeColor="text1"/>
            <w:sz w:val="22"/>
            <w:szCs w:val="22"/>
            <w:lang w:eastAsia="zh-CN"/>
          </w:rPr>
          <w:t xml:space="preserve">. </w:t>
        </w:r>
      </w:ins>
      <w:proofErr w:type="spellStart"/>
      <w:r w:rsidR="00E43363">
        <w:rPr>
          <w:rFonts w:ascii="Calibri" w:hAnsi="Calibri" w:cs="Arial"/>
          <w:bCs/>
          <w:color w:val="000000" w:themeColor="text1"/>
          <w:sz w:val="22"/>
          <w:szCs w:val="22"/>
          <w:lang w:eastAsia="zh-CN"/>
        </w:rPr>
        <w:t>pC</w:t>
      </w:r>
      <w:proofErr w:type="spellEnd"/>
      <w:r w:rsidR="00E43363">
        <w:rPr>
          <w:rFonts w:ascii="Calibri" w:hAnsi="Calibri" w:cs="Arial"/>
          <w:bCs/>
          <w:color w:val="000000" w:themeColor="text1"/>
          <w:sz w:val="22"/>
          <w:szCs w:val="22"/>
          <w:lang w:eastAsia="zh-CN"/>
        </w:rPr>
        <w:t>-HSL</w:t>
      </w:r>
      <w:del w:id="518" w:author="jai padmakumar" w:date="2022-12-08T17:41:00Z">
        <w:r w:rsidR="00E43363" w:rsidDel="005323A4">
          <w:rPr>
            <w:rFonts w:ascii="Calibri" w:hAnsi="Calibri" w:cs="Arial"/>
            <w:bCs/>
            <w:color w:val="000000" w:themeColor="text1"/>
            <w:sz w:val="22"/>
            <w:szCs w:val="22"/>
            <w:lang w:eastAsia="zh-CN"/>
          </w:rPr>
          <w:delText xml:space="preserve"> (Rpa)</w:delText>
        </w:r>
      </w:del>
      <w:r w:rsidR="005F3723">
        <w:rPr>
          <w:rFonts w:ascii="Calibri" w:hAnsi="Calibri" w:cs="Arial"/>
          <w:bCs/>
          <w:color w:val="000000" w:themeColor="text1"/>
          <w:sz w:val="22"/>
          <w:szCs w:val="22"/>
          <w:lang w:eastAsia="zh-CN"/>
        </w:rPr>
        <w:t xml:space="preserve"> is synthesized via 3-step pathway </w:t>
      </w:r>
      <w:r w:rsidR="00091BEE">
        <w:rPr>
          <w:rFonts w:ascii="Calibri" w:hAnsi="Calibri" w:cs="Arial"/>
          <w:bCs/>
          <w:color w:val="000000" w:themeColor="text1"/>
          <w:sz w:val="22"/>
          <w:szCs w:val="22"/>
          <w:lang w:eastAsia="zh-CN"/>
        </w:rPr>
        <w:t>where the</w:t>
      </w:r>
      <w:ins w:id="519" w:author="jai padmakumar" w:date="2022-12-08T17:43:00Z">
        <w:r w:rsidR="00AD708B">
          <w:rPr>
            <w:rFonts w:ascii="Calibri" w:hAnsi="Calibri" w:cs="Arial"/>
            <w:bCs/>
            <w:color w:val="000000" w:themeColor="text1"/>
            <w:sz w:val="22"/>
            <w:szCs w:val="22"/>
            <w:lang w:eastAsia="zh-CN"/>
          </w:rPr>
          <w:t xml:space="preserve"> first</w:t>
        </w:r>
      </w:ins>
      <w:del w:id="520" w:author="jai padmakumar" w:date="2022-12-08T17:43:00Z">
        <w:r w:rsidR="00091BEE" w:rsidDel="00AD708B">
          <w:rPr>
            <w:rFonts w:ascii="Calibri" w:hAnsi="Calibri" w:cs="Arial"/>
            <w:bCs/>
            <w:color w:val="000000" w:themeColor="text1"/>
            <w:sz w:val="22"/>
            <w:szCs w:val="22"/>
            <w:lang w:eastAsia="zh-CN"/>
          </w:rPr>
          <w:delText xml:space="preserve"> 1</w:delText>
        </w:r>
        <w:r w:rsidR="00091BEE" w:rsidRPr="00091BEE" w:rsidDel="00AD708B">
          <w:rPr>
            <w:rFonts w:ascii="Calibri" w:hAnsi="Calibri" w:cs="Arial"/>
            <w:bCs/>
            <w:color w:val="000000" w:themeColor="text1"/>
            <w:sz w:val="22"/>
            <w:szCs w:val="22"/>
            <w:vertAlign w:val="superscript"/>
            <w:lang w:eastAsia="zh-CN"/>
          </w:rPr>
          <w:delText>st</w:delText>
        </w:r>
      </w:del>
      <w:r w:rsidR="00091BEE">
        <w:rPr>
          <w:rFonts w:ascii="Calibri" w:hAnsi="Calibri" w:cs="Arial"/>
          <w:bCs/>
          <w:color w:val="000000" w:themeColor="text1"/>
          <w:sz w:val="22"/>
          <w:szCs w:val="22"/>
          <w:lang w:eastAsia="zh-CN"/>
        </w:rPr>
        <w:t xml:space="preserve"> step results in conversion of </w:t>
      </w:r>
      <w:r w:rsidR="005F3723">
        <w:rPr>
          <w:rFonts w:ascii="Calibri" w:hAnsi="Calibri" w:cs="Arial"/>
          <w:bCs/>
          <w:color w:val="000000" w:themeColor="text1"/>
          <w:sz w:val="22"/>
          <w:szCs w:val="22"/>
          <w:lang w:eastAsia="zh-CN"/>
        </w:rPr>
        <w:t>Tyrosine</w:t>
      </w:r>
      <w:r w:rsidR="00091BEE">
        <w:rPr>
          <w:rFonts w:ascii="Calibri" w:hAnsi="Calibri" w:cs="Arial"/>
          <w:bCs/>
          <w:color w:val="000000" w:themeColor="text1"/>
          <w:sz w:val="22"/>
          <w:szCs w:val="22"/>
          <w:lang w:eastAsia="zh-CN"/>
        </w:rPr>
        <w:t xml:space="preserve"> to p-</w:t>
      </w:r>
      <w:r w:rsidR="00483E85">
        <w:rPr>
          <w:rFonts w:ascii="Calibri" w:hAnsi="Calibri" w:cs="Arial"/>
          <w:bCs/>
          <w:color w:val="000000" w:themeColor="text1"/>
          <w:sz w:val="22"/>
          <w:szCs w:val="22"/>
          <w:lang w:eastAsia="zh-CN"/>
        </w:rPr>
        <w:t>Coumarate</w:t>
      </w:r>
      <w:r w:rsidR="005F3723">
        <w:rPr>
          <w:rFonts w:ascii="Calibri" w:hAnsi="Calibri" w:cs="Arial"/>
          <w:bCs/>
          <w:color w:val="000000" w:themeColor="text1"/>
          <w:sz w:val="22"/>
          <w:szCs w:val="22"/>
          <w:lang w:eastAsia="zh-CN"/>
        </w:rPr>
        <w:t>.</w:t>
      </w:r>
      <w:r w:rsidR="0023421C">
        <w:rPr>
          <w:rFonts w:ascii="Calibri" w:hAnsi="Calibri" w:cs="Arial"/>
          <w:bCs/>
          <w:color w:val="000000" w:themeColor="text1"/>
          <w:sz w:val="22"/>
          <w:szCs w:val="22"/>
          <w:lang w:eastAsia="zh-CN"/>
        </w:rPr>
        <w:t xml:space="preserve"> </w:t>
      </w:r>
      <w:del w:id="521" w:author="jai padmakumar" w:date="2022-12-08T17:42:00Z">
        <w:r w:rsidR="0023421C" w:rsidDel="001E71AA">
          <w:rPr>
            <w:rFonts w:ascii="Calibri" w:hAnsi="Calibri" w:cs="Arial"/>
            <w:bCs/>
            <w:color w:val="000000" w:themeColor="text1"/>
            <w:sz w:val="22"/>
            <w:szCs w:val="22"/>
            <w:lang w:eastAsia="zh-CN"/>
          </w:rPr>
          <w:delText>We</w:delText>
        </w:r>
      </w:del>
      <w:del w:id="522" w:author="jai padmakumar" w:date="2022-12-08T17:41:00Z">
        <w:r w:rsidR="0023421C" w:rsidDel="005323A4">
          <w:rPr>
            <w:rFonts w:ascii="Calibri" w:hAnsi="Calibri" w:cs="Arial"/>
            <w:bCs/>
            <w:color w:val="000000" w:themeColor="text1"/>
            <w:sz w:val="22"/>
            <w:szCs w:val="22"/>
            <w:lang w:eastAsia="zh-CN"/>
          </w:rPr>
          <w:delText xml:space="preserve"> initially found synthesis of a </w:delText>
        </w:r>
        <w:r w:rsidR="00AF7314" w:rsidDel="005323A4">
          <w:rPr>
            <w:rFonts w:ascii="Calibri" w:hAnsi="Calibri" w:cs="Arial"/>
            <w:bCs/>
            <w:color w:val="000000" w:themeColor="text1"/>
            <w:sz w:val="22"/>
            <w:szCs w:val="22"/>
            <w:lang w:eastAsia="zh-CN"/>
          </w:rPr>
          <w:delText>pC-HSL in M9 to be too low to be usable [supplementary figure ]</w:delText>
        </w:r>
      </w:del>
      <w:del w:id="523" w:author="jai padmakumar" w:date="2022-12-08T17:42:00Z">
        <w:r w:rsidR="00E43363" w:rsidDel="001E71AA">
          <w:rPr>
            <w:rFonts w:ascii="Calibri" w:hAnsi="Calibri" w:cs="Arial"/>
            <w:bCs/>
            <w:color w:val="000000" w:themeColor="text1"/>
            <w:sz w:val="22"/>
            <w:szCs w:val="22"/>
            <w:lang w:eastAsia="zh-CN"/>
          </w:rPr>
          <w:delText xml:space="preserve">. </w:delText>
        </w:r>
      </w:del>
      <w:r w:rsidR="00E43363">
        <w:rPr>
          <w:rFonts w:ascii="Calibri" w:hAnsi="Calibri" w:cs="Arial"/>
          <w:bCs/>
          <w:color w:val="000000" w:themeColor="text1"/>
          <w:sz w:val="22"/>
          <w:szCs w:val="22"/>
          <w:lang w:eastAsia="zh-CN"/>
        </w:rPr>
        <w:t xml:space="preserve">To optimize </w:t>
      </w:r>
      <w:r w:rsidR="000D3C69">
        <w:rPr>
          <w:rFonts w:ascii="Calibri" w:hAnsi="Calibri" w:cs="Arial"/>
          <w:bCs/>
          <w:color w:val="000000" w:themeColor="text1"/>
          <w:sz w:val="22"/>
          <w:szCs w:val="22"/>
          <w:lang w:eastAsia="zh-CN"/>
        </w:rPr>
        <w:t>production,</w:t>
      </w:r>
      <w:r w:rsidR="00E43363">
        <w:rPr>
          <w:rFonts w:ascii="Calibri" w:hAnsi="Calibri" w:cs="Arial"/>
          <w:bCs/>
          <w:color w:val="000000" w:themeColor="text1"/>
          <w:sz w:val="22"/>
          <w:szCs w:val="22"/>
          <w:lang w:eastAsia="zh-CN"/>
        </w:rPr>
        <w:t xml:space="preserve"> we tested different concentrations</w:t>
      </w:r>
      <w:ins w:id="524" w:author="jai padmakumar" w:date="2022-12-08T17:43:00Z">
        <w:r w:rsidR="00931C35">
          <w:rPr>
            <w:rFonts w:ascii="Calibri" w:hAnsi="Calibri" w:cs="Arial"/>
            <w:bCs/>
            <w:color w:val="000000" w:themeColor="text1"/>
            <w:sz w:val="22"/>
            <w:szCs w:val="22"/>
            <w:lang w:eastAsia="zh-CN"/>
          </w:rPr>
          <w:t xml:space="preserve"> of exogenously added</w:t>
        </w:r>
      </w:ins>
      <w:ins w:id="525" w:author="jai padmakumar" w:date="2022-12-08T17:42:00Z">
        <w:r w:rsidR="00555FFC">
          <w:rPr>
            <w:rFonts w:ascii="Calibri" w:hAnsi="Calibri" w:cs="Arial"/>
            <w:bCs/>
            <w:color w:val="000000" w:themeColor="text1"/>
            <w:sz w:val="22"/>
            <w:szCs w:val="22"/>
            <w:lang w:eastAsia="zh-CN"/>
          </w:rPr>
          <w:t xml:space="preserve"> </w:t>
        </w:r>
      </w:ins>
      <w:del w:id="526" w:author="jai padmakumar" w:date="2022-12-08T17:42:00Z">
        <w:r w:rsidR="00E43363" w:rsidDel="00555FFC">
          <w:rPr>
            <w:rFonts w:ascii="Calibri" w:hAnsi="Calibri" w:cs="Arial"/>
            <w:bCs/>
            <w:color w:val="000000" w:themeColor="text1"/>
            <w:sz w:val="22"/>
            <w:szCs w:val="22"/>
            <w:lang w:eastAsia="zh-CN"/>
          </w:rPr>
          <w:delText xml:space="preserve"> </w:delText>
        </w:r>
      </w:del>
      <w:ins w:id="527" w:author="jai padmakumar" w:date="2022-12-08T17:42:00Z">
        <w:r w:rsidR="0088096A">
          <w:rPr>
            <w:rFonts w:ascii="Calibri" w:hAnsi="Calibri" w:cs="Arial"/>
            <w:bCs/>
            <w:color w:val="000000" w:themeColor="text1"/>
            <w:sz w:val="22"/>
            <w:szCs w:val="22"/>
            <w:lang w:eastAsia="zh-CN"/>
          </w:rPr>
          <w:t>p-Coumarate</w:t>
        </w:r>
      </w:ins>
      <w:del w:id="528" w:author="jai padmakumar" w:date="2022-12-08T17:42:00Z">
        <w:r w:rsidR="00E43363" w:rsidDel="0088096A">
          <w:rPr>
            <w:rFonts w:ascii="Calibri" w:hAnsi="Calibri" w:cs="Arial"/>
            <w:bCs/>
            <w:color w:val="000000" w:themeColor="text1"/>
            <w:sz w:val="22"/>
            <w:szCs w:val="22"/>
            <w:lang w:eastAsia="zh-CN"/>
          </w:rPr>
          <w:delText>of</w:delText>
        </w:r>
        <w:r w:rsidR="000D3C69" w:rsidDel="0088096A">
          <w:rPr>
            <w:rFonts w:ascii="Calibri" w:hAnsi="Calibri" w:cs="Arial"/>
            <w:bCs/>
            <w:color w:val="000000" w:themeColor="text1"/>
            <w:sz w:val="22"/>
            <w:szCs w:val="22"/>
            <w:lang w:eastAsia="zh-CN"/>
          </w:rPr>
          <w:delText xml:space="preserve"> p-Coumaric acid</w:delText>
        </w:r>
      </w:del>
      <w:r w:rsidR="000D3C69">
        <w:rPr>
          <w:rFonts w:ascii="Calibri" w:hAnsi="Calibri" w:cs="Arial"/>
          <w:bCs/>
          <w:color w:val="000000" w:themeColor="text1"/>
          <w:sz w:val="22"/>
          <w:szCs w:val="22"/>
          <w:lang w:eastAsia="zh-CN"/>
        </w:rPr>
        <w:t xml:space="preserve"> to boost overall yield of </w:t>
      </w:r>
      <w:proofErr w:type="spellStart"/>
      <w:r w:rsidR="000D3C69">
        <w:rPr>
          <w:rFonts w:ascii="Calibri" w:hAnsi="Calibri" w:cs="Arial"/>
          <w:bCs/>
          <w:color w:val="000000" w:themeColor="text1"/>
          <w:sz w:val="22"/>
          <w:szCs w:val="22"/>
          <w:lang w:eastAsia="zh-CN"/>
        </w:rPr>
        <w:t>pC</w:t>
      </w:r>
      <w:proofErr w:type="spellEnd"/>
      <w:r w:rsidR="000D3C69">
        <w:rPr>
          <w:rFonts w:ascii="Calibri" w:hAnsi="Calibri" w:cs="Arial"/>
          <w:bCs/>
          <w:color w:val="000000" w:themeColor="text1"/>
          <w:sz w:val="22"/>
          <w:szCs w:val="22"/>
          <w:lang w:eastAsia="zh-CN"/>
        </w:rPr>
        <w:t xml:space="preserve">-HSL </w:t>
      </w:r>
      <w:del w:id="529" w:author="jai padmakumar" w:date="2022-12-16T13:58:00Z">
        <w:r w:rsidR="000D3C69" w:rsidDel="00283611">
          <w:rPr>
            <w:rFonts w:ascii="Calibri" w:hAnsi="Calibri" w:cs="Arial"/>
            <w:bCs/>
            <w:color w:val="000000" w:themeColor="text1"/>
            <w:sz w:val="22"/>
            <w:szCs w:val="22"/>
            <w:lang w:eastAsia="zh-CN"/>
          </w:rPr>
          <w:delText>[</w:delText>
        </w:r>
      </w:del>
      <w:ins w:id="530" w:author="jai padmakumar" w:date="2022-12-16T13:58:00Z">
        <w:r w:rsidR="00283611">
          <w:rPr>
            <w:rFonts w:ascii="Calibri" w:hAnsi="Calibri" w:cs="Arial"/>
            <w:bCs/>
            <w:color w:val="000000" w:themeColor="text1"/>
            <w:sz w:val="22"/>
            <w:szCs w:val="22"/>
            <w:lang w:eastAsia="zh-CN"/>
          </w:rPr>
          <w:t>(Supplementary Figure 7)</w:t>
        </w:r>
        <w:r w:rsidR="003D6719">
          <w:rPr>
            <w:rFonts w:ascii="Calibri" w:hAnsi="Calibri" w:cs="Arial"/>
            <w:bCs/>
            <w:color w:val="000000" w:themeColor="text1"/>
            <w:sz w:val="22"/>
            <w:szCs w:val="22"/>
            <w:lang w:eastAsia="zh-CN"/>
          </w:rPr>
          <w:t xml:space="preserve">. </w:t>
        </w:r>
      </w:ins>
      <w:del w:id="531" w:author="jai padmakumar" w:date="2022-12-16T13:58:00Z">
        <w:r w:rsidR="000D3C69" w:rsidDel="00283611">
          <w:rPr>
            <w:rFonts w:ascii="Calibri" w:hAnsi="Calibri" w:cs="Arial"/>
            <w:bCs/>
            <w:color w:val="000000" w:themeColor="text1"/>
            <w:sz w:val="22"/>
            <w:szCs w:val="22"/>
            <w:lang w:eastAsia="zh-CN"/>
          </w:rPr>
          <w:delText xml:space="preserve">supplementary figure </w:delText>
        </w:r>
        <w:r w:rsidR="005201F7" w:rsidDel="00283611">
          <w:rPr>
            <w:rFonts w:ascii="Calibri" w:hAnsi="Calibri" w:cs="Arial"/>
            <w:bCs/>
            <w:color w:val="000000" w:themeColor="text1"/>
            <w:sz w:val="22"/>
            <w:szCs w:val="22"/>
            <w:lang w:eastAsia="zh-CN"/>
          </w:rPr>
          <w:delText>w/ heatmaps</w:delText>
        </w:r>
        <w:r w:rsidR="000D3C69" w:rsidDel="00283611">
          <w:rPr>
            <w:rFonts w:ascii="Calibri" w:hAnsi="Calibri" w:cs="Arial"/>
            <w:bCs/>
            <w:color w:val="000000" w:themeColor="text1"/>
            <w:sz w:val="22"/>
            <w:szCs w:val="22"/>
            <w:lang w:eastAsia="zh-CN"/>
          </w:rPr>
          <w:delText>]</w:delText>
        </w:r>
        <w:r w:rsidR="005201F7" w:rsidDel="00283611">
          <w:rPr>
            <w:rFonts w:ascii="Calibri" w:hAnsi="Calibri" w:cs="Arial"/>
            <w:bCs/>
            <w:color w:val="000000" w:themeColor="text1"/>
            <w:sz w:val="22"/>
            <w:szCs w:val="22"/>
            <w:lang w:eastAsia="zh-CN"/>
          </w:rPr>
          <w:delText>.</w:delText>
        </w:r>
        <w:r w:rsidR="002E7CC3" w:rsidDel="00283611">
          <w:rPr>
            <w:rFonts w:ascii="Calibri" w:hAnsi="Calibri" w:cs="Arial"/>
            <w:bCs/>
            <w:color w:val="000000" w:themeColor="text1"/>
            <w:sz w:val="22"/>
            <w:szCs w:val="22"/>
            <w:lang w:eastAsia="zh-CN"/>
          </w:rPr>
          <w:delText xml:space="preserve"> </w:delText>
        </w:r>
      </w:del>
      <w:r w:rsidR="00B02911">
        <w:rPr>
          <w:rFonts w:ascii="Calibri" w:hAnsi="Calibri" w:cs="Arial"/>
          <w:bCs/>
          <w:color w:val="000000" w:themeColor="text1"/>
          <w:sz w:val="22"/>
          <w:szCs w:val="22"/>
          <w:lang w:eastAsia="zh-CN"/>
        </w:rPr>
        <w:t xml:space="preserve">Ultimately, we found 100nM of the precursor </w:t>
      </w:r>
      <w:r w:rsidR="00EB08EF">
        <w:rPr>
          <w:rFonts w:ascii="Calibri" w:hAnsi="Calibri" w:cs="Arial"/>
          <w:bCs/>
          <w:color w:val="000000" w:themeColor="text1"/>
          <w:sz w:val="22"/>
          <w:szCs w:val="22"/>
          <w:lang w:eastAsia="zh-CN"/>
        </w:rPr>
        <w:t xml:space="preserve">gave optimal expression and used this concentration in all experiments requiring </w:t>
      </w:r>
      <w:del w:id="532" w:author="jai padmakumar" w:date="2022-12-16T12:03:00Z">
        <w:r w:rsidR="00EB08EF" w:rsidDel="002A11E1">
          <w:rPr>
            <w:rFonts w:ascii="Calibri" w:hAnsi="Calibri" w:cs="Arial"/>
            <w:bCs/>
            <w:color w:val="000000" w:themeColor="text1"/>
            <w:sz w:val="22"/>
            <w:szCs w:val="22"/>
            <w:lang w:eastAsia="zh-CN"/>
          </w:rPr>
          <w:delText xml:space="preserve">Rpa </w:delText>
        </w:r>
      </w:del>
      <w:proofErr w:type="spellStart"/>
      <w:ins w:id="533" w:author="jai padmakumar" w:date="2022-12-16T12:03:00Z">
        <w:r w:rsidR="002A11E1">
          <w:rPr>
            <w:rFonts w:ascii="Calibri" w:hAnsi="Calibri" w:cs="Arial"/>
            <w:bCs/>
            <w:color w:val="000000" w:themeColor="text1"/>
            <w:sz w:val="22"/>
            <w:szCs w:val="22"/>
            <w:lang w:eastAsia="zh-CN"/>
          </w:rPr>
          <w:t>pC</w:t>
        </w:r>
        <w:proofErr w:type="spellEnd"/>
        <w:r w:rsidR="002A11E1">
          <w:rPr>
            <w:rFonts w:ascii="Calibri" w:hAnsi="Calibri" w:cs="Arial"/>
            <w:bCs/>
            <w:color w:val="000000" w:themeColor="text1"/>
            <w:sz w:val="22"/>
            <w:szCs w:val="22"/>
            <w:lang w:eastAsia="zh-CN"/>
          </w:rPr>
          <w:t xml:space="preserve">-HSL </w:t>
        </w:r>
      </w:ins>
      <w:r w:rsidR="00EB08EF">
        <w:rPr>
          <w:rFonts w:ascii="Calibri" w:hAnsi="Calibri" w:cs="Arial"/>
          <w:bCs/>
          <w:color w:val="000000" w:themeColor="text1"/>
          <w:sz w:val="22"/>
          <w:szCs w:val="22"/>
          <w:lang w:eastAsia="zh-CN"/>
        </w:rPr>
        <w:t>production</w:t>
      </w:r>
      <w:ins w:id="534" w:author="jai padmakumar" w:date="2022-12-08T17:44:00Z">
        <w:r w:rsidR="00B26F79">
          <w:rPr>
            <w:rFonts w:ascii="Calibri" w:hAnsi="Calibri" w:cs="Arial"/>
            <w:bCs/>
            <w:color w:val="000000" w:themeColor="text1"/>
            <w:sz w:val="22"/>
            <w:szCs w:val="22"/>
            <w:lang w:eastAsia="zh-CN"/>
          </w:rPr>
          <w:t xml:space="preserve"> (Fig 2</w:t>
        </w:r>
        <w:r w:rsidR="00F75610">
          <w:rPr>
            <w:rFonts w:ascii="Calibri" w:hAnsi="Calibri" w:cs="Arial"/>
            <w:bCs/>
            <w:color w:val="000000" w:themeColor="text1"/>
            <w:sz w:val="22"/>
            <w:szCs w:val="22"/>
            <w:lang w:eastAsia="zh-CN"/>
          </w:rPr>
          <w:t>E</w:t>
        </w:r>
        <w:r w:rsidR="00B26F79">
          <w:rPr>
            <w:rFonts w:ascii="Calibri" w:hAnsi="Calibri" w:cs="Arial"/>
            <w:bCs/>
            <w:color w:val="000000" w:themeColor="text1"/>
            <w:sz w:val="22"/>
            <w:szCs w:val="22"/>
            <w:lang w:eastAsia="zh-CN"/>
          </w:rPr>
          <w:t>)</w:t>
        </w:r>
      </w:ins>
      <w:r w:rsidR="00EB08EF">
        <w:rPr>
          <w:rFonts w:ascii="Calibri" w:hAnsi="Calibri" w:cs="Arial"/>
          <w:bCs/>
          <w:color w:val="000000" w:themeColor="text1"/>
          <w:sz w:val="22"/>
          <w:szCs w:val="22"/>
          <w:lang w:eastAsia="zh-CN"/>
        </w:rPr>
        <w:t xml:space="preserve">. </w:t>
      </w:r>
      <w:r w:rsidR="008976C9">
        <w:rPr>
          <w:rFonts w:ascii="Calibri" w:hAnsi="Calibri" w:cs="Arial"/>
          <w:bCs/>
          <w:color w:val="000000" w:themeColor="text1"/>
          <w:sz w:val="22"/>
          <w:szCs w:val="22"/>
          <w:lang w:eastAsia="zh-CN"/>
        </w:rPr>
        <w:t>To synthesize DAPG, we used a previously characterized plasmid</w:t>
      </w:r>
      <w:del w:id="535" w:author="jai padmakumar" w:date="2022-12-16T13:58:00Z">
        <w:r w:rsidR="008976C9" w:rsidDel="00FC3F61">
          <w:rPr>
            <w:rFonts w:ascii="Calibri" w:hAnsi="Calibri" w:cs="Arial"/>
            <w:bCs/>
            <w:color w:val="000000" w:themeColor="text1"/>
            <w:sz w:val="22"/>
            <w:szCs w:val="22"/>
            <w:lang w:eastAsia="zh-CN"/>
          </w:rPr>
          <w:delText xml:space="preserve"> [chunbo paper</w:delText>
        </w:r>
      </w:del>
      <w:del w:id="536" w:author="jai padmakumar" w:date="2022-12-16T13:59:00Z">
        <w:r w:rsidR="008976C9" w:rsidDel="00C74E57">
          <w:rPr>
            <w:rFonts w:ascii="Calibri" w:hAnsi="Calibri" w:cs="Arial"/>
            <w:bCs/>
            <w:color w:val="000000" w:themeColor="text1"/>
            <w:sz w:val="22"/>
            <w:szCs w:val="22"/>
            <w:lang w:eastAsia="zh-CN"/>
          </w:rPr>
          <w:delText>]</w:delText>
        </w:r>
      </w:del>
      <w:r w:rsidR="00846E9A">
        <w:rPr>
          <w:rFonts w:ascii="Calibri" w:hAnsi="Calibri" w:cs="Arial"/>
          <w:bCs/>
          <w:color w:val="000000" w:themeColor="text1"/>
          <w:sz w:val="22"/>
          <w:szCs w:val="22"/>
          <w:lang w:eastAsia="zh-CN"/>
        </w:rPr>
        <w:t xml:space="preserve"> with no modification other than swapping the promoter as necessary</w:t>
      </w:r>
      <w:ins w:id="537" w:author="jai padmakumar" w:date="2022-12-16T13:58:00Z">
        <w:r w:rsidR="00FC3F61">
          <w:rPr>
            <w:rFonts w:ascii="Calibri" w:hAnsi="Calibri" w:cs="Arial"/>
            <w:bCs/>
            <w:color w:val="000000" w:themeColor="text1"/>
            <w:sz w:val="22"/>
            <w:szCs w:val="22"/>
            <w:lang w:eastAsia="zh-CN"/>
          </w:rPr>
          <w:t xml:space="preserve"> [cite</w:t>
        </w:r>
        <w:r w:rsidR="007E6645">
          <w:rPr>
            <w:rFonts w:ascii="Calibri" w:hAnsi="Calibri" w:cs="Arial"/>
            <w:bCs/>
            <w:color w:val="000000" w:themeColor="text1"/>
            <w:sz w:val="22"/>
            <w:szCs w:val="22"/>
            <w:lang w:eastAsia="zh-CN"/>
          </w:rPr>
          <w:t xml:space="preserve"> </w:t>
        </w:r>
        <w:proofErr w:type="spellStart"/>
        <w:r w:rsidR="00FC3F61">
          <w:rPr>
            <w:rFonts w:ascii="Calibri" w:hAnsi="Calibri" w:cs="Arial"/>
            <w:bCs/>
            <w:color w:val="000000" w:themeColor="text1"/>
            <w:sz w:val="22"/>
            <w:szCs w:val="22"/>
            <w:lang w:eastAsia="zh-CN"/>
          </w:rPr>
          <w:t>chunbo</w:t>
        </w:r>
        <w:proofErr w:type="spellEnd"/>
        <w:r w:rsidR="00FC3F61">
          <w:rPr>
            <w:rFonts w:ascii="Calibri" w:hAnsi="Calibri" w:cs="Arial"/>
            <w:bCs/>
            <w:color w:val="000000" w:themeColor="text1"/>
            <w:sz w:val="22"/>
            <w:szCs w:val="22"/>
            <w:lang w:eastAsia="zh-CN"/>
          </w:rPr>
          <w:t xml:space="preserve"> </w:t>
        </w:r>
        <w:proofErr w:type="spellStart"/>
        <w:r w:rsidR="004B3DE3">
          <w:rPr>
            <w:rFonts w:ascii="Calibri" w:hAnsi="Calibri" w:cs="Arial"/>
            <w:bCs/>
            <w:color w:val="000000" w:themeColor="text1"/>
            <w:sz w:val="22"/>
            <w:szCs w:val="22"/>
            <w:lang w:eastAsia="zh-CN"/>
          </w:rPr>
          <w:t>lou</w:t>
        </w:r>
        <w:proofErr w:type="spellEnd"/>
        <w:r w:rsidR="004B3DE3">
          <w:rPr>
            <w:rFonts w:ascii="Calibri" w:hAnsi="Calibri" w:cs="Arial"/>
            <w:bCs/>
            <w:color w:val="000000" w:themeColor="text1"/>
            <w:sz w:val="22"/>
            <w:szCs w:val="22"/>
            <w:lang w:eastAsia="zh-CN"/>
          </w:rPr>
          <w:t xml:space="preserve"> </w:t>
        </w:r>
        <w:r w:rsidR="00FC3F61">
          <w:rPr>
            <w:rFonts w:ascii="Calibri" w:hAnsi="Calibri" w:cs="Arial"/>
            <w:bCs/>
            <w:color w:val="000000" w:themeColor="text1"/>
            <w:sz w:val="22"/>
            <w:szCs w:val="22"/>
            <w:lang w:eastAsia="zh-CN"/>
          </w:rPr>
          <w:t>paper</w:t>
        </w:r>
        <w:r w:rsidR="004B3DE3">
          <w:rPr>
            <w:rFonts w:ascii="Calibri" w:hAnsi="Calibri" w:cs="Arial"/>
            <w:bCs/>
            <w:color w:val="000000" w:themeColor="text1"/>
            <w:sz w:val="22"/>
            <w:szCs w:val="22"/>
            <w:lang w:eastAsia="zh-CN"/>
          </w:rPr>
          <w:t>]</w:t>
        </w:r>
      </w:ins>
      <w:r w:rsidR="00921C6D">
        <w:rPr>
          <w:rFonts w:ascii="Calibri" w:hAnsi="Calibri" w:cs="Arial"/>
          <w:bCs/>
          <w:color w:val="000000" w:themeColor="text1"/>
          <w:sz w:val="22"/>
          <w:szCs w:val="22"/>
          <w:lang w:eastAsia="zh-CN"/>
        </w:rPr>
        <w:t>.</w:t>
      </w:r>
      <w:del w:id="538" w:author="jai padmakumar" w:date="2022-12-13T19:34:00Z">
        <w:r w:rsidR="00921C6D" w:rsidDel="00B44B1A">
          <w:rPr>
            <w:rFonts w:ascii="Calibri" w:hAnsi="Calibri" w:cs="Arial"/>
            <w:bCs/>
            <w:color w:val="000000" w:themeColor="text1"/>
            <w:sz w:val="22"/>
            <w:szCs w:val="22"/>
            <w:lang w:eastAsia="zh-CN"/>
          </w:rPr>
          <w:delText xml:space="preserve"> [need to mention origin swap somewhere]</w:delText>
        </w:r>
      </w:del>
    </w:p>
    <w:p w14:paraId="0327D62A" w14:textId="77777777" w:rsidR="00DF2DD6" w:rsidRDefault="00DF2DD6" w:rsidP="00D96C4E">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p>
    <w:p w14:paraId="5F062E0A" w14:textId="77777777" w:rsidR="00B82CA3" w:rsidRDefault="00B82CA3" w:rsidP="00B82CA3">
      <w:pPr>
        <w:widowControl w:val="0"/>
        <w:adjustRightInd w:val="0"/>
        <w:snapToGrid w:val="0"/>
        <w:spacing w:line="360" w:lineRule="auto"/>
        <w:contextualSpacing/>
        <w:jc w:val="both"/>
        <w:outlineLvl w:val="0"/>
        <w:rPr>
          <w:moveTo w:id="539" w:author="jai padmakumar" w:date="2022-12-13T19:34:00Z"/>
          <w:rFonts w:ascii="Calibri" w:hAnsi="Calibri" w:cs="Arial"/>
          <w:bCs/>
          <w:color w:val="000000" w:themeColor="text1"/>
          <w:sz w:val="22"/>
          <w:szCs w:val="22"/>
          <w:u w:val="single"/>
          <w:lang w:eastAsia="zh-CN"/>
        </w:rPr>
      </w:pPr>
      <w:moveToRangeStart w:id="540" w:author="jai padmakumar" w:date="2022-12-13T19:34:00Z" w:name="move121852457"/>
      <w:moveTo w:id="541" w:author="jai padmakumar" w:date="2022-12-13T19:34:00Z">
        <w:r>
          <w:rPr>
            <w:rFonts w:ascii="Calibri" w:hAnsi="Calibri" w:cs="Arial"/>
            <w:bCs/>
            <w:color w:val="000000" w:themeColor="text1"/>
            <w:sz w:val="22"/>
            <w:szCs w:val="22"/>
            <w:u w:val="single"/>
            <w:lang w:eastAsia="zh-CN"/>
          </w:rPr>
          <w:t>MD5 design and implementation</w:t>
        </w:r>
      </w:moveTo>
    </w:p>
    <w:p w14:paraId="3C970DC2" w14:textId="69AA63BD" w:rsidR="00C56588" w:rsidDel="00824CC3" w:rsidRDefault="00B82CA3" w:rsidP="00824CC3">
      <w:pPr>
        <w:widowControl w:val="0"/>
        <w:adjustRightInd w:val="0"/>
        <w:snapToGrid w:val="0"/>
        <w:spacing w:line="360" w:lineRule="auto"/>
        <w:contextualSpacing/>
        <w:jc w:val="both"/>
        <w:outlineLvl w:val="0"/>
        <w:rPr>
          <w:del w:id="542" w:author="jai padmakumar" w:date="2022-12-13T20:11:00Z"/>
          <w:rFonts w:ascii="Calibri" w:hAnsi="Calibri" w:cs="Arial"/>
          <w:bCs/>
          <w:color w:val="000000" w:themeColor="text1"/>
          <w:sz w:val="22"/>
          <w:szCs w:val="22"/>
          <w:lang w:eastAsia="zh-CN"/>
        </w:rPr>
      </w:pPr>
      <w:moveTo w:id="543" w:author="jai padmakumar" w:date="2022-12-13T19:34:00Z">
        <w:r>
          <w:rPr>
            <w:rFonts w:ascii="Calibri" w:hAnsi="Calibri" w:cs="Arial"/>
            <w:bCs/>
            <w:color w:val="000000" w:themeColor="text1"/>
            <w:sz w:val="22"/>
            <w:szCs w:val="22"/>
            <w:lang w:eastAsia="zh-CN"/>
          </w:rPr>
          <w:t xml:space="preserve">We designed and implemented a hashing algorithm based on the MD5 algorithm for a 2-bit computer. The full MD5 hashing algorithm is designed to be run efficiently on a 32-bit computer and takes as input a 512-bit message, outputting a 128-bit hash. To design a variant that can be feasibly implemented using living cells, we re-designed the algorithm to perform all the same calculations but run on a 2-bit computer, thus reducing the total number of gates required. The 2-bit version takes as input a 32-bit string and generates an 8-bit hash. To generate a hash, the user begins with a </w:t>
        </w:r>
      </w:moveTo>
      <w:ins w:id="544" w:author="jai padmakumar" w:date="2022-12-13T19:35:00Z">
        <w:r w:rsidR="00954A1A">
          <w:rPr>
            <w:rFonts w:ascii="Calibri" w:hAnsi="Calibri" w:cs="Arial"/>
            <w:bCs/>
            <w:color w:val="000000" w:themeColor="text1"/>
            <w:sz w:val="22"/>
            <w:szCs w:val="22"/>
            <w:lang w:eastAsia="zh-CN"/>
          </w:rPr>
          <w:t xml:space="preserve">binary </w:t>
        </w:r>
      </w:ins>
      <w:moveTo w:id="545" w:author="jai padmakumar" w:date="2022-12-13T19:34:00Z">
        <w:r>
          <w:rPr>
            <w:rFonts w:ascii="Calibri" w:hAnsi="Calibri" w:cs="Arial"/>
            <w:bCs/>
            <w:color w:val="000000" w:themeColor="text1"/>
            <w:sz w:val="22"/>
            <w:szCs w:val="22"/>
            <w:lang w:eastAsia="zh-CN"/>
          </w:rPr>
          <w:t xml:space="preserve">message of arbitrary length. An initial data processing step </w:t>
        </w:r>
        <w:del w:id="546" w:author="jai padmakumar" w:date="2022-12-13T19:53:00Z">
          <w:r w:rsidDel="00C113EE">
            <w:rPr>
              <w:rFonts w:ascii="Calibri" w:hAnsi="Calibri" w:cs="Arial"/>
              <w:bCs/>
              <w:color w:val="000000" w:themeColor="text1"/>
              <w:sz w:val="22"/>
              <w:szCs w:val="22"/>
              <w:lang w:eastAsia="zh-CN"/>
            </w:rPr>
            <w:delText xml:space="preserve">would </w:delText>
          </w:r>
        </w:del>
        <w:r>
          <w:rPr>
            <w:rFonts w:ascii="Calibri" w:hAnsi="Calibri" w:cs="Arial"/>
            <w:bCs/>
            <w:color w:val="000000" w:themeColor="text1"/>
            <w:sz w:val="22"/>
            <w:szCs w:val="22"/>
            <w:lang w:eastAsia="zh-CN"/>
          </w:rPr>
          <w:t>pad</w:t>
        </w:r>
      </w:moveTo>
      <w:ins w:id="547" w:author="jai padmakumar" w:date="2022-12-13T19:53:00Z">
        <w:r w:rsidR="00C113EE">
          <w:rPr>
            <w:rFonts w:ascii="Calibri" w:hAnsi="Calibri" w:cs="Arial"/>
            <w:bCs/>
            <w:color w:val="000000" w:themeColor="text1"/>
            <w:sz w:val="22"/>
            <w:szCs w:val="22"/>
            <w:lang w:eastAsia="zh-CN"/>
          </w:rPr>
          <w:t>s</w:t>
        </w:r>
      </w:ins>
      <w:moveTo w:id="548" w:author="jai padmakumar" w:date="2022-12-13T19:34:00Z">
        <w:r>
          <w:rPr>
            <w:rFonts w:ascii="Calibri" w:hAnsi="Calibri" w:cs="Arial"/>
            <w:bCs/>
            <w:color w:val="000000" w:themeColor="text1"/>
            <w:sz w:val="22"/>
            <w:szCs w:val="22"/>
            <w:lang w:eastAsia="zh-CN"/>
          </w:rPr>
          <w:t xml:space="preserve"> the message to be 32-bits long (if shorter) or break</w:t>
        </w:r>
        <w:del w:id="549" w:author="jai padmakumar" w:date="2022-12-13T19:53:00Z">
          <w:r w:rsidDel="00417A13">
            <w:rPr>
              <w:rFonts w:ascii="Calibri" w:hAnsi="Calibri" w:cs="Arial"/>
              <w:bCs/>
              <w:color w:val="000000" w:themeColor="text1"/>
              <w:sz w:val="22"/>
              <w:szCs w:val="22"/>
              <w:lang w:eastAsia="zh-CN"/>
            </w:rPr>
            <w:delText xml:space="preserve"> </w:delText>
          </w:r>
        </w:del>
      </w:moveTo>
      <w:ins w:id="550" w:author="jai padmakumar" w:date="2022-12-13T19:53:00Z">
        <w:r w:rsidR="00417A13">
          <w:rPr>
            <w:rFonts w:ascii="Calibri" w:hAnsi="Calibri" w:cs="Arial"/>
            <w:bCs/>
            <w:color w:val="000000" w:themeColor="text1"/>
            <w:sz w:val="22"/>
            <w:szCs w:val="22"/>
            <w:lang w:eastAsia="zh-CN"/>
          </w:rPr>
          <w:t xml:space="preserve">s </w:t>
        </w:r>
      </w:ins>
      <w:moveTo w:id="551" w:author="jai padmakumar" w:date="2022-12-13T19:34:00Z">
        <w:r>
          <w:rPr>
            <w:rFonts w:ascii="Calibri" w:hAnsi="Calibri" w:cs="Arial"/>
            <w:bCs/>
            <w:color w:val="000000" w:themeColor="text1"/>
            <w:sz w:val="22"/>
            <w:szCs w:val="22"/>
            <w:lang w:eastAsia="zh-CN"/>
          </w:rPr>
          <w:t>the message into 32-bit chunks (if longer), enabling any length message to be hashed. At this stage, the “core” hashing algorithm is then applied. The 32-bit message is broken into 16 2-bit chunks, M</w:t>
        </w:r>
        <w:r w:rsidRPr="00674993">
          <w:rPr>
            <w:rFonts w:ascii="Calibri" w:hAnsi="Calibri" w:cs="Arial"/>
            <w:bCs/>
            <w:color w:val="000000" w:themeColor="text1"/>
            <w:sz w:val="22"/>
            <w:szCs w:val="22"/>
            <w:vertAlign w:val="superscript"/>
            <w:lang w:eastAsia="zh-CN"/>
          </w:rPr>
          <w:t>1</w:t>
        </w:r>
        <w:r>
          <w:rPr>
            <w:rFonts w:ascii="Calibri" w:hAnsi="Calibri" w:cs="Arial"/>
            <w:bCs/>
            <w:color w:val="000000" w:themeColor="text1"/>
            <w:sz w:val="22"/>
            <w:szCs w:val="22"/>
            <w:lang w:eastAsia="zh-CN"/>
          </w:rPr>
          <w:t>…M</w:t>
        </w:r>
        <w:r w:rsidRPr="00674993">
          <w:rPr>
            <w:rFonts w:ascii="Calibri" w:hAnsi="Calibri" w:cs="Arial"/>
            <w:bCs/>
            <w:color w:val="000000" w:themeColor="text1"/>
            <w:sz w:val="22"/>
            <w:szCs w:val="22"/>
            <w:vertAlign w:val="superscript"/>
            <w:lang w:eastAsia="zh-CN"/>
          </w:rPr>
          <w:t>16</w:t>
        </w:r>
        <w:r>
          <w:rPr>
            <w:rFonts w:ascii="Calibri" w:hAnsi="Calibri" w:cs="Arial"/>
            <w:bCs/>
            <w:color w:val="000000" w:themeColor="text1"/>
            <w:sz w:val="22"/>
            <w:szCs w:val="22"/>
            <w:lang w:eastAsia="zh-CN"/>
          </w:rPr>
          <w:t xml:space="preserve">. The algorithm proceeds through </w:t>
        </w:r>
      </w:moveTo>
      <w:ins w:id="552" w:author="jai padmakumar" w:date="2022-12-13T19:36:00Z">
        <w:r w:rsidR="00F84B02">
          <w:rPr>
            <w:rFonts w:ascii="Calibri" w:hAnsi="Calibri" w:cs="Arial"/>
            <w:bCs/>
            <w:color w:val="000000" w:themeColor="text1"/>
            <w:sz w:val="22"/>
            <w:szCs w:val="22"/>
            <w:lang w:eastAsia="zh-CN"/>
          </w:rPr>
          <w:t xml:space="preserve">a total of </w:t>
        </w:r>
      </w:ins>
      <w:moveTo w:id="553" w:author="jai padmakumar" w:date="2022-12-13T19:34:00Z">
        <w:r>
          <w:rPr>
            <w:rFonts w:ascii="Calibri" w:hAnsi="Calibri" w:cs="Arial"/>
            <w:bCs/>
            <w:color w:val="000000" w:themeColor="text1"/>
            <w:sz w:val="22"/>
            <w:szCs w:val="22"/>
            <w:lang w:eastAsia="zh-CN"/>
          </w:rPr>
          <w:t xml:space="preserve">64 “iterations” </w:t>
        </w:r>
      </w:moveTo>
      <w:ins w:id="554" w:author="jai padmakumar" w:date="2022-12-13T19:36:00Z">
        <w:r w:rsidR="00D74001">
          <w:rPr>
            <w:rFonts w:ascii="Calibri" w:hAnsi="Calibri" w:cs="Arial"/>
            <w:bCs/>
            <w:color w:val="000000" w:themeColor="text1"/>
            <w:sz w:val="22"/>
            <w:szCs w:val="22"/>
            <w:lang w:eastAsia="zh-CN"/>
          </w:rPr>
          <w:t xml:space="preserve">to hash a single 32-bit </w:t>
        </w:r>
      </w:ins>
      <w:ins w:id="555" w:author="jai padmakumar" w:date="2022-12-13T19:37:00Z">
        <w:r w:rsidR="00D74001">
          <w:rPr>
            <w:rFonts w:ascii="Calibri" w:hAnsi="Calibri" w:cs="Arial"/>
            <w:bCs/>
            <w:color w:val="000000" w:themeColor="text1"/>
            <w:sz w:val="22"/>
            <w:szCs w:val="22"/>
            <w:lang w:eastAsia="zh-CN"/>
          </w:rPr>
          <w:t xml:space="preserve">message. </w:t>
        </w:r>
      </w:ins>
      <w:moveTo w:id="556" w:author="jai padmakumar" w:date="2022-12-13T19:34:00Z">
        <w:del w:id="557" w:author="jai padmakumar" w:date="2022-12-13T19:37:00Z">
          <w:r w:rsidDel="00B95805">
            <w:rPr>
              <w:rFonts w:ascii="Calibri" w:hAnsi="Calibri" w:cs="Arial"/>
              <w:bCs/>
              <w:color w:val="000000" w:themeColor="text1"/>
              <w:sz w:val="22"/>
              <w:szCs w:val="22"/>
              <w:lang w:eastAsia="zh-CN"/>
            </w:rPr>
            <w:delText>where e</w:delText>
          </w:r>
        </w:del>
      </w:moveTo>
      <w:ins w:id="558" w:author="jai padmakumar" w:date="2022-12-13T19:37:00Z">
        <w:r w:rsidR="00E0498F">
          <w:rPr>
            <w:rFonts w:ascii="Calibri" w:hAnsi="Calibri" w:cs="Arial"/>
            <w:bCs/>
            <w:color w:val="000000" w:themeColor="text1"/>
            <w:sz w:val="22"/>
            <w:szCs w:val="22"/>
            <w:lang w:eastAsia="zh-CN"/>
          </w:rPr>
          <w:t>The 64 iterations are</w:t>
        </w:r>
      </w:ins>
      <w:moveTo w:id="559" w:author="jai padmakumar" w:date="2022-12-13T19:34:00Z">
        <w:del w:id="560" w:author="jai padmakumar" w:date="2022-12-13T19:37:00Z">
          <w:r w:rsidDel="00E0498F">
            <w:rPr>
              <w:rFonts w:ascii="Calibri" w:hAnsi="Calibri" w:cs="Arial"/>
              <w:bCs/>
              <w:color w:val="000000" w:themeColor="text1"/>
              <w:sz w:val="22"/>
              <w:szCs w:val="22"/>
              <w:lang w:eastAsia="zh-CN"/>
            </w:rPr>
            <w:delText>ach iteration</w:delText>
          </w:r>
        </w:del>
      </w:moveTo>
      <w:ins w:id="561" w:author="jai padmakumar" w:date="2022-12-13T19:38:00Z">
        <w:r w:rsidR="00344CE8">
          <w:rPr>
            <w:rFonts w:ascii="Calibri" w:hAnsi="Calibri" w:cs="Arial"/>
            <w:bCs/>
            <w:color w:val="000000" w:themeColor="text1"/>
            <w:sz w:val="22"/>
            <w:szCs w:val="22"/>
            <w:lang w:eastAsia="zh-CN"/>
          </w:rPr>
          <w:t xml:space="preserve"> </w:t>
        </w:r>
      </w:ins>
      <w:moveTo w:id="562" w:author="jai padmakumar" w:date="2022-12-13T19:34:00Z">
        <w:del w:id="563" w:author="jai padmakumar" w:date="2022-12-13T19:38:00Z">
          <w:r w:rsidDel="00344CE8">
            <w:rPr>
              <w:rFonts w:ascii="Calibri" w:hAnsi="Calibri" w:cs="Arial"/>
              <w:bCs/>
              <w:color w:val="000000" w:themeColor="text1"/>
              <w:sz w:val="22"/>
              <w:szCs w:val="22"/>
              <w:lang w:eastAsia="zh-CN"/>
            </w:rPr>
            <w:delText xml:space="preserve"> is</w:delText>
          </w:r>
        </w:del>
        <w:del w:id="564" w:author="jai padmakumar" w:date="2022-12-13T19:37:00Z">
          <w:r w:rsidDel="00C706E4">
            <w:rPr>
              <w:rFonts w:ascii="Calibri" w:hAnsi="Calibri" w:cs="Arial"/>
              <w:bCs/>
              <w:color w:val="000000" w:themeColor="text1"/>
              <w:sz w:val="22"/>
              <w:szCs w:val="22"/>
              <w:lang w:eastAsia="zh-CN"/>
            </w:rPr>
            <w:delText xml:space="preserve"> </w:delText>
          </w:r>
          <w:r w:rsidDel="001855AA">
            <w:rPr>
              <w:rFonts w:ascii="Calibri" w:hAnsi="Calibri" w:cs="Arial"/>
              <w:bCs/>
              <w:color w:val="000000" w:themeColor="text1"/>
              <w:sz w:val="22"/>
              <w:szCs w:val="22"/>
              <w:lang w:eastAsia="zh-CN"/>
            </w:rPr>
            <w:delText xml:space="preserve">further </w:delText>
          </w:r>
        </w:del>
        <w:r>
          <w:rPr>
            <w:rFonts w:ascii="Calibri" w:hAnsi="Calibri" w:cs="Arial"/>
            <w:bCs/>
            <w:color w:val="000000" w:themeColor="text1"/>
            <w:sz w:val="22"/>
            <w:szCs w:val="22"/>
            <w:lang w:eastAsia="zh-CN"/>
          </w:rPr>
          <w:t xml:space="preserve">classified into </w:t>
        </w:r>
        <w:del w:id="565" w:author="jai padmakumar" w:date="2022-12-13T19:38:00Z">
          <w:r w:rsidDel="00344CE8">
            <w:rPr>
              <w:rFonts w:ascii="Calibri" w:hAnsi="Calibri" w:cs="Arial"/>
              <w:bCs/>
              <w:color w:val="000000" w:themeColor="text1"/>
              <w:sz w:val="22"/>
              <w:szCs w:val="22"/>
              <w:lang w:eastAsia="zh-CN"/>
            </w:rPr>
            <w:delText>4</w:delText>
          </w:r>
        </w:del>
      </w:moveTo>
      <w:ins w:id="566" w:author="jai padmakumar" w:date="2022-12-13T19:38:00Z">
        <w:r w:rsidR="00344CE8">
          <w:rPr>
            <w:rFonts w:ascii="Calibri" w:hAnsi="Calibri" w:cs="Arial"/>
            <w:bCs/>
            <w:color w:val="000000" w:themeColor="text1"/>
            <w:sz w:val="22"/>
            <w:szCs w:val="22"/>
            <w:lang w:eastAsia="zh-CN"/>
          </w:rPr>
          <w:t>four</w:t>
        </w:r>
      </w:ins>
      <w:moveTo w:id="567" w:author="jai padmakumar" w:date="2022-12-13T19:34:00Z">
        <w:r>
          <w:rPr>
            <w:rFonts w:ascii="Calibri" w:hAnsi="Calibri" w:cs="Arial"/>
            <w:bCs/>
            <w:color w:val="000000" w:themeColor="text1"/>
            <w:sz w:val="22"/>
            <w:szCs w:val="22"/>
            <w:lang w:eastAsia="zh-CN"/>
          </w:rPr>
          <w:t xml:space="preserve"> “rounds” </w:t>
        </w:r>
      </w:moveTo>
      <w:ins w:id="568" w:author="jai padmakumar" w:date="2022-12-13T19:38:00Z">
        <w:r w:rsidR="00A25254">
          <w:rPr>
            <w:rFonts w:ascii="Calibri" w:hAnsi="Calibri" w:cs="Arial"/>
            <w:bCs/>
            <w:color w:val="000000" w:themeColor="text1"/>
            <w:sz w:val="22"/>
            <w:szCs w:val="22"/>
            <w:lang w:eastAsia="zh-CN"/>
          </w:rPr>
          <w:t xml:space="preserve">of 16 iterations </w:t>
        </w:r>
      </w:ins>
      <w:moveTo w:id="569" w:author="jai padmakumar" w:date="2022-12-13T19:34:00Z">
        <w:r>
          <w:rPr>
            <w:rFonts w:ascii="Calibri" w:hAnsi="Calibri" w:cs="Arial"/>
            <w:bCs/>
            <w:color w:val="000000" w:themeColor="text1"/>
            <w:sz w:val="22"/>
            <w:szCs w:val="22"/>
            <w:lang w:eastAsia="zh-CN"/>
          </w:rPr>
          <w:t>where each round applies a different non-linear transformation to the message</w:t>
        </w:r>
      </w:moveTo>
      <w:ins w:id="570" w:author="jai padmakumar" w:date="2022-12-13T19:38:00Z">
        <w:r w:rsidR="005E653F">
          <w:rPr>
            <w:rFonts w:ascii="Calibri" w:hAnsi="Calibri" w:cs="Arial"/>
            <w:bCs/>
            <w:color w:val="000000" w:themeColor="text1"/>
            <w:sz w:val="22"/>
            <w:szCs w:val="22"/>
            <w:lang w:eastAsia="zh-CN"/>
          </w:rPr>
          <w:t xml:space="preserve"> </w:t>
        </w:r>
      </w:ins>
      <w:ins w:id="571" w:author="jai padmakumar" w:date="2022-12-13T19:39:00Z">
        <w:r w:rsidR="005E653F">
          <w:rPr>
            <w:rFonts w:ascii="Calibri" w:hAnsi="Calibri" w:cs="Arial"/>
            <w:bCs/>
            <w:color w:val="000000" w:themeColor="text1"/>
            <w:sz w:val="22"/>
            <w:szCs w:val="22"/>
            <w:lang w:eastAsia="zh-CN"/>
          </w:rPr>
          <w:t xml:space="preserve">(Supplementary Figure </w:t>
        </w:r>
      </w:ins>
      <w:ins w:id="572" w:author="jai padmakumar" w:date="2022-12-16T14:00:00Z">
        <w:r w:rsidR="00F676DE">
          <w:rPr>
            <w:rFonts w:ascii="Calibri" w:hAnsi="Calibri" w:cs="Arial"/>
            <w:bCs/>
            <w:color w:val="000000" w:themeColor="text1"/>
            <w:sz w:val="22"/>
            <w:szCs w:val="22"/>
            <w:lang w:eastAsia="zh-CN"/>
          </w:rPr>
          <w:t>8</w:t>
        </w:r>
      </w:ins>
      <w:ins w:id="573" w:author="jai padmakumar" w:date="2022-12-13T19:39:00Z">
        <w:r w:rsidR="005E653F">
          <w:rPr>
            <w:rFonts w:ascii="Calibri" w:hAnsi="Calibri" w:cs="Arial"/>
            <w:bCs/>
            <w:color w:val="000000" w:themeColor="text1"/>
            <w:sz w:val="22"/>
            <w:szCs w:val="22"/>
            <w:lang w:eastAsia="zh-CN"/>
          </w:rPr>
          <w:t>)</w:t>
        </w:r>
      </w:ins>
      <w:moveTo w:id="574" w:author="jai padmakumar" w:date="2022-12-13T19:34:00Z">
        <w:r>
          <w:rPr>
            <w:rFonts w:ascii="Calibri" w:hAnsi="Calibri" w:cs="Arial"/>
            <w:bCs/>
            <w:color w:val="000000" w:themeColor="text1"/>
            <w:sz w:val="22"/>
            <w:szCs w:val="22"/>
            <w:lang w:eastAsia="zh-CN"/>
          </w:rPr>
          <w:t>.</w:t>
        </w:r>
      </w:moveTo>
      <w:ins w:id="575" w:author="jai padmakumar" w:date="2022-12-13T19:38:00Z">
        <w:r w:rsidR="005E653F">
          <w:rPr>
            <w:rFonts w:ascii="Calibri" w:hAnsi="Calibri" w:cs="Arial"/>
            <w:bCs/>
            <w:color w:val="000000" w:themeColor="text1"/>
            <w:sz w:val="22"/>
            <w:szCs w:val="22"/>
            <w:lang w:eastAsia="zh-CN"/>
          </w:rPr>
          <w:t xml:space="preserve"> </w:t>
        </w:r>
      </w:ins>
      <w:ins w:id="576" w:author="jai padmakumar" w:date="2022-12-13T19:40:00Z">
        <w:r w:rsidR="002758E4">
          <w:rPr>
            <w:rFonts w:ascii="Calibri" w:hAnsi="Calibri" w:cs="Arial"/>
            <w:bCs/>
            <w:color w:val="000000" w:themeColor="text1"/>
            <w:sz w:val="22"/>
            <w:szCs w:val="22"/>
            <w:lang w:eastAsia="zh-CN"/>
          </w:rPr>
          <w:t xml:space="preserve">The calculations performed in </w:t>
        </w:r>
      </w:ins>
      <w:moveTo w:id="577" w:author="jai padmakumar" w:date="2022-12-13T19:34:00Z">
        <w:del w:id="578" w:author="jai padmakumar" w:date="2022-12-13T19:38:00Z">
          <w:r w:rsidDel="005E653F">
            <w:rPr>
              <w:rFonts w:ascii="Calibri" w:hAnsi="Calibri" w:cs="Arial"/>
              <w:bCs/>
              <w:color w:val="000000" w:themeColor="text1"/>
              <w:sz w:val="22"/>
              <w:szCs w:val="22"/>
              <w:lang w:eastAsia="zh-CN"/>
            </w:rPr>
            <w:delText xml:space="preserve"> The entire message, broken into 2-bit chunks, is processed through each round in 16 iterations. </w:delText>
          </w:r>
        </w:del>
        <w:del w:id="579" w:author="jai padmakumar" w:date="2022-12-13T19:40:00Z">
          <w:r w:rsidDel="002758E4">
            <w:rPr>
              <w:rFonts w:ascii="Calibri" w:hAnsi="Calibri" w:cs="Arial"/>
              <w:bCs/>
              <w:color w:val="000000" w:themeColor="text1"/>
              <w:sz w:val="22"/>
              <w:szCs w:val="22"/>
              <w:lang w:eastAsia="zh-CN"/>
            </w:rPr>
            <w:delText xml:space="preserve">The exact operations applied in </w:delText>
          </w:r>
        </w:del>
        <w:r>
          <w:rPr>
            <w:rFonts w:ascii="Calibri" w:hAnsi="Calibri" w:cs="Arial"/>
            <w:bCs/>
            <w:color w:val="000000" w:themeColor="text1"/>
            <w:sz w:val="22"/>
            <w:szCs w:val="22"/>
            <w:lang w:eastAsia="zh-CN"/>
          </w:rPr>
          <w:t xml:space="preserve">each iteration </w:t>
        </w:r>
        <w:r>
          <w:rPr>
            <w:rFonts w:ascii="Calibri" w:hAnsi="Calibri" w:cs="Arial"/>
            <w:bCs/>
            <w:color w:val="000000" w:themeColor="text1"/>
            <w:sz w:val="22"/>
            <w:szCs w:val="22"/>
            <w:lang w:eastAsia="zh-CN"/>
          </w:rPr>
          <w:lastRenderedPageBreak/>
          <w:t>are identical to the full MD5 algorithm</w:t>
        </w:r>
      </w:moveTo>
      <w:ins w:id="580" w:author="jai padmakumar" w:date="2022-12-13T19:41:00Z">
        <w:r w:rsidR="00A40601">
          <w:rPr>
            <w:rFonts w:ascii="Calibri" w:hAnsi="Calibri" w:cs="Arial"/>
            <w:bCs/>
            <w:color w:val="000000" w:themeColor="text1"/>
            <w:sz w:val="22"/>
            <w:szCs w:val="22"/>
            <w:lang w:eastAsia="zh-CN"/>
          </w:rPr>
          <w:t xml:space="preserve"> but the size of each </w:t>
        </w:r>
      </w:ins>
      <w:ins w:id="581" w:author="jai padmakumar" w:date="2022-12-13T19:42:00Z">
        <w:r w:rsidR="00A40601">
          <w:rPr>
            <w:rFonts w:ascii="Calibri" w:hAnsi="Calibri" w:cs="Arial"/>
            <w:bCs/>
            <w:color w:val="000000" w:themeColor="text1"/>
            <w:sz w:val="22"/>
            <w:szCs w:val="22"/>
            <w:lang w:eastAsia="zh-CN"/>
          </w:rPr>
          <w:t xml:space="preserve">input is </w:t>
        </w:r>
      </w:ins>
      <w:ins w:id="582" w:author="jai padmakumar" w:date="2022-12-13T19:43:00Z">
        <w:r w:rsidR="000A360F">
          <w:rPr>
            <w:rFonts w:ascii="Calibri" w:hAnsi="Calibri" w:cs="Arial"/>
            <w:bCs/>
            <w:color w:val="000000" w:themeColor="text1"/>
            <w:sz w:val="22"/>
            <w:szCs w:val="22"/>
            <w:lang w:eastAsia="zh-CN"/>
          </w:rPr>
          <w:t>reduced</w:t>
        </w:r>
      </w:ins>
      <w:ins w:id="583" w:author="jai padmakumar" w:date="2022-12-13T19:42:00Z">
        <w:r w:rsidR="00A40601">
          <w:rPr>
            <w:rFonts w:ascii="Calibri" w:hAnsi="Calibri" w:cs="Arial"/>
            <w:bCs/>
            <w:color w:val="000000" w:themeColor="text1"/>
            <w:sz w:val="22"/>
            <w:szCs w:val="22"/>
            <w:lang w:eastAsia="zh-CN"/>
          </w:rPr>
          <w:t xml:space="preserve"> from 32-bits in the original implementation to 2-bits in our implementation</w:t>
        </w:r>
      </w:ins>
      <w:ins w:id="584" w:author="jai padmakumar" w:date="2022-12-16T14:00:00Z">
        <w:r w:rsidR="00D61AFE">
          <w:rPr>
            <w:rFonts w:ascii="Calibri" w:hAnsi="Calibri" w:cs="Arial"/>
            <w:bCs/>
            <w:color w:val="000000" w:themeColor="text1"/>
            <w:sz w:val="22"/>
            <w:szCs w:val="22"/>
            <w:lang w:eastAsia="zh-CN"/>
          </w:rPr>
          <w:t>.</w:t>
        </w:r>
      </w:ins>
      <w:moveTo w:id="585" w:author="jai padmakumar" w:date="2022-12-13T19:34:00Z">
        <w:r>
          <w:rPr>
            <w:rFonts w:ascii="Calibri" w:hAnsi="Calibri" w:cs="Arial"/>
            <w:bCs/>
            <w:color w:val="000000" w:themeColor="text1"/>
            <w:sz w:val="22"/>
            <w:szCs w:val="22"/>
            <w:lang w:eastAsia="zh-CN"/>
          </w:rPr>
          <w:t xml:space="preserve"> </w:t>
        </w:r>
        <w:del w:id="586" w:author="jai padmakumar" w:date="2022-12-16T14:00:00Z">
          <w:r w:rsidDel="00D61AFE">
            <w:rPr>
              <w:rFonts w:ascii="Calibri" w:hAnsi="Calibri" w:cs="Arial"/>
              <w:bCs/>
              <w:color w:val="000000" w:themeColor="text1"/>
              <w:sz w:val="22"/>
              <w:szCs w:val="22"/>
              <w:lang w:eastAsia="zh-CN"/>
            </w:rPr>
            <w:delText>(</w:delText>
          </w:r>
        </w:del>
        <w:del w:id="587" w:author="jai padmakumar" w:date="2022-12-13T19:41:00Z">
          <w:r w:rsidDel="00851B83">
            <w:rPr>
              <w:rFonts w:ascii="Calibri" w:hAnsi="Calibri" w:cs="Arial"/>
              <w:bCs/>
              <w:color w:val="000000" w:themeColor="text1"/>
              <w:sz w:val="22"/>
              <w:szCs w:val="22"/>
              <w:lang w:eastAsia="zh-CN"/>
            </w:rPr>
            <w:delText>supp</w:delText>
          </w:r>
        </w:del>
        <w:del w:id="588" w:author="jai padmakumar" w:date="2022-12-16T14:00:00Z">
          <w:r w:rsidDel="00D61AFE">
            <w:rPr>
              <w:rFonts w:ascii="Calibri" w:hAnsi="Calibri" w:cs="Arial"/>
              <w:bCs/>
              <w:color w:val="000000" w:themeColor="text1"/>
              <w:sz w:val="22"/>
              <w:szCs w:val="22"/>
              <w:lang w:eastAsia="zh-CN"/>
            </w:rPr>
            <w:delText xml:space="preserve"> </w:delText>
          </w:r>
        </w:del>
        <w:del w:id="589" w:author="jai padmakumar" w:date="2022-12-13T19:41:00Z">
          <w:r w:rsidDel="00851B83">
            <w:rPr>
              <w:rFonts w:ascii="Calibri" w:hAnsi="Calibri" w:cs="Arial"/>
              <w:bCs/>
              <w:color w:val="000000" w:themeColor="text1"/>
              <w:sz w:val="22"/>
              <w:szCs w:val="22"/>
              <w:lang w:eastAsia="zh-CN"/>
            </w:rPr>
            <w:delText>f</w:delText>
          </w:r>
        </w:del>
        <w:del w:id="590" w:author="jai padmakumar" w:date="2022-12-16T14:00:00Z">
          <w:r w:rsidDel="00D61AFE">
            <w:rPr>
              <w:rFonts w:ascii="Calibri" w:hAnsi="Calibri" w:cs="Arial"/>
              <w:bCs/>
              <w:color w:val="000000" w:themeColor="text1"/>
              <w:sz w:val="22"/>
              <w:szCs w:val="22"/>
              <w:lang w:eastAsia="zh-CN"/>
            </w:rPr>
            <w:delText xml:space="preserve">igure </w:delText>
          </w:r>
        </w:del>
        <w:del w:id="591" w:author="jai padmakumar" w:date="2022-12-13T19:41:00Z">
          <w:r w:rsidDel="00851B83">
            <w:rPr>
              <w:rFonts w:ascii="Calibri" w:hAnsi="Calibri" w:cs="Arial"/>
              <w:bCs/>
              <w:color w:val="000000" w:themeColor="text1"/>
              <w:sz w:val="22"/>
              <w:szCs w:val="22"/>
              <w:lang w:eastAsia="zh-CN"/>
            </w:rPr>
            <w:delText>XX</w:delText>
          </w:r>
        </w:del>
        <w:del w:id="592" w:author="jai padmakumar" w:date="2022-12-16T14:00:00Z">
          <w:r w:rsidDel="00D61AFE">
            <w:rPr>
              <w:rFonts w:ascii="Calibri" w:hAnsi="Calibri" w:cs="Arial"/>
              <w:bCs/>
              <w:color w:val="000000" w:themeColor="text1"/>
              <w:sz w:val="22"/>
              <w:szCs w:val="22"/>
              <w:lang w:eastAsia="zh-CN"/>
            </w:rPr>
            <w:delText xml:space="preserve">). </w:delText>
          </w:r>
        </w:del>
        <w:r>
          <w:rPr>
            <w:rFonts w:ascii="Calibri" w:hAnsi="Calibri" w:cs="Arial"/>
            <w:bCs/>
            <w:color w:val="000000" w:themeColor="text1"/>
            <w:sz w:val="22"/>
            <w:szCs w:val="22"/>
            <w:lang w:eastAsia="zh-CN"/>
          </w:rPr>
          <w:t>At initialization, 4 additional 2-bit variables --- A, B, C, D --- are instantiated with user defined values</w:t>
        </w:r>
      </w:moveTo>
      <w:ins w:id="593" w:author="jai padmakumar" w:date="2022-12-13T19:44:00Z">
        <w:r w:rsidR="00E771B5">
          <w:rPr>
            <w:rFonts w:ascii="Calibri" w:hAnsi="Calibri" w:cs="Arial"/>
            <w:bCs/>
            <w:color w:val="000000" w:themeColor="text1"/>
            <w:sz w:val="22"/>
            <w:szCs w:val="22"/>
            <w:lang w:eastAsia="zh-CN"/>
          </w:rPr>
          <w:t xml:space="preserve"> (note these values must be held constant to generate the same hash from a given input)</w:t>
        </w:r>
      </w:ins>
      <w:moveTo w:id="594" w:author="jai padmakumar" w:date="2022-12-13T19:34:00Z">
        <w:r>
          <w:rPr>
            <w:rFonts w:ascii="Calibri" w:hAnsi="Calibri" w:cs="Arial"/>
            <w:bCs/>
            <w:color w:val="000000" w:themeColor="text1"/>
            <w:sz w:val="22"/>
            <w:szCs w:val="22"/>
            <w:lang w:eastAsia="zh-CN"/>
          </w:rPr>
          <w:t xml:space="preserve">. </w:t>
        </w:r>
      </w:moveTo>
      <w:ins w:id="595" w:author="jai padmakumar" w:date="2022-12-13T19:46:00Z">
        <w:r w:rsidR="005F220A">
          <w:rPr>
            <w:rFonts w:ascii="Calibri" w:hAnsi="Calibri" w:cs="Arial"/>
            <w:bCs/>
            <w:color w:val="000000" w:themeColor="text1"/>
            <w:sz w:val="22"/>
            <w:szCs w:val="22"/>
            <w:lang w:eastAsia="zh-CN"/>
          </w:rPr>
          <w:t>2 additional parameters that are pre-computed constants, S and T. S and T are tables containing 64 2-bit values, where a particular value is used at each given iteration</w:t>
        </w:r>
        <w:r w:rsidR="00C83B74">
          <w:rPr>
            <w:rFonts w:ascii="Calibri" w:hAnsi="Calibri" w:cs="Arial"/>
            <w:bCs/>
            <w:color w:val="000000" w:themeColor="text1"/>
            <w:sz w:val="22"/>
            <w:szCs w:val="22"/>
            <w:lang w:eastAsia="zh-CN"/>
          </w:rPr>
          <w:t xml:space="preserve">. </w:t>
        </w:r>
      </w:ins>
      <w:moveTo w:id="596" w:author="jai padmakumar" w:date="2022-12-13T19:34:00Z">
        <w:r>
          <w:rPr>
            <w:rFonts w:ascii="Calibri" w:hAnsi="Calibri" w:cs="Arial"/>
            <w:bCs/>
            <w:color w:val="000000" w:themeColor="text1"/>
            <w:sz w:val="22"/>
            <w:szCs w:val="22"/>
            <w:lang w:eastAsia="zh-CN"/>
          </w:rPr>
          <w:t>At each iteration, the values for A, B, C, D</w:t>
        </w:r>
      </w:moveTo>
      <w:ins w:id="597" w:author="jai padmakumar" w:date="2022-12-13T19:48:00Z">
        <w:r w:rsidR="003F66A3">
          <w:rPr>
            <w:rFonts w:ascii="Calibri" w:hAnsi="Calibri" w:cs="Arial"/>
            <w:bCs/>
            <w:color w:val="000000" w:themeColor="text1"/>
            <w:sz w:val="22"/>
            <w:szCs w:val="22"/>
            <w:lang w:eastAsia="zh-CN"/>
          </w:rPr>
          <w:t xml:space="preserve">, one of the 16 message chunks, and the appropriate values of S and T are passed to </w:t>
        </w:r>
      </w:ins>
      <w:ins w:id="598" w:author="jai padmakumar" w:date="2022-12-13T19:49:00Z">
        <w:r w:rsidR="00D6214E">
          <w:rPr>
            <w:rFonts w:ascii="Calibri" w:hAnsi="Calibri" w:cs="Arial"/>
            <w:bCs/>
            <w:color w:val="000000" w:themeColor="text1"/>
            <w:sz w:val="22"/>
            <w:szCs w:val="22"/>
            <w:lang w:eastAsia="zh-CN"/>
          </w:rPr>
          <w:t xml:space="preserve">a function </w:t>
        </w:r>
      </w:ins>
      <w:ins w:id="599" w:author="jai padmakumar" w:date="2022-12-13T19:50:00Z">
        <w:r w:rsidR="00D242A7">
          <w:rPr>
            <w:rFonts w:ascii="Calibri" w:hAnsi="Calibri" w:cs="Arial"/>
            <w:bCs/>
            <w:color w:val="000000" w:themeColor="text1"/>
            <w:sz w:val="22"/>
            <w:szCs w:val="22"/>
            <w:lang w:eastAsia="zh-CN"/>
          </w:rPr>
          <w:t xml:space="preserve">which performs </w:t>
        </w:r>
      </w:ins>
      <w:ins w:id="600" w:author="jai padmakumar" w:date="2022-12-13T19:55:00Z">
        <w:r w:rsidR="00250EFB">
          <w:rPr>
            <w:rFonts w:ascii="Calibri" w:hAnsi="Calibri" w:cs="Arial"/>
            <w:bCs/>
            <w:color w:val="000000" w:themeColor="text1"/>
            <w:sz w:val="22"/>
            <w:szCs w:val="22"/>
            <w:lang w:eastAsia="zh-CN"/>
          </w:rPr>
          <w:t xml:space="preserve">a series of Boolean computations </w:t>
        </w:r>
      </w:ins>
      <w:ins w:id="601" w:author="jai padmakumar" w:date="2022-12-13T19:50:00Z">
        <w:r w:rsidR="00D242A7">
          <w:rPr>
            <w:rFonts w:ascii="Calibri" w:hAnsi="Calibri" w:cs="Arial"/>
            <w:bCs/>
            <w:color w:val="000000" w:themeColor="text1"/>
            <w:sz w:val="22"/>
            <w:szCs w:val="22"/>
            <w:lang w:eastAsia="zh-CN"/>
          </w:rPr>
          <w:t xml:space="preserve">(Supplementary Figure </w:t>
        </w:r>
      </w:ins>
      <w:ins w:id="602" w:author="jai padmakumar" w:date="2022-12-16T14:00:00Z">
        <w:r w:rsidR="00BA258A">
          <w:rPr>
            <w:rFonts w:ascii="Calibri" w:hAnsi="Calibri" w:cs="Arial"/>
            <w:bCs/>
            <w:color w:val="000000" w:themeColor="text1"/>
            <w:sz w:val="22"/>
            <w:szCs w:val="22"/>
            <w:lang w:eastAsia="zh-CN"/>
          </w:rPr>
          <w:t>8</w:t>
        </w:r>
      </w:ins>
      <w:ins w:id="603" w:author="jai padmakumar" w:date="2022-12-13T19:50:00Z">
        <w:r w:rsidR="00D242A7">
          <w:rPr>
            <w:rFonts w:ascii="Calibri" w:hAnsi="Calibri" w:cs="Arial"/>
            <w:bCs/>
            <w:color w:val="000000" w:themeColor="text1"/>
            <w:sz w:val="22"/>
            <w:szCs w:val="22"/>
            <w:lang w:eastAsia="zh-CN"/>
          </w:rPr>
          <w:t xml:space="preserve">). </w:t>
        </w:r>
        <w:r w:rsidR="002200FA">
          <w:rPr>
            <w:rFonts w:ascii="Calibri" w:hAnsi="Calibri" w:cs="Arial"/>
            <w:bCs/>
            <w:color w:val="000000" w:themeColor="text1"/>
            <w:sz w:val="22"/>
            <w:szCs w:val="22"/>
            <w:lang w:eastAsia="zh-CN"/>
          </w:rPr>
          <w:t xml:space="preserve">At the end of the iteration, </w:t>
        </w:r>
        <w:r w:rsidR="00A46AC9">
          <w:rPr>
            <w:rFonts w:ascii="Calibri" w:hAnsi="Calibri" w:cs="Arial"/>
            <w:bCs/>
            <w:color w:val="000000" w:themeColor="text1"/>
            <w:sz w:val="22"/>
            <w:szCs w:val="22"/>
            <w:lang w:eastAsia="zh-CN"/>
          </w:rPr>
          <w:t xml:space="preserve">a 2-bit value is </w:t>
        </w:r>
      </w:ins>
      <w:ins w:id="604" w:author="jai padmakumar" w:date="2022-12-13T19:59:00Z">
        <w:r w:rsidR="006071F6">
          <w:rPr>
            <w:rFonts w:ascii="Calibri" w:hAnsi="Calibri" w:cs="Arial"/>
            <w:bCs/>
            <w:color w:val="000000" w:themeColor="text1"/>
            <w:sz w:val="22"/>
            <w:szCs w:val="22"/>
            <w:lang w:eastAsia="zh-CN"/>
          </w:rPr>
          <w:t xml:space="preserve">generated </w:t>
        </w:r>
        <w:r w:rsidR="008052BB">
          <w:rPr>
            <w:rFonts w:ascii="Calibri" w:hAnsi="Calibri" w:cs="Arial"/>
            <w:bCs/>
            <w:color w:val="000000" w:themeColor="text1"/>
            <w:sz w:val="22"/>
            <w:szCs w:val="22"/>
            <w:lang w:eastAsia="zh-CN"/>
          </w:rPr>
          <w:t>and inputted into the subsequent iteration</w:t>
        </w:r>
        <w:r w:rsidR="00252926">
          <w:rPr>
            <w:rFonts w:ascii="Calibri" w:hAnsi="Calibri" w:cs="Arial"/>
            <w:bCs/>
            <w:color w:val="000000" w:themeColor="text1"/>
            <w:sz w:val="22"/>
            <w:szCs w:val="22"/>
            <w:lang w:eastAsia="zh-CN"/>
          </w:rPr>
          <w:t xml:space="preserve"> as the</w:t>
        </w:r>
      </w:ins>
      <w:ins w:id="605" w:author="jai padmakumar" w:date="2022-12-13T20:00:00Z">
        <w:r w:rsidR="00252926">
          <w:rPr>
            <w:rFonts w:ascii="Calibri" w:hAnsi="Calibri" w:cs="Arial"/>
            <w:bCs/>
            <w:color w:val="000000" w:themeColor="text1"/>
            <w:sz w:val="22"/>
            <w:szCs w:val="22"/>
            <w:lang w:eastAsia="zh-CN"/>
          </w:rPr>
          <w:t xml:space="preserve"> B value. The values for A, C, and D are also updated</w:t>
        </w:r>
      </w:ins>
      <w:ins w:id="606" w:author="jai padmakumar" w:date="2022-12-13T19:51:00Z">
        <w:r w:rsidR="001B6748">
          <w:rPr>
            <w:rFonts w:ascii="Calibri" w:hAnsi="Calibri" w:cs="Arial"/>
            <w:bCs/>
            <w:color w:val="000000" w:themeColor="text1"/>
            <w:sz w:val="22"/>
            <w:szCs w:val="22"/>
            <w:lang w:eastAsia="zh-CN"/>
          </w:rPr>
          <w:t xml:space="preserve"> </w:t>
        </w:r>
      </w:ins>
      <w:ins w:id="607" w:author="jai padmakumar" w:date="2022-12-13T20:00:00Z">
        <w:r w:rsidR="00160FF0">
          <w:rPr>
            <w:rFonts w:ascii="Calibri" w:hAnsi="Calibri" w:cs="Arial"/>
            <w:bCs/>
            <w:color w:val="000000" w:themeColor="text1"/>
            <w:sz w:val="22"/>
            <w:szCs w:val="22"/>
            <w:lang w:eastAsia="zh-CN"/>
          </w:rPr>
          <w:t xml:space="preserve">based </w:t>
        </w:r>
        <w:r w:rsidR="007D413F">
          <w:rPr>
            <w:rFonts w:ascii="Calibri" w:hAnsi="Calibri" w:cs="Arial"/>
            <w:bCs/>
            <w:color w:val="000000" w:themeColor="text1"/>
            <w:sz w:val="22"/>
            <w:szCs w:val="22"/>
            <w:lang w:eastAsia="zh-CN"/>
          </w:rPr>
          <w:t>on the</w:t>
        </w:r>
        <w:r w:rsidR="00C16593">
          <w:rPr>
            <w:rFonts w:ascii="Calibri" w:hAnsi="Calibri" w:cs="Arial"/>
            <w:bCs/>
            <w:color w:val="000000" w:themeColor="text1"/>
            <w:sz w:val="22"/>
            <w:szCs w:val="22"/>
            <w:lang w:eastAsia="zh-CN"/>
          </w:rPr>
          <w:t>ir</w:t>
        </w:r>
        <w:r w:rsidR="007D413F">
          <w:rPr>
            <w:rFonts w:ascii="Calibri" w:hAnsi="Calibri" w:cs="Arial"/>
            <w:bCs/>
            <w:color w:val="000000" w:themeColor="text1"/>
            <w:sz w:val="22"/>
            <w:szCs w:val="22"/>
            <w:lang w:eastAsia="zh-CN"/>
          </w:rPr>
          <w:t xml:space="preserve"> initial </w:t>
        </w:r>
        <w:r w:rsidR="00C16593">
          <w:rPr>
            <w:rFonts w:ascii="Calibri" w:hAnsi="Calibri" w:cs="Arial"/>
            <w:bCs/>
            <w:color w:val="000000" w:themeColor="text1"/>
            <w:sz w:val="22"/>
            <w:szCs w:val="22"/>
            <w:lang w:eastAsia="zh-CN"/>
          </w:rPr>
          <w:t xml:space="preserve">values (Supplementary Figure </w:t>
        </w:r>
      </w:ins>
      <w:ins w:id="608" w:author="jai padmakumar" w:date="2022-12-16T14:00:00Z">
        <w:r w:rsidR="004415FF">
          <w:rPr>
            <w:rFonts w:ascii="Calibri" w:hAnsi="Calibri" w:cs="Arial"/>
            <w:bCs/>
            <w:color w:val="000000" w:themeColor="text1"/>
            <w:sz w:val="22"/>
            <w:szCs w:val="22"/>
            <w:lang w:eastAsia="zh-CN"/>
          </w:rPr>
          <w:t>8</w:t>
        </w:r>
      </w:ins>
      <w:ins w:id="609" w:author="jai padmakumar" w:date="2022-12-13T20:00:00Z">
        <w:r w:rsidR="00C16593">
          <w:rPr>
            <w:rFonts w:ascii="Calibri" w:hAnsi="Calibri" w:cs="Arial"/>
            <w:bCs/>
            <w:color w:val="000000" w:themeColor="text1"/>
            <w:sz w:val="22"/>
            <w:szCs w:val="22"/>
            <w:lang w:eastAsia="zh-CN"/>
          </w:rPr>
          <w:t>)</w:t>
        </w:r>
      </w:ins>
      <w:ins w:id="610" w:author="jai padmakumar" w:date="2022-12-13T19:52:00Z">
        <w:r w:rsidR="00836EC9">
          <w:rPr>
            <w:rFonts w:ascii="Calibri" w:hAnsi="Calibri" w:cs="Arial"/>
            <w:bCs/>
            <w:color w:val="000000" w:themeColor="text1"/>
            <w:sz w:val="22"/>
            <w:szCs w:val="22"/>
            <w:lang w:eastAsia="zh-CN"/>
          </w:rPr>
          <w:t>.</w:t>
        </w:r>
      </w:ins>
      <w:ins w:id="611" w:author="jai padmakumar" w:date="2022-12-13T19:53:00Z">
        <w:r w:rsidR="00836EC9">
          <w:rPr>
            <w:rFonts w:ascii="Calibri" w:hAnsi="Calibri" w:cs="Arial"/>
            <w:bCs/>
            <w:color w:val="000000" w:themeColor="text1"/>
            <w:sz w:val="22"/>
            <w:szCs w:val="22"/>
            <w:lang w:eastAsia="zh-CN"/>
          </w:rPr>
          <w:t xml:space="preserve"> </w:t>
        </w:r>
      </w:ins>
      <w:moveTo w:id="612" w:author="jai padmakumar" w:date="2022-12-13T19:34:00Z">
        <w:del w:id="613" w:author="jai padmakumar" w:date="2022-12-13T19:47:00Z">
          <w:r w:rsidDel="003F66A3">
            <w:rPr>
              <w:rFonts w:ascii="Calibri" w:hAnsi="Calibri" w:cs="Arial"/>
              <w:bCs/>
              <w:color w:val="000000" w:themeColor="text1"/>
              <w:sz w:val="22"/>
              <w:szCs w:val="22"/>
              <w:lang w:eastAsia="zh-CN"/>
            </w:rPr>
            <w:delText xml:space="preserve"> </w:delText>
          </w:r>
        </w:del>
        <w:del w:id="614" w:author="jai padmakumar" w:date="2022-12-13T19:52:00Z">
          <w:r w:rsidDel="00836EC9">
            <w:rPr>
              <w:rFonts w:ascii="Calibri" w:hAnsi="Calibri" w:cs="Arial"/>
              <w:bCs/>
              <w:color w:val="000000" w:themeColor="text1"/>
              <w:sz w:val="22"/>
              <w:szCs w:val="22"/>
              <w:lang w:eastAsia="zh-CN"/>
            </w:rPr>
            <w:delText xml:space="preserve">are updated. </w:delText>
          </w:r>
        </w:del>
        <w:del w:id="615" w:author="jai padmakumar" w:date="2022-12-13T20:01:00Z">
          <w:r w:rsidDel="001C6DA5">
            <w:rPr>
              <w:rFonts w:ascii="Calibri" w:hAnsi="Calibri" w:cs="Arial"/>
              <w:bCs/>
              <w:color w:val="000000" w:themeColor="text1"/>
              <w:sz w:val="22"/>
              <w:szCs w:val="22"/>
              <w:lang w:eastAsia="zh-CN"/>
            </w:rPr>
            <w:delText xml:space="preserve">After the final iteration, the current values of A, B, C, D </w:delText>
          </w:r>
        </w:del>
        <w:del w:id="616" w:author="jai padmakumar" w:date="2022-12-13T19:53:00Z">
          <w:r w:rsidDel="00836EC9">
            <w:rPr>
              <w:rFonts w:ascii="Calibri" w:hAnsi="Calibri" w:cs="Arial"/>
              <w:bCs/>
              <w:color w:val="000000" w:themeColor="text1"/>
              <w:sz w:val="22"/>
              <w:szCs w:val="22"/>
              <w:lang w:eastAsia="zh-CN"/>
            </w:rPr>
            <w:delText>would be</w:delText>
          </w:r>
        </w:del>
        <w:del w:id="617" w:author="jai padmakumar" w:date="2022-12-13T20:01:00Z">
          <w:r w:rsidDel="001C6DA5">
            <w:rPr>
              <w:rFonts w:ascii="Calibri" w:hAnsi="Calibri" w:cs="Arial"/>
              <w:bCs/>
              <w:color w:val="000000" w:themeColor="text1"/>
              <w:sz w:val="22"/>
              <w:szCs w:val="22"/>
              <w:lang w:eastAsia="zh-CN"/>
            </w:rPr>
            <w:delText xml:space="preserve"> concatenated together to produce an 8-bit hash.</w:delText>
          </w:r>
        </w:del>
        <w:del w:id="618" w:author="jai padmakumar" w:date="2022-12-13T19:56:00Z">
          <w:r w:rsidDel="00D34465">
            <w:rPr>
              <w:rFonts w:ascii="Calibri" w:hAnsi="Calibri" w:cs="Arial"/>
              <w:bCs/>
              <w:color w:val="000000" w:themeColor="text1"/>
              <w:sz w:val="22"/>
              <w:szCs w:val="22"/>
              <w:lang w:eastAsia="zh-CN"/>
            </w:rPr>
            <w:delText xml:space="preserve"> If the initial message was longer than 32-bits, the entire process is repeated with the next portion of the message except the initial values for A, B, C, D are set to final values of from the 1</w:delText>
          </w:r>
          <w:r w:rsidRPr="00A0694B" w:rsidDel="00D34465">
            <w:rPr>
              <w:rFonts w:ascii="Calibri" w:hAnsi="Calibri" w:cs="Arial"/>
              <w:bCs/>
              <w:color w:val="000000" w:themeColor="text1"/>
              <w:sz w:val="22"/>
              <w:szCs w:val="22"/>
              <w:vertAlign w:val="superscript"/>
              <w:lang w:eastAsia="zh-CN"/>
            </w:rPr>
            <w:delText>st</w:delText>
          </w:r>
          <w:r w:rsidDel="00D34465">
            <w:rPr>
              <w:rFonts w:ascii="Calibri" w:hAnsi="Calibri" w:cs="Arial"/>
              <w:bCs/>
              <w:color w:val="000000" w:themeColor="text1"/>
              <w:sz w:val="22"/>
              <w:szCs w:val="22"/>
              <w:lang w:eastAsia="zh-CN"/>
            </w:rPr>
            <w:delText xml:space="preserve"> 32-bit message</w:delText>
          </w:r>
          <w:r w:rsidDel="00AD4F42">
            <w:rPr>
              <w:rFonts w:ascii="Calibri" w:hAnsi="Calibri" w:cs="Arial"/>
              <w:bCs/>
              <w:color w:val="000000" w:themeColor="text1"/>
              <w:sz w:val="22"/>
              <w:szCs w:val="22"/>
              <w:lang w:eastAsia="zh-CN"/>
            </w:rPr>
            <w:delText>.</w:delText>
          </w:r>
        </w:del>
      </w:moveTo>
      <w:ins w:id="619" w:author="jai padmakumar" w:date="2022-12-13T19:54:00Z">
        <w:r w:rsidR="008361DC">
          <w:rPr>
            <w:rFonts w:ascii="Calibri" w:hAnsi="Calibri" w:cs="Arial"/>
            <w:bCs/>
            <w:color w:val="000000" w:themeColor="text1"/>
            <w:sz w:val="22"/>
            <w:szCs w:val="22"/>
            <w:lang w:eastAsia="zh-CN"/>
          </w:rPr>
          <w:t xml:space="preserve"> </w:t>
        </w:r>
      </w:ins>
      <w:moveTo w:id="620" w:author="jai padmakumar" w:date="2022-12-13T19:34:00Z">
        <w:del w:id="621" w:author="jai padmakumar" w:date="2022-12-13T19:54:00Z">
          <w:r w:rsidDel="008361DC">
            <w:rPr>
              <w:rFonts w:ascii="Calibri" w:hAnsi="Calibri" w:cs="Arial"/>
              <w:bCs/>
              <w:color w:val="000000" w:themeColor="text1"/>
              <w:sz w:val="22"/>
              <w:szCs w:val="22"/>
              <w:lang w:eastAsia="zh-CN"/>
            </w:rPr>
            <w:delText xml:space="preserve"> There are</w:delText>
          </w:r>
        </w:del>
        <w:del w:id="622" w:author="jai padmakumar" w:date="2022-12-13T19:45:00Z">
          <w:r w:rsidDel="005F220A">
            <w:rPr>
              <w:rFonts w:ascii="Calibri" w:hAnsi="Calibri" w:cs="Arial"/>
              <w:bCs/>
              <w:color w:val="000000" w:themeColor="text1"/>
              <w:sz w:val="22"/>
              <w:szCs w:val="22"/>
              <w:lang w:eastAsia="zh-CN"/>
            </w:rPr>
            <w:delText xml:space="preserve"> 2 additional parameters that are pre-computed constants, S and T. S and T are tables containing 64 2-bit values, where a particular value is used at each given iteration</w:delText>
          </w:r>
        </w:del>
        <w:del w:id="623" w:author="jai padmakumar" w:date="2022-12-13T19:54:00Z">
          <w:r w:rsidDel="008361DC">
            <w:rPr>
              <w:rFonts w:ascii="Calibri" w:hAnsi="Calibri" w:cs="Arial"/>
              <w:bCs/>
              <w:color w:val="000000" w:themeColor="text1"/>
              <w:sz w:val="22"/>
              <w:szCs w:val="22"/>
              <w:lang w:eastAsia="zh-CN"/>
            </w:rPr>
            <w:delText xml:space="preserve">. </w:delText>
          </w:r>
        </w:del>
        <w:r>
          <w:rPr>
            <w:rFonts w:ascii="Calibri" w:hAnsi="Calibri" w:cs="Arial"/>
            <w:bCs/>
            <w:color w:val="000000" w:themeColor="text1"/>
            <w:sz w:val="22"/>
            <w:szCs w:val="22"/>
            <w:lang w:eastAsia="zh-CN"/>
          </w:rPr>
          <w:t xml:space="preserve">Each iteration involves a left-shift by the value determined by S and an addition step using the value from T. In the original implementation, the values for S were </w:t>
        </w:r>
        <w:del w:id="624" w:author="jai padmakumar" w:date="2022-12-13T19:57:00Z">
          <w:r w:rsidDel="0048161C">
            <w:rPr>
              <w:rFonts w:ascii="Calibri" w:hAnsi="Calibri" w:cs="Arial"/>
              <w:bCs/>
              <w:color w:val="000000" w:themeColor="text1"/>
              <w:sz w:val="22"/>
              <w:szCs w:val="22"/>
              <w:lang w:eastAsia="zh-CN"/>
            </w:rPr>
            <w:delText>found to empirically</w:delText>
          </w:r>
        </w:del>
      </w:moveTo>
      <w:ins w:id="625" w:author="jai padmakumar" w:date="2022-12-13T19:57:00Z">
        <w:r w:rsidR="0048161C">
          <w:rPr>
            <w:rFonts w:ascii="Calibri" w:hAnsi="Calibri" w:cs="Arial"/>
            <w:bCs/>
            <w:color w:val="000000" w:themeColor="text1"/>
            <w:sz w:val="22"/>
            <w:szCs w:val="22"/>
            <w:lang w:eastAsia="zh-CN"/>
          </w:rPr>
          <w:t>chosen</w:t>
        </w:r>
        <w:r w:rsidR="003D069A">
          <w:rPr>
            <w:rFonts w:ascii="Calibri" w:hAnsi="Calibri" w:cs="Arial"/>
            <w:bCs/>
            <w:color w:val="000000" w:themeColor="text1"/>
            <w:sz w:val="22"/>
            <w:szCs w:val="22"/>
            <w:lang w:eastAsia="zh-CN"/>
          </w:rPr>
          <w:t xml:space="preserve"> to</w:t>
        </w:r>
      </w:ins>
      <w:moveTo w:id="626" w:author="jai padmakumar" w:date="2022-12-13T19:34:00Z">
        <w:r>
          <w:rPr>
            <w:rFonts w:ascii="Calibri" w:hAnsi="Calibri" w:cs="Arial"/>
            <w:bCs/>
            <w:color w:val="000000" w:themeColor="text1"/>
            <w:sz w:val="22"/>
            <w:szCs w:val="22"/>
            <w:lang w:eastAsia="zh-CN"/>
          </w:rPr>
          <w:t xml:space="preserve"> create a fast avalanche effect. The values for T were generated from an arbitrary equation. </w:t>
        </w:r>
        <w:del w:id="627" w:author="jai padmakumar" w:date="2022-12-13T19:58:00Z">
          <w:r w:rsidDel="00180DFD">
            <w:rPr>
              <w:rFonts w:ascii="Calibri" w:hAnsi="Calibri" w:cs="Arial"/>
              <w:bCs/>
              <w:color w:val="000000" w:themeColor="text1"/>
              <w:sz w:val="22"/>
              <w:szCs w:val="22"/>
              <w:lang w:eastAsia="zh-CN"/>
            </w:rPr>
            <w:delText xml:space="preserve">We make no claims as to what the ideal values for these parameters are in the 2-bit case and test our design using all possible input states to confirm the circuit works regardless of the chosen parameters. Our circuit runs 1 iteration of the MD5 algorithm. </w:delText>
          </w:r>
          <w:r w:rsidDel="00C56588">
            <w:rPr>
              <w:rFonts w:ascii="Calibri" w:hAnsi="Calibri" w:cs="Arial"/>
              <w:bCs/>
              <w:color w:val="000000" w:themeColor="text1"/>
              <w:sz w:val="22"/>
              <w:szCs w:val="22"/>
              <w:lang w:eastAsia="zh-CN"/>
            </w:rPr>
            <w:delText>The user supplies a 2-bit message chunk (m</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values for A (a</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B (b</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C (c</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D (d</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S (s</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T (t</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and a 2-bit value R (r</w:delText>
          </w:r>
          <w:r w:rsidRPr="003E5E70" w:rsidDel="00C56588">
            <w:rPr>
              <w:rFonts w:ascii="Calibri" w:hAnsi="Calibri" w:cs="Arial"/>
              <w:bCs/>
              <w:color w:val="000000" w:themeColor="text1"/>
              <w:sz w:val="22"/>
              <w:szCs w:val="22"/>
              <w:vertAlign w:val="subscript"/>
              <w:lang w:eastAsia="zh-CN"/>
            </w:rPr>
            <w:delText>i</w:delText>
          </w:r>
          <w:r w:rsidDel="00C56588">
            <w:rPr>
              <w:rFonts w:ascii="Calibri" w:hAnsi="Calibri" w:cs="Arial"/>
              <w:bCs/>
              <w:color w:val="000000" w:themeColor="text1"/>
              <w:sz w:val="22"/>
              <w:szCs w:val="22"/>
              <w:lang w:eastAsia="zh-CN"/>
            </w:rPr>
            <w:delText xml:space="preserve">) that indicates which round should be used for the calculation (i here denotes a single bit of the 2-bit value). </w:delText>
          </w:r>
        </w:del>
        <w:del w:id="628" w:author="jai padmakumar" w:date="2022-12-13T20:01:00Z">
          <w:r w:rsidDel="001C6DA5">
            <w:rPr>
              <w:rFonts w:ascii="Calibri" w:hAnsi="Calibri" w:cs="Arial"/>
              <w:bCs/>
              <w:color w:val="000000" w:themeColor="text1"/>
              <w:sz w:val="22"/>
              <w:szCs w:val="22"/>
              <w:lang w:eastAsia="zh-CN"/>
            </w:rPr>
            <w:delText xml:space="preserve">The circuit generates a 2-bit output, which is inputted into the next iteration as the updated B parameter. </w:delText>
          </w:r>
        </w:del>
      </w:moveTo>
      <w:ins w:id="629" w:author="jai padmakumar" w:date="2022-12-13T19:56:00Z">
        <w:r w:rsidR="00D34465">
          <w:rPr>
            <w:rFonts w:ascii="Calibri" w:hAnsi="Calibri" w:cs="Arial"/>
            <w:bCs/>
            <w:color w:val="000000" w:themeColor="text1"/>
            <w:sz w:val="22"/>
            <w:szCs w:val="22"/>
            <w:lang w:eastAsia="zh-CN"/>
          </w:rPr>
          <w:t>If the initial message was</w:t>
        </w:r>
      </w:ins>
      <w:ins w:id="630" w:author="jai padmakumar" w:date="2022-12-13T20:02:00Z">
        <w:r w:rsidR="00DF2F41">
          <w:rPr>
            <w:rFonts w:ascii="Calibri" w:hAnsi="Calibri" w:cs="Arial"/>
            <w:bCs/>
            <w:color w:val="000000" w:themeColor="text1"/>
            <w:sz w:val="22"/>
            <w:szCs w:val="22"/>
            <w:lang w:eastAsia="zh-CN"/>
          </w:rPr>
          <w:t xml:space="preserve"> 32-bits or less, th</w:t>
        </w:r>
        <w:r w:rsidR="002220C2">
          <w:rPr>
            <w:rFonts w:ascii="Calibri" w:hAnsi="Calibri" w:cs="Arial"/>
            <w:bCs/>
            <w:color w:val="000000" w:themeColor="text1"/>
            <w:sz w:val="22"/>
            <w:szCs w:val="22"/>
            <w:lang w:eastAsia="zh-CN"/>
          </w:rPr>
          <w:t xml:space="preserve">en the values of A, B, C, D are concatenated together to produce a final 8-bit </w:t>
        </w:r>
      </w:ins>
      <w:ins w:id="631" w:author="jai padmakumar" w:date="2022-12-13T20:03:00Z">
        <w:r w:rsidR="002220C2">
          <w:rPr>
            <w:rFonts w:ascii="Calibri" w:hAnsi="Calibri" w:cs="Arial"/>
            <w:bCs/>
            <w:color w:val="000000" w:themeColor="text1"/>
            <w:sz w:val="22"/>
            <w:szCs w:val="22"/>
            <w:lang w:eastAsia="zh-CN"/>
          </w:rPr>
          <w:t>hash after the 64</w:t>
        </w:r>
        <w:r w:rsidR="002220C2" w:rsidRPr="002220C2">
          <w:rPr>
            <w:rFonts w:ascii="Calibri" w:hAnsi="Calibri" w:cs="Arial"/>
            <w:bCs/>
            <w:color w:val="000000" w:themeColor="text1"/>
            <w:sz w:val="22"/>
            <w:szCs w:val="22"/>
            <w:vertAlign w:val="superscript"/>
            <w:lang w:eastAsia="zh-CN"/>
            <w:rPrChange w:id="632" w:author="jai padmakumar" w:date="2022-12-13T20:03:00Z">
              <w:rPr>
                <w:rFonts w:ascii="Calibri" w:hAnsi="Calibri" w:cs="Arial"/>
                <w:bCs/>
                <w:color w:val="000000" w:themeColor="text1"/>
                <w:sz w:val="22"/>
                <w:szCs w:val="22"/>
                <w:lang w:eastAsia="zh-CN"/>
              </w:rPr>
            </w:rPrChange>
          </w:rPr>
          <w:t>th</w:t>
        </w:r>
        <w:r w:rsidR="002220C2">
          <w:rPr>
            <w:rFonts w:ascii="Calibri" w:hAnsi="Calibri" w:cs="Arial"/>
            <w:bCs/>
            <w:color w:val="000000" w:themeColor="text1"/>
            <w:sz w:val="22"/>
            <w:szCs w:val="22"/>
            <w:lang w:eastAsia="zh-CN"/>
          </w:rPr>
          <w:t xml:space="preserve"> iteration. </w:t>
        </w:r>
        <w:r w:rsidR="0020487A">
          <w:rPr>
            <w:rFonts w:ascii="Calibri" w:hAnsi="Calibri" w:cs="Arial"/>
            <w:bCs/>
            <w:color w:val="000000" w:themeColor="text1"/>
            <w:sz w:val="22"/>
            <w:szCs w:val="22"/>
            <w:lang w:eastAsia="zh-CN"/>
          </w:rPr>
          <w:t>If the initial message was</w:t>
        </w:r>
      </w:ins>
      <w:ins w:id="633" w:author="jai padmakumar" w:date="2022-12-13T20:02:00Z">
        <w:r w:rsidR="00DF2F41">
          <w:rPr>
            <w:rFonts w:ascii="Calibri" w:hAnsi="Calibri" w:cs="Arial"/>
            <w:bCs/>
            <w:color w:val="000000" w:themeColor="text1"/>
            <w:sz w:val="22"/>
            <w:szCs w:val="22"/>
            <w:lang w:eastAsia="zh-CN"/>
          </w:rPr>
          <w:t xml:space="preserve"> </w:t>
        </w:r>
      </w:ins>
      <w:ins w:id="634" w:author="jai padmakumar" w:date="2022-12-13T19:56:00Z">
        <w:r w:rsidR="00D34465">
          <w:rPr>
            <w:rFonts w:ascii="Calibri" w:hAnsi="Calibri" w:cs="Arial"/>
            <w:bCs/>
            <w:color w:val="000000" w:themeColor="text1"/>
            <w:sz w:val="22"/>
            <w:szCs w:val="22"/>
            <w:lang w:eastAsia="zh-CN"/>
          </w:rPr>
          <w:t xml:space="preserve">longer than 32-bits, the entire </w:t>
        </w:r>
      </w:ins>
      <w:ins w:id="635" w:author="jai padmakumar" w:date="2022-12-13T20:03:00Z">
        <w:r w:rsidR="00644B07">
          <w:rPr>
            <w:rFonts w:ascii="Calibri" w:hAnsi="Calibri" w:cs="Arial"/>
            <w:bCs/>
            <w:color w:val="000000" w:themeColor="text1"/>
            <w:sz w:val="22"/>
            <w:szCs w:val="22"/>
            <w:lang w:eastAsia="zh-CN"/>
          </w:rPr>
          <w:t xml:space="preserve">64 iteration </w:t>
        </w:r>
      </w:ins>
      <w:ins w:id="636" w:author="jai padmakumar" w:date="2022-12-13T19:56:00Z">
        <w:r w:rsidR="00D34465">
          <w:rPr>
            <w:rFonts w:ascii="Calibri" w:hAnsi="Calibri" w:cs="Arial"/>
            <w:bCs/>
            <w:color w:val="000000" w:themeColor="text1"/>
            <w:sz w:val="22"/>
            <w:szCs w:val="22"/>
            <w:lang w:eastAsia="zh-CN"/>
          </w:rPr>
          <w:t>process is repeated with the next portion of the message except the initial values for A, B, C, D are set to final values of from the</w:t>
        </w:r>
      </w:ins>
      <w:ins w:id="637" w:author="jai padmakumar" w:date="2022-12-13T20:03:00Z">
        <w:r w:rsidR="000858A2">
          <w:rPr>
            <w:rFonts w:ascii="Calibri" w:hAnsi="Calibri" w:cs="Arial"/>
            <w:bCs/>
            <w:color w:val="000000" w:themeColor="text1"/>
            <w:sz w:val="22"/>
            <w:szCs w:val="22"/>
            <w:lang w:eastAsia="zh-CN"/>
          </w:rPr>
          <w:t xml:space="preserve"> first</w:t>
        </w:r>
      </w:ins>
      <w:ins w:id="638" w:author="jai padmakumar" w:date="2022-12-13T19:56:00Z">
        <w:r w:rsidR="00D34465">
          <w:rPr>
            <w:rFonts w:ascii="Calibri" w:hAnsi="Calibri" w:cs="Arial"/>
            <w:bCs/>
            <w:color w:val="000000" w:themeColor="text1"/>
            <w:sz w:val="22"/>
            <w:szCs w:val="22"/>
            <w:lang w:eastAsia="zh-CN"/>
          </w:rPr>
          <w:t xml:space="preserve"> 32-bit message</w:t>
        </w:r>
      </w:ins>
      <w:ins w:id="639" w:author="jai padmakumar" w:date="2022-12-13T20:03:00Z">
        <w:r w:rsidR="000031F2">
          <w:rPr>
            <w:rFonts w:ascii="Calibri" w:hAnsi="Calibri" w:cs="Arial"/>
            <w:bCs/>
            <w:color w:val="000000" w:themeColor="text1"/>
            <w:sz w:val="22"/>
            <w:szCs w:val="22"/>
            <w:lang w:eastAsia="zh-CN"/>
          </w:rPr>
          <w:t>.</w:t>
        </w:r>
      </w:ins>
    </w:p>
    <w:p w14:paraId="3AE6ECAE" w14:textId="77777777" w:rsidR="00824CC3" w:rsidRDefault="00824CC3" w:rsidP="00824CC3">
      <w:pPr>
        <w:widowControl w:val="0"/>
        <w:adjustRightInd w:val="0"/>
        <w:snapToGrid w:val="0"/>
        <w:spacing w:line="360" w:lineRule="auto"/>
        <w:ind w:firstLine="720"/>
        <w:contextualSpacing/>
        <w:jc w:val="both"/>
        <w:outlineLvl w:val="0"/>
        <w:rPr>
          <w:ins w:id="640" w:author="jai padmakumar" w:date="2022-12-13T20:13:00Z"/>
          <w:moveTo w:id="641" w:author="jai padmakumar" w:date="2022-12-13T19:34:00Z"/>
          <w:rFonts w:ascii="Calibri" w:hAnsi="Calibri" w:cs="Arial"/>
          <w:bCs/>
          <w:color w:val="000000" w:themeColor="text1"/>
          <w:sz w:val="22"/>
          <w:szCs w:val="22"/>
          <w:lang w:eastAsia="zh-CN"/>
        </w:rPr>
      </w:pPr>
    </w:p>
    <w:p w14:paraId="0F7AD9B3" w14:textId="0219457B" w:rsidR="00B82CA3" w:rsidDel="00824CC3" w:rsidRDefault="00824CC3" w:rsidP="00824CC3">
      <w:pPr>
        <w:widowControl w:val="0"/>
        <w:adjustRightInd w:val="0"/>
        <w:snapToGrid w:val="0"/>
        <w:spacing w:line="360" w:lineRule="auto"/>
        <w:contextualSpacing/>
        <w:jc w:val="both"/>
        <w:outlineLvl w:val="0"/>
        <w:rPr>
          <w:del w:id="642" w:author="jai padmakumar" w:date="2022-12-13T20:13:00Z"/>
          <w:rFonts w:ascii="Calibri" w:hAnsi="Calibri" w:cs="Arial"/>
          <w:bCs/>
          <w:color w:val="000000" w:themeColor="text1"/>
          <w:sz w:val="22"/>
          <w:szCs w:val="22"/>
          <w:lang w:eastAsia="zh-CN"/>
        </w:rPr>
      </w:pPr>
      <w:ins w:id="643" w:author="jai padmakumar" w:date="2022-12-13T20:13:00Z">
        <w:r>
          <w:rPr>
            <w:rFonts w:ascii="Calibri" w:hAnsi="Calibri" w:cs="Arial"/>
            <w:bCs/>
            <w:color w:val="000000" w:themeColor="text1"/>
            <w:sz w:val="22"/>
            <w:szCs w:val="22"/>
            <w:lang w:eastAsia="zh-CN"/>
          </w:rPr>
          <w:tab/>
        </w:r>
      </w:ins>
    </w:p>
    <w:p w14:paraId="76FE64F1" w14:textId="791A87ED" w:rsidR="00B82CA3" w:rsidDel="002C690D" w:rsidRDefault="00B82CA3" w:rsidP="002C690D">
      <w:pPr>
        <w:widowControl w:val="0"/>
        <w:adjustRightInd w:val="0"/>
        <w:snapToGrid w:val="0"/>
        <w:spacing w:line="360" w:lineRule="auto"/>
        <w:ind w:firstLine="720"/>
        <w:contextualSpacing/>
        <w:jc w:val="both"/>
        <w:outlineLvl w:val="0"/>
        <w:rPr>
          <w:del w:id="644" w:author="jai padmakumar" w:date="2022-12-13T20:12:00Z"/>
          <w:rFonts w:ascii="Calibri" w:hAnsi="Calibri" w:cs="Arial"/>
          <w:bCs/>
          <w:color w:val="000000" w:themeColor="text1"/>
          <w:sz w:val="22"/>
          <w:szCs w:val="22"/>
          <w:lang w:eastAsia="zh-CN"/>
        </w:rPr>
      </w:pPr>
      <w:moveTo w:id="645" w:author="jai padmakumar" w:date="2022-12-13T19:34:00Z">
        <w:r>
          <w:rPr>
            <w:rFonts w:ascii="Calibri" w:hAnsi="Calibri" w:cs="Arial"/>
            <w:bCs/>
            <w:color w:val="000000" w:themeColor="text1"/>
            <w:sz w:val="22"/>
            <w:szCs w:val="22"/>
            <w:lang w:eastAsia="zh-CN"/>
          </w:rPr>
          <w:t>Our circuit implements the core functionality of the MD5 hashing algorithm</w:t>
        </w:r>
      </w:moveTo>
      <w:ins w:id="646" w:author="jai padmakumar" w:date="2022-12-13T20:05:00Z">
        <w:r w:rsidR="003009F7">
          <w:rPr>
            <w:rFonts w:ascii="Calibri" w:hAnsi="Calibri" w:cs="Arial"/>
            <w:bCs/>
            <w:color w:val="000000" w:themeColor="text1"/>
            <w:sz w:val="22"/>
            <w:szCs w:val="22"/>
            <w:lang w:eastAsia="zh-CN"/>
          </w:rPr>
          <w:t xml:space="preserve">. </w:t>
        </w:r>
      </w:ins>
      <w:moveTo w:id="647" w:author="jai padmakumar" w:date="2022-12-13T19:34:00Z">
        <w:del w:id="648" w:author="jai padmakumar" w:date="2022-12-13T20:05:00Z">
          <w:r w:rsidDel="003009F7">
            <w:rPr>
              <w:rFonts w:ascii="Calibri" w:hAnsi="Calibri" w:cs="Arial"/>
              <w:bCs/>
              <w:color w:val="000000" w:themeColor="text1"/>
              <w:sz w:val="22"/>
              <w:szCs w:val="22"/>
              <w:lang w:eastAsia="zh-CN"/>
            </w:rPr>
            <w:delText>.</w:delText>
          </w:r>
        </w:del>
        <w:del w:id="649" w:author="jai padmakumar" w:date="2022-12-13T20:04:00Z">
          <w:r w:rsidDel="003009F7">
            <w:rPr>
              <w:rFonts w:ascii="Calibri" w:hAnsi="Calibri" w:cs="Arial"/>
              <w:bCs/>
              <w:color w:val="000000" w:themeColor="text1"/>
              <w:sz w:val="22"/>
              <w:szCs w:val="22"/>
              <w:lang w:eastAsia="zh-CN"/>
            </w:rPr>
            <w:delText xml:space="preserve"> </w:delText>
          </w:r>
        </w:del>
        <w:r>
          <w:rPr>
            <w:rFonts w:ascii="Calibri" w:hAnsi="Calibri" w:cs="Arial"/>
            <w:bCs/>
            <w:color w:val="000000" w:themeColor="text1"/>
            <w:sz w:val="22"/>
            <w:szCs w:val="22"/>
            <w:lang w:eastAsia="zh-CN"/>
          </w:rPr>
          <w:t xml:space="preserve">It is a function that takes as input 8 2-bit user inputted parameters and </w:t>
        </w:r>
        <w:del w:id="650" w:author="jai padmakumar" w:date="2022-12-13T20:05:00Z">
          <w:r w:rsidDel="0049191D">
            <w:rPr>
              <w:rFonts w:ascii="Calibri" w:hAnsi="Calibri" w:cs="Arial"/>
              <w:bCs/>
              <w:color w:val="000000" w:themeColor="text1"/>
              <w:sz w:val="22"/>
              <w:szCs w:val="22"/>
              <w:lang w:eastAsia="zh-CN"/>
            </w:rPr>
            <w:delText>runs one iteration of the algorithm</w:delText>
          </w:r>
        </w:del>
      </w:moveTo>
      <w:ins w:id="651" w:author="jai padmakumar" w:date="2022-12-13T20:05:00Z">
        <w:r w:rsidR="0049191D">
          <w:rPr>
            <w:rFonts w:ascii="Calibri" w:hAnsi="Calibri" w:cs="Arial"/>
            <w:bCs/>
            <w:color w:val="000000" w:themeColor="text1"/>
            <w:sz w:val="22"/>
            <w:szCs w:val="22"/>
            <w:lang w:eastAsia="zh-CN"/>
          </w:rPr>
          <w:t xml:space="preserve">outputs one 2-bit value representing </w:t>
        </w:r>
        <w:r w:rsidR="00507BD2">
          <w:rPr>
            <w:rFonts w:ascii="Calibri" w:hAnsi="Calibri" w:cs="Arial"/>
            <w:bCs/>
            <w:color w:val="000000" w:themeColor="text1"/>
            <w:sz w:val="22"/>
            <w:szCs w:val="22"/>
            <w:lang w:eastAsia="zh-CN"/>
          </w:rPr>
          <w:t>the updated B parameter</w:t>
        </w:r>
      </w:ins>
      <w:moveTo w:id="652" w:author="jai padmakumar" w:date="2022-12-13T19:34:00Z">
        <w:r>
          <w:rPr>
            <w:rFonts w:ascii="Calibri" w:hAnsi="Calibri" w:cs="Arial"/>
            <w:bCs/>
            <w:color w:val="000000" w:themeColor="text1"/>
            <w:sz w:val="22"/>
            <w:szCs w:val="22"/>
            <w:lang w:eastAsia="zh-CN"/>
          </w:rPr>
          <w:t>. To run 1 iteration the user supplies the 2-bit message chunk (m</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values for A (a</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B (b</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C (c</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D (d</w:t>
        </w:r>
        <w:r w:rsidRPr="003E5E70">
          <w:rPr>
            <w:rFonts w:ascii="Calibri" w:hAnsi="Calibri" w:cs="Arial"/>
            <w:bCs/>
            <w:color w:val="000000" w:themeColor="text1"/>
            <w:sz w:val="22"/>
            <w:szCs w:val="22"/>
            <w:vertAlign w:val="subscript"/>
            <w:lang w:eastAsia="zh-CN"/>
          </w:rPr>
          <w:t>i</w:t>
        </w:r>
        <w:r>
          <w:rPr>
            <w:rFonts w:ascii="Calibri" w:hAnsi="Calibri" w:cs="Arial"/>
            <w:bCs/>
            <w:color w:val="000000" w:themeColor="text1"/>
            <w:sz w:val="22"/>
            <w:szCs w:val="22"/>
            <w:lang w:eastAsia="zh-CN"/>
          </w:rPr>
          <w:t>), S (</w:t>
        </w:r>
        <w:proofErr w:type="spellStart"/>
        <w:r>
          <w:rPr>
            <w:rFonts w:ascii="Calibri" w:hAnsi="Calibri" w:cs="Arial"/>
            <w:bCs/>
            <w:color w:val="000000" w:themeColor="text1"/>
            <w:sz w:val="22"/>
            <w:szCs w:val="22"/>
            <w:lang w:eastAsia="zh-CN"/>
          </w:rPr>
          <w:t>s</w:t>
        </w:r>
        <w:r w:rsidRPr="003E5E70">
          <w:rPr>
            <w:rFonts w:ascii="Calibri" w:hAnsi="Calibri" w:cs="Arial"/>
            <w:bCs/>
            <w:color w:val="000000" w:themeColor="text1"/>
            <w:sz w:val="22"/>
            <w:szCs w:val="22"/>
            <w:vertAlign w:val="subscript"/>
            <w:lang w:eastAsia="zh-CN"/>
          </w:rPr>
          <w:t>i</w:t>
        </w:r>
        <w:proofErr w:type="spellEnd"/>
        <w:r>
          <w:rPr>
            <w:rFonts w:ascii="Calibri" w:hAnsi="Calibri" w:cs="Arial"/>
            <w:bCs/>
            <w:color w:val="000000" w:themeColor="text1"/>
            <w:sz w:val="22"/>
            <w:szCs w:val="22"/>
            <w:lang w:eastAsia="zh-CN"/>
          </w:rPr>
          <w:t>), T (</w:t>
        </w:r>
        <w:proofErr w:type="spellStart"/>
        <w:r>
          <w:rPr>
            <w:rFonts w:ascii="Calibri" w:hAnsi="Calibri" w:cs="Arial"/>
            <w:bCs/>
            <w:color w:val="000000" w:themeColor="text1"/>
            <w:sz w:val="22"/>
            <w:szCs w:val="22"/>
            <w:lang w:eastAsia="zh-CN"/>
          </w:rPr>
          <w:t>t</w:t>
        </w:r>
        <w:r w:rsidRPr="003E5E70">
          <w:rPr>
            <w:rFonts w:ascii="Calibri" w:hAnsi="Calibri" w:cs="Arial"/>
            <w:bCs/>
            <w:color w:val="000000" w:themeColor="text1"/>
            <w:sz w:val="22"/>
            <w:szCs w:val="22"/>
            <w:vertAlign w:val="subscript"/>
            <w:lang w:eastAsia="zh-CN"/>
          </w:rPr>
          <w:t>i</w:t>
        </w:r>
        <w:proofErr w:type="spellEnd"/>
        <w:r>
          <w:rPr>
            <w:rFonts w:ascii="Calibri" w:hAnsi="Calibri" w:cs="Arial"/>
            <w:bCs/>
            <w:color w:val="000000" w:themeColor="text1"/>
            <w:sz w:val="22"/>
            <w:szCs w:val="22"/>
            <w:lang w:eastAsia="zh-CN"/>
          </w:rPr>
          <w:t>), and a 2-bit value R (</w:t>
        </w:r>
        <w:proofErr w:type="spellStart"/>
        <w:r>
          <w:rPr>
            <w:rFonts w:ascii="Calibri" w:hAnsi="Calibri" w:cs="Arial"/>
            <w:bCs/>
            <w:color w:val="000000" w:themeColor="text1"/>
            <w:sz w:val="22"/>
            <w:szCs w:val="22"/>
            <w:lang w:eastAsia="zh-CN"/>
          </w:rPr>
          <w:t>r</w:t>
        </w:r>
        <w:r w:rsidRPr="003E5E70">
          <w:rPr>
            <w:rFonts w:ascii="Calibri" w:hAnsi="Calibri" w:cs="Arial"/>
            <w:bCs/>
            <w:color w:val="000000" w:themeColor="text1"/>
            <w:sz w:val="22"/>
            <w:szCs w:val="22"/>
            <w:vertAlign w:val="subscript"/>
            <w:lang w:eastAsia="zh-CN"/>
          </w:rPr>
          <w:t>i</w:t>
        </w:r>
        <w:proofErr w:type="spellEnd"/>
        <w:r>
          <w:rPr>
            <w:rFonts w:ascii="Calibri" w:hAnsi="Calibri" w:cs="Arial"/>
            <w:bCs/>
            <w:color w:val="000000" w:themeColor="text1"/>
            <w:sz w:val="22"/>
            <w:szCs w:val="22"/>
            <w:lang w:eastAsia="zh-CN"/>
          </w:rPr>
          <w:t>) that indicates which round should be used for the calculation</w:t>
        </w:r>
      </w:moveTo>
      <w:ins w:id="653" w:author="jai padmakumar" w:date="2022-12-13T20:06:00Z">
        <w:r w:rsidR="00030007">
          <w:rPr>
            <w:rFonts w:ascii="Calibri" w:hAnsi="Calibri" w:cs="Arial"/>
            <w:bCs/>
            <w:color w:val="000000" w:themeColor="text1"/>
            <w:sz w:val="22"/>
            <w:szCs w:val="22"/>
            <w:lang w:eastAsia="zh-CN"/>
          </w:rPr>
          <w:t xml:space="preserve"> (Supplementary Figure </w:t>
        </w:r>
      </w:ins>
      <w:ins w:id="654" w:author="jai padmakumar" w:date="2022-12-16T14:01:00Z">
        <w:r w:rsidR="008C2C75">
          <w:rPr>
            <w:rFonts w:ascii="Calibri" w:hAnsi="Calibri" w:cs="Arial"/>
            <w:bCs/>
            <w:color w:val="000000" w:themeColor="text1"/>
            <w:sz w:val="22"/>
            <w:szCs w:val="22"/>
            <w:lang w:eastAsia="zh-CN"/>
          </w:rPr>
          <w:t>8</w:t>
        </w:r>
      </w:ins>
      <w:ins w:id="655" w:author="jai padmakumar" w:date="2022-12-13T20:06:00Z">
        <w:r w:rsidR="00030007">
          <w:rPr>
            <w:rFonts w:ascii="Calibri" w:hAnsi="Calibri" w:cs="Arial"/>
            <w:bCs/>
            <w:color w:val="000000" w:themeColor="text1"/>
            <w:sz w:val="22"/>
            <w:szCs w:val="22"/>
            <w:lang w:eastAsia="zh-CN"/>
          </w:rPr>
          <w:t>)</w:t>
        </w:r>
      </w:ins>
      <w:moveTo w:id="656" w:author="jai padmakumar" w:date="2022-12-13T19:34:00Z">
        <w:r>
          <w:rPr>
            <w:rFonts w:ascii="Calibri" w:hAnsi="Calibri" w:cs="Arial"/>
            <w:bCs/>
            <w:color w:val="000000" w:themeColor="text1"/>
            <w:sz w:val="22"/>
            <w:szCs w:val="22"/>
            <w:lang w:eastAsia="zh-CN"/>
          </w:rPr>
          <w:t xml:space="preserve">. </w:t>
        </w:r>
      </w:moveTo>
      <w:ins w:id="657" w:author="jai padmakumar" w:date="2022-12-13T20:06:00Z">
        <w:r w:rsidR="00757981">
          <w:rPr>
            <w:rFonts w:ascii="Calibri" w:hAnsi="Calibri" w:cs="Arial"/>
            <w:bCs/>
            <w:color w:val="000000" w:themeColor="text1"/>
            <w:sz w:val="22"/>
            <w:szCs w:val="22"/>
            <w:lang w:eastAsia="zh-CN"/>
          </w:rPr>
          <w:t xml:space="preserve">We note that in our implementation in living cells, </w:t>
        </w:r>
        <w:r w:rsidR="00C307E9">
          <w:rPr>
            <w:rFonts w:ascii="Calibri" w:hAnsi="Calibri" w:cs="Arial"/>
            <w:bCs/>
            <w:color w:val="000000" w:themeColor="text1"/>
            <w:sz w:val="22"/>
            <w:szCs w:val="22"/>
            <w:lang w:eastAsia="zh-CN"/>
          </w:rPr>
          <w:t>we tes</w:t>
        </w:r>
      </w:ins>
      <w:ins w:id="658" w:author="jai padmakumar" w:date="2022-12-13T20:07:00Z">
        <w:r w:rsidR="00C307E9">
          <w:rPr>
            <w:rFonts w:ascii="Calibri" w:hAnsi="Calibri" w:cs="Arial"/>
            <w:bCs/>
            <w:color w:val="000000" w:themeColor="text1"/>
            <w:sz w:val="22"/>
            <w:szCs w:val="22"/>
            <w:lang w:eastAsia="zh-CN"/>
          </w:rPr>
          <w:t>t our design by characterizing all possible inputs for each subcircuit</w:t>
        </w:r>
        <w:r w:rsidR="00D23896">
          <w:rPr>
            <w:rFonts w:ascii="Calibri" w:hAnsi="Calibri" w:cs="Arial"/>
            <w:bCs/>
            <w:color w:val="000000" w:themeColor="text1"/>
            <w:sz w:val="22"/>
            <w:szCs w:val="22"/>
            <w:lang w:eastAsia="zh-CN"/>
          </w:rPr>
          <w:t xml:space="preserve">, </w:t>
        </w:r>
      </w:ins>
      <w:ins w:id="659" w:author="jai padmakumar" w:date="2022-12-13T20:08:00Z">
        <w:r w:rsidR="00032CDA">
          <w:rPr>
            <w:rFonts w:ascii="Calibri" w:hAnsi="Calibri" w:cs="Arial"/>
            <w:bCs/>
            <w:color w:val="000000" w:themeColor="text1"/>
            <w:sz w:val="22"/>
            <w:szCs w:val="22"/>
            <w:lang w:eastAsia="zh-CN"/>
          </w:rPr>
          <w:t xml:space="preserve">rather than identifying </w:t>
        </w:r>
      </w:ins>
      <w:ins w:id="660" w:author="jai padmakumar" w:date="2022-12-13T20:09:00Z">
        <w:r w:rsidR="002F2FCA">
          <w:rPr>
            <w:rFonts w:ascii="Calibri" w:hAnsi="Calibri" w:cs="Arial"/>
            <w:bCs/>
            <w:color w:val="000000" w:themeColor="text1"/>
            <w:sz w:val="22"/>
            <w:szCs w:val="22"/>
            <w:lang w:eastAsia="zh-CN"/>
          </w:rPr>
          <w:t xml:space="preserve">ideal initial values for A, B, C, D, S, and T. </w:t>
        </w:r>
        <w:r w:rsidR="000D1C69">
          <w:rPr>
            <w:rFonts w:ascii="Calibri" w:hAnsi="Calibri" w:cs="Arial"/>
            <w:bCs/>
            <w:color w:val="000000" w:themeColor="text1"/>
            <w:sz w:val="22"/>
            <w:szCs w:val="22"/>
            <w:lang w:eastAsia="zh-CN"/>
          </w:rPr>
          <w:t>t</w:t>
        </w:r>
        <w:r w:rsidR="00F111C4">
          <w:rPr>
            <w:rFonts w:ascii="Calibri" w:hAnsi="Calibri" w:cs="Arial"/>
            <w:bCs/>
            <w:color w:val="000000" w:themeColor="text1"/>
            <w:sz w:val="22"/>
            <w:szCs w:val="22"/>
            <w:lang w:eastAsia="zh-CN"/>
          </w:rPr>
          <w:t>hus</w:t>
        </w:r>
      </w:ins>
      <w:ins w:id="661" w:author="jai padmakumar" w:date="2022-12-13T20:10:00Z">
        <w:r w:rsidR="00E16991">
          <w:rPr>
            <w:rFonts w:ascii="Calibri" w:hAnsi="Calibri" w:cs="Arial"/>
            <w:bCs/>
            <w:color w:val="000000" w:themeColor="text1"/>
            <w:sz w:val="22"/>
            <w:szCs w:val="22"/>
            <w:lang w:eastAsia="zh-CN"/>
          </w:rPr>
          <w:t>,</w:t>
        </w:r>
      </w:ins>
      <w:ins w:id="662" w:author="jai padmakumar" w:date="2022-12-13T20:09:00Z">
        <w:r w:rsidR="00F111C4">
          <w:rPr>
            <w:rFonts w:ascii="Calibri" w:hAnsi="Calibri" w:cs="Arial"/>
            <w:bCs/>
            <w:color w:val="000000" w:themeColor="text1"/>
            <w:sz w:val="22"/>
            <w:szCs w:val="22"/>
            <w:lang w:eastAsia="zh-CN"/>
          </w:rPr>
          <w:t xml:space="preserve"> we demonstrate our circuit </w:t>
        </w:r>
        <w:r w:rsidR="00D7384F">
          <w:rPr>
            <w:rFonts w:ascii="Calibri" w:hAnsi="Calibri" w:cs="Arial"/>
            <w:bCs/>
            <w:color w:val="000000" w:themeColor="text1"/>
            <w:sz w:val="22"/>
            <w:szCs w:val="22"/>
            <w:lang w:eastAsia="zh-CN"/>
          </w:rPr>
          <w:t xml:space="preserve">implementation </w:t>
        </w:r>
      </w:ins>
      <w:ins w:id="663" w:author="jai padmakumar" w:date="2022-12-13T20:10:00Z">
        <w:r w:rsidR="00E16991">
          <w:rPr>
            <w:rFonts w:ascii="Calibri" w:hAnsi="Calibri" w:cs="Arial"/>
            <w:bCs/>
            <w:color w:val="000000" w:themeColor="text1"/>
            <w:sz w:val="22"/>
            <w:szCs w:val="22"/>
            <w:lang w:eastAsia="zh-CN"/>
          </w:rPr>
          <w:t xml:space="preserve">operates successfully regardless of the </w:t>
        </w:r>
      </w:ins>
      <w:ins w:id="664" w:author="jai padmakumar" w:date="2022-12-13T20:11:00Z">
        <w:r w:rsidR="00E16991">
          <w:rPr>
            <w:rFonts w:ascii="Calibri" w:hAnsi="Calibri" w:cs="Arial"/>
            <w:bCs/>
            <w:color w:val="000000" w:themeColor="text1"/>
            <w:sz w:val="22"/>
            <w:szCs w:val="22"/>
            <w:lang w:eastAsia="zh-CN"/>
          </w:rPr>
          <w:t xml:space="preserve">particular </w:t>
        </w:r>
      </w:ins>
      <w:ins w:id="665" w:author="jai padmakumar" w:date="2022-12-13T20:10:00Z">
        <w:r w:rsidR="00E16991">
          <w:rPr>
            <w:rFonts w:ascii="Calibri" w:hAnsi="Calibri" w:cs="Arial"/>
            <w:bCs/>
            <w:color w:val="000000" w:themeColor="text1"/>
            <w:sz w:val="22"/>
            <w:szCs w:val="22"/>
            <w:lang w:eastAsia="zh-CN"/>
          </w:rPr>
          <w:t xml:space="preserve">values chosen. </w:t>
        </w:r>
      </w:ins>
      <w:moveTo w:id="666" w:author="jai padmakumar" w:date="2022-12-13T19:34:00Z">
        <w:del w:id="667" w:author="jai padmakumar" w:date="2022-12-13T20:12:00Z">
          <w:r w:rsidDel="00E023A4">
            <w:rPr>
              <w:rFonts w:ascii="Calibri" w:hAnsi="Calibri" w:cs="Arial"/>
              <w:bCs/>
              <w:color w:val="000000" w:themeColor="text1"/>
              <w:sz w:val="22"/>
              <w:szCs w:val="22"/>
              <w:lang w:eastAsia="zh-CN"/>
            </w:rPr>
            <w:delText xml:space="preserve">To design a circuit, Verilog code was written and run through Yosys to generate a minimized circuit diagram. After mapping to NOT-NOR circuits, partitioning, and further minimizing subcircuits, the resulting circuit contained 16 1-bit inputs, XXX gates divided across XX cells, and 2 1-bit outputs. </w:delText>
          </w:r>
        </w:del>
      </w:moveTo>
    </w:p>
    <w:p w14:paraId="386D7DDA" w14:textId="6FB72E66" w:rsidR="002C690D" w:rsidRDefault="002C690D" w:rsidP="00824CC3">
      <w:pPr>
        <w:widowControl w:val="0"/>
        <w:adjustRightInd w:val="0"/>
        <w:snapToGrid w:val="0"/>
        <w:spacing w:line="360" w:lineRule="auto"/>
        <w:contextualSpacing/>
        <w:jc w:val="both"/>
        <w:outlineLvl w:val="0"/>
        <w:rPr>
          <w:ins w:id="668" w:author="jai padmakumar" w:date="2022-12-13T20:13:00Z"/>
          <w:rFonts w:ascii="Calibri" w:hAnsi="Calibri" w:cs="Arial"/>
          <w:bCs/>
          <w:color w:val="000000" w:themeColor="text1"/>
          <w:sz w:val="22"/>
          <w:szCs w:val="22"/>
          <w:lang w:eastAsia="zh-CN"/>
        </w:rPr>
      </w:pPr>
    </w:p>
    <w:p w14:paraId="1873653E" w14:textId="35F44837" w:rsidR="00B82CA3" w:rsidDel="00DD21DB" w:rsidRDefault="00824CC3" w:rsidP="00DD21DB">
      <w:pPr>
        <w:widowControl w:val="0"/>
        <w:adjustRightInd w:val="0"/>
        <w:snapToGrid w:val="0"/>
        <w:spacing w:line="360" w:lineRule="auto"/>
        <w:contextualSpacing/>
        <w:jc w:val="both"/>
        <w:outlineLvl w:val="0"/>
        <w:rPr>
          <w:del w:id="669" w:author="jai padmakumar" w:date="2022-12-13T20:12:00Z"/>
          <w:rFonts w:ascii="Calibri" w:hAnsi="Calibri" w:cs="Arial"/>
          <w:bCs/>
          <w:color w:val="000000" w:themeColor="text1"/>
          <w:sz w:val="22"/>
          <w:szCs w:val="22"/>
          <w:lang w:eastAsia="zh-CN"/>
        </w:rPr>
      </w:pPr>
      <w:ins w:id="670" w:author="jai padmakumar" w:date="2022-12-13T20:13:00Z">
        <w:r>
          <w:rPr>
            <w:rFonts w:ascii="Calibri" w:hAnsi="Calibri" w:cs="Arial"/>
            <w:bCs/>
            <w:color w:val="000000" w:themeColor="text1"/>
            <w:sz w:val="22"/>
            <w:szCs w:val="22"/>
            <w:lang w:eastAsia="zh-CN"/>
          </w:rPr>
          <w:tab/>
          <w:t xml:space="preserve">To </w:t>
        </w:r>
        <w:r w:rsidR="000D1C69">
          <w:rPr>
            <w:rFonts w:ascii="Calibri" w:hAnsi="Calibri" w:cs="Arial"/>
            <w:bCs/>
            <w:color w:val="000000" w:themeColor="text1"/>
            <w:sz w:val="22"/>
            <w:szCs w:val="22"/>
            <w:lang w:eastAsia="zh-CN"/>
          </w:rPr>
          <w:t xml:space="preserve">generate a circuit diagram </w:t>
        </w:r>
        <w:r w:rsidR="007050F9">
          <w:rPr>
            <w:rFonts w:ascii="Calibri" w:hAnsi="Calibri" w:cs="Arial"/>
            <w:bCs/>
            <w:color w:val="000000" w:themeColor="text1"/>
            <w:sz w:val="22"/>
            <w:szCs w:val="22"/>
            <w:lang w:eastAsia="zh-CN"/>
          </w:rPr>
          <w:t xml:space="preserve">implementing the </w:t>
        </w:r>
        <w:r w:rsidR="00CC5463">
          <w:rPr>
            <w:rFonts w:ascii="Calibri" w:hAnsi="Calibri" w:cs="Arial"/>
            <w:bCs/>
            <w:color w:val="000000" w:themeColor="text1"/>
            <w:sz w:val="22"/>
            <w:szCs w:val="22"/>
            <w:lang w:eastAsia="zh-CN"/>
          </w:rPr>
          <w:t xml:space="preserve">hashing algorithm, we </w:t>
        </w:r>
      </w:ins>
      <w:ins w:id="671" w:author="jai padmakumar" w:date="2022-12-13T20:14:00Z">
        <w:r w:rsidR="00560FD2">
          <w:rPr>
            <w:rFonts w:ascii="Calibri" w:hAnsi="Calibri" w:cs="Arial"/>
            <w:bCs/>
            <w:color w:val="000000" w:themeColor="text1"/>
            <w:sz w:val="22"/>
            <w:szCs w:val="22"/>
            <w:lang w:eastAsia="zh-CN"/>
          </w:rPr>
          <w:t xml:space="preserve">used a logic synthesis tool called </w:t>
        </w:r>
        <w:proofErr w:type="spellStart"/>
        <w:r w:rsidR="00560FD2">
          <w:rPr>
            <w:rFonts w:ascii="Calibri" w:hAnsi="Calibri" w:cs="Arial"/>
            <w:bCs/>
            <w:color w:val="000000" w:themeColor="text1"/>
            <w:sz w:val="22"/>
            <w:szCs w:val="22"/>
            <w:lang w:eastAsia="zh-CN"/>
          </w:rPr>
          <w:t>Yosys</w:t>
        </w:r>
        <w:proofErr w:type="spellEnd"/>
        <w:r w:rsidR="00560FD2">
          <w:rPr>
            <w:rFonts w:ascii="Calibri" w:hAnsi="Calibri" w:cs="Arial"/>
            <w:bCs/>
            <w:color w:val="000000" w:themeColor="text1"/>
            <w:sz w:val="22"/>
            <w:szCs w:val="22"/>
            <w:lang w:eastAsia="zh-CN"/>
          </w:rPr>
          <w:t xml:space="preserve"> </w:t>
        </w:r>
        <w:r w:rsidR="006C7DFE">
          <w:rPr>
            <w:rFonts w:ascii="Calibri" w:hAnsi="Calibri" w:cs="Arial"/>
            <w:bCs/>
            <w:color w:val="000000" w:themeColor="text1"/>
            <w:sz w:val="22"/>
            <w:szCs w:val="22"/>
            <w:lang w:eastAsia="zh-CN"/>
          </w:rPr>
          <w:t xml:space="preserve">to </w:t>
        </w:r>
      </w:ins>
      <w:ins w:id="672" w:author="jai padmakumar" w:date="2022-12-13T20:15:00Z">
        <w:r w:rsidR="00740136">
          <w:rPr>
            <w:rFonts w:ascii="Calibri" w:hAnsi="Calibri" w:cs="Arial"/>
            <w:bCs/>
            <w:color w:val="000000" w:themeColor="text1"/>
            <w:sz w:val="22"/>
            <w:szCs w:val="22"/>
            <w:lang w:eastAsia="zh-CN"/>
          </w:rPr>
          <w:t>synthesize a circuit from</w:t>
        </w:r>
      </w:ins>
      <w:ins w:id="673" w:author="jai padmakumar" w:date="2022-12-13T20:14:00Z">
        <w:r w:rsidR="006C7DFE">
          <w:rPr>
            <w:rFonts w:ascii="Calibri" w:hAnsi="Calibri" w:cs="Arial"/>
            <w:bCs/>
            <w:color w:val="000000" w:themeColor="text1"/>
            <w:sz w:val="22"/>
            <w:szCs w:val="22"/>
            <w:lang w:eastAsia="zh-CN"/>
          </w:rPr>
          <w:t xml:space="preserve"> a </w:t>
        </w:r>
      </w:ins>
      <w:ins w:id="674" w:author="jai padmakumar" w:date="2022-12-16T14:01:00Z">
        <w:r w:rsidR="009206B9">
          <w:rPr>
            <w:rFonts w:ascii="Calibri" w:hAnsi="Calibri" w:cs="Arial"/>
            <w:bCs/>
            <w:color w:val="000000" w:themeColor="text1"/>
            <w:sz w:val="22"/>
            <w:szCs w:val="22"/>
            <w:lang w:eastAsia="zh-CN"/>
          </w:rPr>
          <w:t>(</w:t>
        </w:r>
        <w:r w:rsidR="00CA350C">
          <w:rPr>
            <w:rFonts w:ascii="Calibri" w:hAnsi="Calibri" w:cs="Arial"/>
            <w:bCs/>
            <w:color w:val="000000" w:themeColor="text1"/>
            <w:sz w:val="22"/>
            <w:szCs w:val="22"/>
            <w:lang w:eastAsia="zh-CN"/>
          </w:rPr>
          <w:t xml:space="preserve">behavioral?) </w:t>
        </w:r>
      </w:ins>
      <w:ins w:id="675" w:author="jai padmakumar" w:date="2022-12-13T20:14:00Z">
        <w:r w:rsidR="006C7DFE">
          <w:rPr>
            <w:rFonts w:ascii="Calibri" w:hAnsi="Calibri" w:cs="Arial"/>
            <w:bCs/>
            <w:color w:val="000000" w:themeColor="text1"/>
            <w:sz w:val="22"/>
            <w:szCs w:val="22"/>
            <w:lang w:eastAsia="zh-CN"/>
          </w:rPr>
          <w:t xml:space="preserve">Verilog description </w:t>
        </w:r>
      </w:ins>
      <w:ins w:id="676" w:author="jai padmakumar" w:date="2022-12-13T20:15:00Z">
        <w:r w:rsidR="00740136">
          <w:rPr>
            <w:rFonts w:ascii="Calibri" w:hAnsi="Calibri" w:cs="Arial"/>
            <w:bCs/>
            <w:color w:val="000000" w:themeColor="text1"/>
            <w:sz w:val="22"/>
            <w:szCs w:val="22"/>
            <w:lang w:eastAsia="zh-CN"/>
          </w:rPr>
          <w:t xml:space="preserve">of the </w:t>
        </w:r>
        <w:r w:rsidR="00DD2756">
          <w:rPr>
            <w:rFonts w:ascii="Calibri" w:hAnsi="Calibri" w:cs="Arial"/>
            <w:bCs/>
            <w:color w:val="000000" w:themeColor="text1"/>
            <w:sz w:val="22"/>
            <w:szCs w:val="22"/>
            <w:lang w:eastAsia="zh-CN"/>
          </w:rPr>
          <w:t xml:space="preserve">MD5 algorithm. </w:t>
        </w:r>
      </w:ins>
      <w:ins w:id="677" w:author="jai padmakumar" w:date="2022-12-13T20:18:00Z">
        <w:r w:rsidR="001B5F3E">
          <w:rPr>
            <w:rFonts w:ascii="Calibri" w:hAnsi="Calibri" w:cs="Arial"/>
            <w:bCs/>
            <w:color w:val="000000" w:themeColor="text1"/>
            <w:sz w:val="22"/>
            <w:szCs w:val="22"/>
            <w:lang w:eastAsia="zh-CN"/>
          </w:rPr>
          <w:t xml:space="preserve">We used </w:t>
        </w:r>
        <w:proofErr w:type="spellStart"/>
        <w:r w:rsidR="001B5F3E">
          <w:rPr>
            <w:rFonts w:ascii="Calibri" w:hAnsi="Calibri" w:cs="Arial"/>
            <w:bCs/>
            <w:color w:val="000000" w:themeColor="text1"/>
            <w:sz w:val="22"/>
            <w:szCs w:val="22"/>
            <w:lang w:eastAsia="zh-CN"/>
          </w:rPr>
          <w:t>Yosys</w:t>
        </w:r>
        <w:proofErr w:type="spellEnd"/>
        <w:r w:rsidR="001B5F3E">
          <w:rPr>
            <w:rFonts w:ascii="Calibri" w:hAnsi="Calibri" w:cs="Arial"/>
            <w:bCs/>
            <w:color w:val="000000" w:themeColor="text1"/>
            <w:sz w:val="22"/>
            <w:szCs w:val="22"/>
            <w:lang w:eastAsia="zh-CN"/>
          </w:rPr>
          <w:t xml:space="preserve"> to</w:t>
        </w:r>
      </w:ins>
      <w:ins w:id="678" w:author="jai padmakumar" w:date="2022-12-13T20:16:00Z">
        <w:r w:rsidR="007173AD">
          <w:rPr>
            <w:rFonts w:ascii="Calibri" w:hAnsi="Calibri" w:cs="Arial"/>
            <w:bCs/>
            <w:color w:val="000000" w:themeColor="text1"/>
            <w:sz w:val="22"/>
            <w:szCs w:val="22"/>
            <w:lang w:eastAsia="zh-CN"/>
          </w:rPr>
          <w:t xml:space="preserve"> perform both </w:t>
        </w:r>
      </w:ins>
      <w:ins w:id="679" w:author="jai padmakumar" w:date="2022-12-13T20:17:00Z">
        <w:r w:rsidR="007173AD">
          <w:rPr>
            <w:rFonts w:ascii="Calibri" w:hAnsi="Calibri" w:cs="Arial"/>
            <w:bCs/>
            <w:color w:val="000000" w:themeColor="text1"/>
            <w:sz w:val="22"/>
            <w:szCs w:val="22"/>
            <w:lang w:eastAsia="zh-CN"/>
          </w:rPr>
          <w:t>logic</w:t>
        </w:r>
      </w:ins>
      <w:ins w:id="680" w:author="jai padmakumar" w:date="2022-12-13T20:16:00Z">
        <w:r w:rsidR="007173AD">
          <w:rPr>
            <w:rFonts w:ascii="Calibri" w:hAnsi="Calibri" w:cs="Arial"/>
            <w:bCs/>
            <w:color w:val="000000" w:themeColor="text1"/>
            <w:sz w:val="22"/>
            <w:szCs w:val="22"/>
            <w:lang w:eastAsia="zh-CN"/>
          </w:rPr>
          <w:t xml:space="preserve"> </w:t>
        </w:r>
      </w:ins>
      <w:ins w:id="681" w:author="jai padmakumar" w:date="2022-12-13T20:17:00Z">
        <w:r w:rsidR="007173AD">
          <w:rPr>
            <w:rFonts w:ascii="Calibri" w:hAnsi="Calibri" w:cs="Arial"/>
            <w:bCs/>
            <w:color w:val="000000" w:themeColor="text1"/>
            <w:sz w:val="22"/>
            <w:szCs w:val="22"/>
            <w:lang w:eastAsia="zh-CN"/>
          </w:rPr>
          <w:t>minimization</w:t>
        </w:r>
        <w:r w:rsidR="00BA59B7">
          <w:rPr>
            <w:rFonts w:ascii="Calibri" w:hAnsi="Calibri" w:cs="Arial"/>
            <w:bCs/>
            <w:color w:val="000000" w:themeColor="text1"/>
            <w:sz w:val="22"/>
            <w:szCs w:val="22"/>
            <w:lang w:eastAsia="zh-CN"/>
          </w:rPr>
          <w:t xml:space="preserve"> and </w:t>
        </w:r>
        <w:r w:rsidR="007B1103">
          <w:rPr>
            <w:rFonts w:ascii="Calibri" w:hAnsi="Calibri" w:cs="Arial"/>
            <w:bCs/>
            <w:color w:val="000000" w:themeColor="text1"/>
            <w:sz w:val="22"/>
            <w:szCs w:val="22"/>
            <w:lang w:eastAsia="zh-CN"/>
          </w:rPr>
          <w:t>map the circuit to abstract NOT/NOR</w:t>
        </w:r>
        <w:r w:rsidR="001E71E8">
          <w:rPr>
            <w:rFonts w:ascii="Calibri" w:hAnsi="Calibri" w:cs="Arial"/>
            <w:bCs/>
            <w:color w:val="000000" w:themeColor="text1"/>
            <w:sz w:val="22"/>
            <w:szCs w:val="22"/>
            <w:lang w:eastAsia="zh-CN"/>
          </w:rPr>
          <w:t xml:space="preserve"> gates</w:t>
        </w:r>
      </w:ins>
      <w:ins w:id="682" w:author="jai padmakumar" w:date="2022-12-13T20:18:00Z">
        <w:r w:rsidR="001B5F3E">
          <w:rPr>
            <w:rFonts w:ascii="Calibri" w:hAnsi="Calibri" w:cs="Arial"/>
            <w:bCs/>
            <w:color w:val="000000" w:themeColor="text1"/>
            <w:sz w:val="22"/>
            <w:szCs w:val="22"/>
            <w:lang w:eastAsia="zh-CN"/>
          </w:rPr>
          <w:t xml:space="preserve"> </w:t>
        </w:r>
      </w:ins>
      <w:ins w:id="683" w:author="jai padmakumar" w:date="2022-12-13T20:20:00Z">
        <w:r w:rsidR="00C761A4">
          <w:rPr>
            <w:rFonts w:ascii="Calibri" w:hAnsi="Calibri" w:cs="Arial"/>
            <w:bCs/>
            <w:color w:val="000000" w:themeColor="text1"/>
            <w:sz w:val="22"/>
            <w:szCs w:val="22"/>
            <w:lang w:eastAsia="zh-CN"/>
          </w:rPr>
          <w:t>with individual wires</w:t>
        </w:r>
        <w:r w:rsidR="006C170F">
          <w:rPr>
            <w:rFonts w:ascii="Calibri" w:hAnsi="Calibri" w:cs="Arial"/>
            <w:bCs/>
            <w:color w:val="000000" w:themeColor="text1"/>
            <w:sz w:val="22"/>
            <w:szCs w:val="22"/>
            <w:lang w:eastAsia="zh-CN"/>
          </w:rPr>
          <w:t xml:space="preserve"> </w:t>
        </w:r>
      </w:ins>
      <w:ins w:id="684" w:author="jai padmakumar" w:date="2022-12-13T20:18:00Z">
        <w:r w:rsidR="001B5F3E">
          <w:rPr>
            <w:rFonts w:ascii="Calibri" w:hAnsi="Calibri" w:cs="Arial"/>
            <w:bCs/>
            <w:color w:val="000000" w:themeColor="text1"/>
            <w:sz w:val="22"/>
            <w:szCs w:val="22"/>
            <w:lang w:eastAsia="zh-CN"/>
          </w:rPr>
          <w:t>(</w:t>
        </w:r>
        <w:r w:rsidR="00075F89">
          <w:rPr>
            <w:rFonts w:ascii="Calibri" w:hAnsi="Calibri" w:cs="Arial"/>
            <w:bCs/>
            <w:color w:val="000000" w:themeColor="text1"/>
            <w:sz w:val="22"/>
            <w:szCs w:val="22"/>
            <w:lang w:eastAsia="zh-CN"/>
          </w:rPr>
          <w:t>Materials and Methods)</w:t>
        </w:r>
        <w:r w:rsidR="00734962">
          <w:rPr>
            <w:rFonts w:ascii="Calibri" w:hAnsi="Calibri" w:cs="Arial"/>
            <w:bCs/>
            <w:color w:val="000000" w:themeColor="text1"/>
            <w:sz w:val="22"/>
            <w:szCs w:val="22"/>
            <w:lang w:eastAsia="zh-CN"/>
          </w:rPr>
          <w:t xml:space="preserve">. </w:t>
        </w:r>
      </w:ins>
      <w:ins w:id="685" w:author="jai padmakumar" w:date="2022-12-13T20:19:00Z">
        <w:r w:rsidR="00DF5DA9">
          <w:rPr>
            <w:rFonts w:ascii="Calibri" w:hAnsi="Calibri" w:cs="Arial"/>
            <w:bCs/>
            <w:color w:val="000000" w:themeColor="text1"/>
            <w:sz w:val="22"/>
            <w:szCs w:val="22"/>
            <w:lang w:eastAsia="zh-CN"/>
          </w:rPr>
          <w:t>These steps resulted in a 16</w:t>
        </w:r>
      </w:ins>
      <w:ins w:id="686" w:author="jai padmakumar" w:date="2022-12-13T20:21:00Z">
        <w:r w:rsidR="002073E4">
          <w:rPr>
            <w:rFonts w:ascii="Calibri" w:hAnsi="Calibri" w:cs="Arial"/>
            <w:bCs/>
            <w:color w:val="000000" w:themeColor="text1"/>
            <w:sz w:val="22"/>
            <w:szCs w:val="22"/>
            <w:lang w:eastAsia="zh-CN"/>
          </w:rPr>
          <w:t xml:space="preserve"> </w:t>
        </w:r>
      </w:ins>
      <w:ins w:id="687" w:author="jai padmakumar" w:date="2022-12-13T20:19:00Z">
        <w:r w:rsidR="00DF5DA9">
          <w:rPr>
            <w:rFonts w:ascii="Calibri" w:hAnsi="Calibri" w:cs="Arial"/>
            <w:bCs/>
            <w:color w:val="000000" w:themeColor="text1"/>
            <w:sz w:val="22"/>
            <w:szCs w:val="22"/>
            <w:lang w:eastAsia="zh-CN"/>
          </w:rPr>
          <w:t xml:space="preserve">input </w:t>
        </w:r>
      </w:ins>
      <w:ins w:id="688" w:author="jai padmakumar" w:date="2022-12-13T20:21:00Z">
        <w:r w:rsidR="002073E4">
          <w:rPr>
            <w:rFonts w:ascii="Calibri" w:hAnsi="Calibri" w:cs="Arial"/>
            <w:bCs/>
            <w:color w:val="000000" w:themeColor="text1"/>
            <w:sz w:val="22"/>
            <w:szCs w:val="22"/>
            <w:lang w:eastAsia="zh-CN"/>
          </w:rPr>
          <w:t>(8 2-bit inputs), 2</w:t>
        </w:r>
        <w:r w:rsidR="0030096B">
          <w:rPr>
            <w:rFonts w:ascii="Calibri" w:hAnsi="Calibri" w:cs="Arial"/>
            <w:bCs/>
            <w:color w:val="000000" w:themeColor="text1"/>
            <w:sz w:val="22"/>
            <w:szCs w:val="22"/>
            <w:lang w:eastAsia="zh-CN"/>
          </w:rPr>
          <w:t xml:space="preserve"> output (1 2-bit output)</w:t>
        </w:r>
        <w:r w:rsidR="00A977E7">
          <w:rPr>
            <w:rFonts w:ascii="Calibri" w:hAnsi="Calibri" w:cs="Arial"/>
            <w:bCs/>
            <w:color w:val="000000" w:themeColor="text1"/>
            <w:sz w:val="22"/>
            <w:szCs w:val="22"/>
            <w:lang w:eastAsia="zh-CN"/>
          </w:rPr>
          <w:t xml:space="preserve"> circuit with a total of </w:t>
        </w:r>
      </w:ins>
      <w:ins w:id="689" w:author="jai padmakumar" w:date="2022-12-16T11:27:00Z">
        <w:r w:rsidR="00F1088C">
          <w:rPr>
            <w:rFonts w:ascii="Calibri" w:hAnsi="Calibri" w:cs="Arial"/>
            <w:bCs/>
            <w:color w:val="000000" w:themeColor="text1"/>
            <w:sz w:val="22"/>
            <w:szCs w:val="22"/>
            <w:lang w:eastAsia="zh-CN"/>
          </w:rPr>
          <w:t>131</w:t>
        </w:r>
      </w:ins>
      <w:ins w:id="690" w:author="jai padmakumar" w:date="2022-12-13T20:21:00Z">
        <w:r w:rsidR="00A977E7">
          <w:rPr>
            <w:rFonts w:ascii="Calibri" w:hAnsi="Calibri" w:cs="Arial"/>
            <w:bCs/>
            <w:color w:val="000000" w:themeColor="text1"/>
            <w:sz w:val="22"/>
            <w:szCs w:val="22"/>
            <w:lang w:eastAsia="zh-CN"/>
          </w:rPr>
          <w:t xml:space="preserve"> gates (Supplementary Figure </w:t>
        </w:r>
      </w:ins>
      <w:ins w:id="691" w:author="jai padmakumar" w:date="2022-12-16T14:01:00Z">
        <w:r w:rsidR="00291A33">
          <w:rPr>
            <w:rFonts w:ascii="Calibri" w:hAnsi="Calibri" w:cs="Arial"/>
            <w:bCs/>
            <w:color w:val="000000" w:themeColor="text1"/>
            <w:sz w:val="22"/>
            <w:szCs w:val="22"/>
            <w:lang w:eastAsia="zh-CN"/>
          </w:rPr>
          <w:t>9</w:t>
        </w:r>
      </w:ins>
      <w:ins w:id="692" w:author="jai padmakumar" w:date="2022-12-13T20:21:00Z">
        <w:r w:rsidR="00A977E7">
          <w:rPr>
            <w:rFonts w:ascii="Calibri" w:hAnsi="Calibri" w:cs="Arial"/>
            <w:bCs/>
            <w:color w:val="000000" w:themeColor="text1"/>
            <w:sz w:val="22"/>
            <w:szCs w:val="22"/>
            <w:lang w:eastAsia="zh-CN"/>
          </w:rPr>
          <w:t>).</w:t>
        </w:r>
      </w:ins>
      <w:ins w:id="693" w:author="jai padmakumar" w:date="2022-12-13T20:22:00Z">
        <w:r w:rsidR="00A977E7">
          <w:rPr>
            <w:rFonts w:ascii="Calibri" w:hAnsi="Calibri" w:cs="Arial"/>
            <w:bCs/>
            <w:color w:val="000000" w:themeColor="text1"/>
            <w:sz w:val="22"/>
            <w:szCs w:val="22"/>
            <w:lang w:eastAsia="zh-CN"/>
          </w:rPr>
          <w:t xml:space="preserve"> </w:t>
        </w:r>
        <w:r w:rsidR="0027218F">
          <w:rPr>
            <w:rFonts w:ascii="Calibri" w:hAnsi="Calibri" w:cs="Arial"/>
            <w:bCs/>
            <w:color w:val="000000" w:themeColor="text1"/>
            <w:sz w:val="22"/>
            <w:szCs w:val="22"/>
            <w:lang w:eastAsia="zh-CN"/>
          </w:rPr>
          <w:t xml:space="preserve">This circuit was then partitioned into </w:t>
        </w:r>
      </w:ins>
      <w:ins w:id="694" w:author="jai padmakumar" w:date="2022-12-16T12:02:00Z">
        <w:r w:rsidR="00CA1561">
          <w:rPr>
            <w:rFonts w:ascii="Calibri" w:hAnsi="Calibri" w:cs="Arial"/>
            <w:bCs/>
            <w:color w:val="000000" w:themeColor="text1"/>
            <w:sz w:val="22"/>
            <w:szCs w:val="22"/>
            <w:lang w:eastAsia="zh-CN"/>
          </w:rPr>
          <w:t>65</w:t>
        </w:r>
      </w:ins>
      <w:ins w:id="695" w:author="jai padmakumar" w:date="2022-12-13T20:23:00Z">
        <w:r w:rsidR="0027218F">
          <w:rPr>
            <w:rFonts w:ascii="Calibri" w:hAnsi="Calibri" w:cs="Arial"/>
            <w:bCs/>
            <w:color w:val="000000" w:themeColor="text1"/>
            <w:sz w:val="22"/>
            <w:szCs w:val="22"/>
            <w:lang w:eastAsia="zh-CN"/>
          </w:rPr>
          <w:t xml:space="preserve"> subcircuits, each individually implementable in living cells (</w:t>
        </w:r>
      </w:ins>
      <w:ins w:id="696" w:author="jai padmakumar" w:date="2022-12-16T14:02:00Z">
        <w:r w:rsidR="00413C5C">
          <w:rPr>
            <w:rFonts w:ascii="Calibri" w:hAnsi="Calibri" w:cs="Arial"/>
            <w:bCs/>
            <w:color w:val="000000" w:themeColor="text1"/>
            <w:sz w:val="22"/>
            <w:szCs w:val="22"/>
            <w:lang w:eastAsia="zh-CN"/>
          </w:rPr>
          <w:t>Figure 1</w:t>
        </w:r>
        <w:r w:rsidR="00F55A96">
          <w:rPr>
            <w:rFonts w:ascii="Calibri" w:hAnsi="Calibri" w:cs="Arial"/>
            <w:bCs/>
            <w:color w:val="000000" w:themeColor="text1"/>
            <w:sz w:val="22"/>
            <w:szCs w:val="22"/>
            <w:lang w:eastAsia="zh-CN"/>
          </w:rPr>
          <w:t xml:space="preserve">, </w:t>
        </w:r>
      </w:ins>
      <w:ins w:id="697" w:author="jai padmakumar" w:date="2022-12-13T20:24:00Z">
        <w:r w:rsidR="00703A24">
          <w:rPr>
            <w:rFonts w:ascii="Calibri" w:hAnsi="Calibri" w:cs="Arial"/>
            <w:bCs/>
            <w:color w:val="000000" w:themeColor="text1"/>
            <w:sz w:val="22"/>
            <w:szCs w:val="22"/>
            <w:lang w:eastAsia="zh-CN"/>
          </w:rPr>
          <w:t xml:space="preserve">Supplementary Figure </w:t>
        </w:r>
      </w:ins>
      <w:ins w:id="698" w:author="jai padmakumar" w:date="2022-12-16T14:02:00Z">
        <w:r w:rsidR="00741BE1">
          <w:rPr>
            <w:rFonts w:ascii="Calibri" w:hAnsi="Calibri" w:cs="Arial"/>
            <w:bCs/>
            <w:color w:val="000000" w:themeColor="text1"/>
            <w:sz w:val="22"/>
            <w:szCs w:val="22"/>
            <w:lang w:eastAsia="zh-CN"/>
          </w:rPr>
          <w:t>9</w:t>
        </w:r>
      </w:ins>
      <w:ins w:id="699" w:author="jai padmakumar" w:date="2022-12-13T20:24:00Z">
        <w:r w:rsidR="00703A24">
          <w:rPr>
            <w:rFonts w:ascii="Calibri" w:hAnsi="Calibri" w:cs="Arial"/>
            <w:bCs/>
            <w:color w:val="000000" w:themeColor="text1"/>
            <w:sz w:val="22"/>
            <w:szCs w:val="22"/>
            <w:lang w:eastAsia="zh-CN"/>
          </w:rPr>
          <w:t xml:space="preserve">, </w:t>
        </w:r>
      </w:ins>
      <w:ins w:id="700" w:author="jai padmakumar" w:date="2022-12-13T20:23:00Z">
        <w:r w:rsidR="0027218F">
          <w:rPr>
            <w:rFonts w:ascii="Calibri" w:hAnsi="Calibri" w:cs="Arial"/>
            <w:bCs/>
            <w:color w:val="000000" w:themeColor="text1"/>
            <w:sz w:val="22"/>
            <w:szCs w:val="22"/>
            <w:lang w:eastAsia="zh-CN"/>
          </w:rPr>
          <w:t xml:space="preserve">Materials and Methods). </w:t>
        </w:r>
      </w:ins>
      <w:moveTo w:id="701" w:author="jai padmakumar" w:date="2022-12-13T19:34:00Z">
        <w:del w:id="702" w:author="jai padmakumar" w:date="2022-12-13T20:12:00Z">
          <w:r w:rsidR="00B82CA3" w:rsidDel="00E023A4">
            <w:rPr>
              <w:rFonts w:ascii="Calibri" w:hAnsi="Calibri" w:cs="Arial"/>
              <w:bCs/>
              <w:color w:val="000000" w:themeColor="text1"/>
              <w:sz w:val="22"/>
              <w:szCs w:val="22"/>
              <w:lang w:eastAsia="zh-CN"/>
            </w:rPr>
            <w:delText>Genetic circuits for the XX unique cells were designed and tested using the same methods and protocols as circuit g6. The circuits functioned as predicted across all states, particularly in the ON states (Fig 3D). The largest circuit we had previously built on the genome contained 8 regulatory proteins while the largest we had implemented using plasmids contained 13 regulatory proteins.  We built a number of circuits with &gt;8 and &gt;13 regulatory proteins, all implemented on the genome. Each circuit was characterized across all input states and measured their outputs measured using the receiver cells (Figure 4B).</w:delText>
          </w:r>
        </w:del>
      </w:moveTo>
    </w:p>
    <w:p w14:paraId="41CDE4DC" w14:textId="77777777" w:rsidR="00DD21DB" w:rsidRDefault="00DD21DB">
      <w:pPr>
        <w:widowControl w:val="0"/>
        <w:adjustRightInd w:val="0"/>
        <w:snapToGrid w:val="0"/>
        <w:spacing w:line="360" w:lineRule="auto"/>
        <w:contextualSpacing/>
        <w:jc w:val="both"/>
        <w:outlineLvl w:val="0"/>
        <w:rPr>
          <w:ins w:id="703" w:author="jai padmakumar" w:date="2022-12-13T20:23:00Z"/>
          <w:moveTo w:id="704" w:author="jai padmakumar" w:date="2022-12-13T19:34:00Z"/>
          <w:rFonts w:ascii="Calibri" w:hAnsi="Calibri" w:cs="Arial"/>
          <w:bCs/>
          <w:color w:val="000000" w:themeColor="text1"/>
          <w:sz w:val="22"/>
          <w:szCs w:val="22"/>
          <w:lang w:eastAsia="zh-CN"/>
        </w:rPr>
        <w:pPrChange w:id="705" w:author="jai padmakumar" w:date="2022-12-13T20:23:00Z">
          <w:pPr>
            <w:widowControl w:val="0"/>
            <w:adjustRightInd w:val="0"/>
            <w:snapToGrid w:val="0"/>
            <w:spacing w:line="360" w:lineRule="auto"/>
            <w:ind w:firstLine="360"/>
            <w:contextualSpacing/>
            <w:jc w:val="both"/>
            <w:outlineLvl w:val="0"/>
          </w:pPr>
        </w:pPrChange>
      </w:pPr>
    </w:p>
    <w:moveToRangeEnd w:id="540"/>
    <w:p w14:paraId="40E8F60C" w14:textId="4433F536" w:rsidR="00A85775" w:rsidRDefault="00A85775" w:rsidP="00DD21DB">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p>
    <w:p w14:paraId="18530411" w14:textId="74BE0A17" w:rsidR="00A85775" w:rsidDel="00A70919" w:rsidRDefault="002D7599" w:rsidP="00081F07">
      <w:pPr>
        <w:widowControl w:val="0"/>
        <w:adjustRightInd w:val="0"/>
        <w:snapToGrid w:val="0"/>
        <w:spacing w:line="360" w:lineRule="auto"/>
        <w:contextualSpacing/>
        <w:jc w:val="both"/>
        <w:outlineLvl w:val="0"/>
        <w:rPr>
          <w:del w:id="706" w:author="jai padmakumar" w:date="2022-12-13T20:24:00Z"/>
          <w:rFonts w:ascii="Calibri" w:hAnsi="Calibri" w:cs="Arial"/>
          <w:bCs/>
          <w:color w:val="000000" w:themeColor="text1"/>
          <w:sz w:val="22"/>
          <w:szCs w:val="22"/>
          <w:u w:val="single"/>
          <w:lang w:eastAsia="zh-CN"/>
        </w:rPr>
      </w:pPr>
      <w:ins w:id="707" w:author="jai padmakumar" w:date="2022-12-13T20:35:00Z">
        <w:r>
          <w:rPr>
            <w:rFonts w:ascii="Calibri" w:hAnsi="Calibri" w:cs="Arial"/>
            <w:bCs/>
            <w:color w:val="000000" w:themeColor="text1"/>
            <w:sz w:val="22"/>
            <w:szCs w:val="22"/>
            <w:u w:val="single"/>
            <w:lang w:eastAsia="zh-CN"/>
          </w:rPr>
          <w:t xml:space="preserve">Genetic </w:t>
        </w:r>
        <w:r w:rsidR="00820639">
          <w:rPr>
            <w:rFonts w:ascii="Calibri" w:hAnsi="Calibri" w:cs="Arial"/>
            <w:bCs/>
            <w:color w:val="000000" w:themeColor="text1"/>
            <w:sz w:val="22"/>
            <w:szCs w:val="22"/>
            <w:u w:val="single"/>
            <w:lang w:eastAsia="zh-CN"/>
          </w:rPr>
          <w:t>ci</w:t>
        </w:r>
      </w:ins>
      <w:del w:id="708" w:author="jai padmakumar" w:date="2022-12-13T20:35:00Z">
        <w:r w:rsidR="006748CD" w:rsidDel="00820639">
          <w:rPr>
            <w:rFonts w:ascii="Calibri" w:hAnsi="Calibri" w:cs="Arial"/>
            <w:bCs/>
            <w:color w:val="000000" w:themeColor="text1"/>
            <w:sz w:val="22"/>
            <w:szCs w:val="22"/>
            <w:u w:val="single"/>
            <w:lang w:eastAsia="zh-CN"/>
          </w:rPr>
          <w:delText>Ci</w:delText>
        </w:r>
      </w:del>
      <w:r w:rsidR="006748CD">
        <w:rPr>
          <w:rFonts w:ascii="Calibri" w:hAnsi="Calibri" w:cs="Arial"/>
          <w:bCs/>
          <w:color w:val="000000" w:themeColor="text1"/>
          <w:sz w:val="22"/>
          <w:szCs w:val="22"/>
          <w:u w:val="single"/>
          <w:lang w:eastAsia="zh-CN"/>
        </w:rPr>
        <w:t xml:space="preserve">rcuit </w:t>
      </w:r>
      <w:r w:rsidR="003C0F40">
        <w:rPr>
          <w:rFonts w:ascii="Calibri" w:hAnsi="Calibri" w:cs="Arial"/>
          <w:bCs/>
          <w:color w:val="000000" w:themeColor="text1"/>
          <w:sz w:val="22"/>
          <w:szCs w:val="22"/>
          <w:u w:val="single"/>
          <w:lang w:eastAsia="zh-CN"/>
        </w:rPr>
        <w:t xml:space="preserve">design and </w:t>
      </w:r>
      <w:r w:rsidR="006748CD">
        <w:rPr>
          <w:rFonts w:ascii="Calibri" w:hAnsi="Calibri" w:cs="Arial"/>
          <w:bCs/>
          <w:color w:val="000000" w:themeColor="text1"/>
          <w:sz w:val="22"/>
          <w:szCs w:val="22"/>
          <w:u w:val="single"/>
          <w:lang w:eastAsia="zh-CN"/>
        </w:rPr>
        <w:t>construction</w:t>
      </w:r>
    </w:p>
    <w:p w14:paraId="5809F75B" w14:textId="33174E57" w:rsidR="00447210" w:rsidRPr="00447210" w:rsidRDefault="00447210" w:rsidP="00081F07">
      <w:pPr>
        <w:widowControl w:val="0"/>
        <w:adjustRightInd w:val="0"/>
        <w:snapToGrid w:val="0"/>
        <w:spacing w:line="360" w:lineRule="auto"/>
        <w:contextualSpacing/>
        <w:jc w:val="both"/>
        <w:outlineLvl w:val="0"/>
        <w:rPr>
          <w:rFonts w:ascii="Calibri" w:hAnsi="Calibri" w:cs="Arial"/>
          <w:b/>
          <w:color w:val="000000" w:themeColor="text1"/>
          <w:sz w:val="22"/>
          <w:szCs w:val="22"/>
          <w:lang w:eastAsia="zh-CN"/>
        </w:rPr>
      </w:pPr>
      <w:del w:id="709" w:author="jai padmakumar" w:date="2022-12-13T20:24:00Z">
        <w:r w:rsidDel="00A70919">
          <w:rPr>
            <w:rFonts w:ascii="Calibri" w:hAnsi="Calibri" w:cs="Arial"/>
            <w:b/>
            <w:color w:val="000000" w:themeColor="text1"/>
            <w:sz w:val="22"/>
            <w:szCs w:val="22"/>
            <w:u w:val="single"/>
            <w:lang w:eastAsia="zh-CN"/>
          </w:rPr>
          <w:delText>[probably talk a little bit more about cello here]</w:delText>
        </w:r>
      </w:del>
    </w:p>
    <w:p w14:paraId="4B74FFAE" w14:textId="450052B5" w:rsidR="00014325" w:rsidDel="00AC724D" w:rsidRDefault="00777A3E" w:rsidP="00D8595A">
      <w:pPr>
        <w:widowControl w:val="0"/>
        <w:adjustRightInd w:val="0"/>
        <w:snapToGrid w:val="0"/>
        <w:spacing w:line="360" w:lineRule="auto"/>
        <w:ind w:firstLine="720"/>
        <w:contextualSpacing/>
        <w:jc w:val="both"/>
        <w:outlineLvl w:val="0"/>
        <w:rPr>
          <w:del w:id="710" w:author="jai padmakumar" w:date="2022-12-13T19:17:00Z"/>
          <w:rFonts w:ascii="Calibri" w:hAnsi="Calibri" w:cs="Arial"/>
          <w:bCs/>
          <w:color w:val="000000" w:themeColor="text1"/>
          <w:sz w:val="22"/>
          <w:szCs w:val="22"/>
          <w:lang w:eastAsia="zh-CN"/>
        </w:rPr>
      </w:pPr>
      <w:del w:id="711" w:author="jai padmakumar" w:date="2022-12-13T19:17:00Z">
        <w:r w:rsidDel="00AC724D">
          <w:rPr>
            <w:rFonts w:ascii="Calibri" w:hAnsi="Calibri" w:cs="Arial"/>
            <w:bCs/>
            <w:color w:val="000000" w:themeColor="text1"/>
            <w:sz w:val="22"/>
            <w:szCs w:val="22"/>
            <w:lang w:eastAsia="zh-CN"/>
          </w:rPr>
          <w:lastRenderedPageBreak/>
          <w:delText>Each</w:delText>
        </w:r>
        <w:r w:rsidR="00DD32E6" w:rsidDel="00AC724D">
          <w:rPr>
            <w:rFonts w:ascii="Calibri" w:hAnsi="Calibri" w:cs="Arial"/>
            <w:bCs/>
            <w:color w:val="000000" w:themeColor="text1"/>
            <w:sz w:val="22"/>
            <w:szCs w:val="22"/>
            <w:lang w:eastAsia="zh-CN"/>
          </w:rPr>
          <w:delText xml:space="preserve"> subcircuit </w:delText>
        </w:r>
        <w:r w:rsidR="008C4B7A" w:rsidDel="00AC724D">
          <w:rPr>
            <w:rFonts w:ascii="Calibri" w:hAnsi="Calibri" w:cs="Arial"/>
            <w:bCs/>
            <w:color w:val="000000" w:themeColor="text1"/>
            <w:sz w:val="22"/>
            <w:szCs w:val="22"/>
            <w:lang w:eastAsia="zh-CN"/>
          </w:rPr>
          <w:delText>generated</w:delText>
        </w:r>
        <w:r w:rsidR="00DD32E6" w:rsidDel="00AC724D">
          <w:rPr>
            <w:rFonts w:ascii="Calibri" w:hAnsi="Calibri" w:cs="Arial"/>
            <w:bCs/>
            <w:color w:val="000000" w:themeColor="text1"/>
            <w:sz w:val="22"/>
            <w:szCs w:val="22"/>
            <w:lang w:eastAsia="zh-CN"/>
          </w:rPr>
          <w:delText xml:space="preserve"> during the partitioning stage was </w:delText>
        </w:r>
        <w:r w:rsidR="008C54C3" w:rsidDel="00AC724D">
          <w:rPr>
            <w:rFonts w:ascii="Calibri" w:hAnsi="Calibri" w:cs="Arial"/>
            <w:bCs/>
            <w:color w:val="000000" w:themeColor="text1"/>
            <w:sz w:val="22"/>
            <w:szCs w:val="22"/>
            <w:lang w:eastAsia="zh-CN"/>
          </w:rPr>
          <w:delText>implemented</w:delText>
        </w:r>
        <w:r w:rsidDel="00AC724D">
          <w:rPr>
            <w:rFonts w:ascii="Calibri" w:hAnsi="Calibri" w:cs="Arial"/>
            <w:bCs/>
            <w:color w:val="000000" w:themeColor="text1"/>
            <w:sz w:val="22"/>
            <w:szCs w:val="22"/>
            <w:lang w:eastAsia="zh-CN"/>
          </w:rPr>
          <w:delText xml:space="preserve"> as </w:delText>
        </w:r>
        <w:r w:rsidR="008C54C3" w:rsidDel="00AC724D">
          <w:rPr>
            <w:rFonts w:ascii="Calibri" w:hAnsi="Calibri" w:cs="Arial"/>
            <w:bCs/>
            <w:color w:val="000000" w:themeColor="text1"/>
            <w:sz w:val="22"/>
            <w:szCs w:val="22"/>
            <w:lang w:eastAsia="zh-CN"/>
          </w:rPr>
          <w:delText xml:space="preserve">structural </w:delText>
        </w:r>
        <w:r w:rsidR="00306F1F" w:rsidDel="00AC724D">
          <w:rPr>
            <w:rFonts w:ascii="Calibri" w:hAnsi="Calibri" w:cs="Arial"/>
            <w:bCs/>
            <w:color w:val="000000" w:themeColor="text1"/>
            <w:sz w:val="22"/>
            <w:szCs w:val="22"/>
            <w:lang w:eastAsia="zh-CN"/>
          </w:rPr>
          <w:delText xml:space="preserve">Verilog file </w:delText>
        </w:r>
        <w:r w:rsidR="001B31A7" w:rsidDel="00AC724D">
          <w:rPr>
            <w:rFonts w:ascii="Calibri" w:hAnsi="Calibri" w:cs="Arial"/>
            <w:bCs/>
            <w:color w:val="000000" w:themeColor="text1"/>
            <w:sz w:val="22"/>
            <w:szCs w:val="22"/>
            <w:lang w:eastAsia="zh-CN"/>
          </w:rPr>
          <w:delText>and run through Yosys for further minimization</w:delText>
        </w:r>
      </w:del>
      <w:del w:id="712" w:author="jai padmakumar" w:date="2022-12-13T17:05:00Z">
        <w:r w:rsidR="004A124E" w:rsidDel="00634562">
          <w:rPr>
            <w:rFonts w:ascii="Calibri" w:hAnsi="Calibri" w:cs="Arial"/>
            <w:bCs/>
            <w:color w:val="000000" w:themeColor="text1"/>
            <w:sz w:val="22"/>
            <w:szCs w:val="22"/>
            <w:lang w:eastAsia="zh-CN"/>
          </w:rPr>
          <w:delText xml:space="preserve">. </w:delText>
        </w:r>
        <w:r w:rsidR="008C75A9" w:rsidDel="00634562">
          <w:rPr>
            <w:rFonts w:ascii="Calibri" w:hAnsi="Calibri" w:cs="Arial"/>
            <w:bCs/>
            <w:color w:val="000000" w:themeColor="text1"/>
            <w:sz w:val="22"/>
            <w:szCs w:val="22"/>
            <w:lang w:eastAsia="zh-CN"/>
          </w:rPr>
          <w:delText>Because many of the circuits have “internal” wires that are tied to quorum outputs, care needed to be taken to ensure those outputs could still be captured appropriately. For ex</w:delText>
        </w:r>
        <w:r w:rsidR="0001024E" w:rsidDel="00634562">
          <w:rPr>
            <w:rFonts w:ascii="Calibri" w:hAnsi="Calibri" w:cs="Arial"/>
            <w:bCs/>
            <w:color w:val="000000" w:themeColor="text1"/>
            <w:sz w:val="22"/>
            <w:szCs w:val="22"/>
            <w:lang w:eastAsia="zh-CN"/>
          </w:rPr>
          <w:delText>ample</w:delText>
        </w:r>
        <w:r w:rsidR="008C75A9" w:rsidDel="00634562">
          <w:rPr>
            <w:rFonts w:ascii="Calibri" w:hAnsi="Calibri" w:cs="Arial"/>
            <w:bCs/>
            <w:color w:val="000000" w:themeColor="text1"/>
            <w:sz w:val="22"/>
            <w:szCs w:val="22"/>
            <w:lang w:eastAsia="zh-CN"/>
          </w:rPr>
          <w:delText xml:space="preserve">, some circuits </w:delText>
        </w:r>
        <w:r w:rsidR="0001024E" w:rsidDel="00634562">
          <w:rPr>
            <w:rFonts w:ascii="Calibri" w:hAnsi="Calibri" w:cs="Arial"/>
            <w:bCs/>
            <w:color w:val="000000" w:themeColor="text1"/>
            <w:sz w:val="22"/>
            <w:szCs w:val="22"/>
            <w:lang w:eastAsia="zh-CN"/>
          </w:rPr>
          <w:delText>could be reduced to smaller number of gates but</w:delText>
        </w:r>
        <w:r w:rsidR="00C4053F" w:rsidDel="00634562">
          <w:rPr>
            <w:rFonts w:ascii="Calibri" w:hAnsi="Calibri" w:cs="Arial"/>
            <w:bCs/>
            <w:color w:val="000000" w:themeColor="text1"/>
            <w:sz w:val="22"/>
            <w:szCs w:val="22"/>
            <w:lang w:eastAsia="zh-CN"/>
          </w:rPr>
          <w:delText xml:space="preserve"> doing so removes a wire required for</w:delText>
        </w:r>
        <w:r w:rsidR="00DD3FA2" w:rsidDel="00634562">
          <w:rPr>
            <w:rFonts w:ascii="Calibri" w:hAnsi="Calibri" w:cs="Arial"/>
            <w:bCs/>
            <w:color w:val="000000" w:themeColor="text1"/>
            <w:sz w:val="22"/>
            <w:szCs w:val="22"/>
            <w:lang w:eastAsia="zh-CN"/>
          </w:rPr>
          <w:delText xml:space="preserve"> a particular output</w:delText>
        </w:r>
        <w:r w:rsidR="00FE083A" w:rsidDel="00634562">
          <w:rPr>
            <w:rFonts w:ascii="Calibri" w:hAnsi="Calibri" w:cs="Arial"/>
            <w:bCs/>
            <w:color w:val="000000" w:themeColor="text1"/>
            <w:sz w:val="22"/>
            <w:szCs w:val="22"/>
            <w:lang w:eastAsia="zh-CN"/>
          </w:rPr>
          <w:delText xml:space="preserve"> [supp figure example?]</w:delText>
        </w:r>
        <w:r w:rsidR="009F5F32" w:rsidDel="00634562">
          <w:rPr>
            <w:rFonts w:ascii="Calibri" w:hAnsi="Calibri" w:cs="Arial"/>
            <w:bCs/>
            <w:color w:val="000000" w:themeColor="text1"/>
            <w:sz w:val="22"/>
            <w:szCs w:val="22"/>
            <w:lang w:eastAsia="zh-CN"/>
          </w:rPr>
          <w:delText>.</w:delText>
        </w:r>
        <w:r w:rsidR="008C75A9" w:rsidDel="00634562">
          <w:rPr>
            <w:rFonts w:ascii="Calibri" w:hAnsi="Calibri" w:cs="Arial"/>
            <w:bCs/>
            <w:color w:val="000000" w:themeColor="text1"/>
            <w:sz w:val="22"/>
            <w:szCs w:val="22"/>
            <w:lang w:eastAsia="zh-CN"/>
          </w:rPr>
          <w:delText xml:space="preserve"> </w:delText>
        </w:r>
        <w:r w:rsidR="004A124E" w:rsidDel="00634562">
          <w:rPr>
            <w:rFonts w:ascii="Calibri" w:hAnsi="Calibri" w:cs="Arial"/>
            <w:bCs/>
            <w:color w:val="000000" w:themeColor="text1"/>
            <w:sz w:val="22"/>
            <w:szCs w:val="22"/>
            <w:lang w:eastAsia="zh-CN"/>
          </w:rPr>
          <w:delText xml:space="preserve">If a smaller circuit was synthesized [examples from supplement] that still enabled </w:delText>
        </w:r>
        <w:r w:rsidR="008C75A9" w:rsidDel="00634562">
          <w:rPr>
            <w:rFonts w:ascii="Calibri" w:hAnsi="Calibri" w:cs="Arial"/>
            <w:bCs/>
            <w:color w:val="000000" w:themeColor="text1"/>
            <w:sz w:val="22"/>
            <w:szCs w:val="22"/>
            <w:lang w:eastAsia="zh-CN"/>
          </w:rPr>
          <w:delText>capture of all the appropriate outputs</w:delText>
        </w:r>
        <w:r w:rsidR="007F62C2" w:rsidDel="00634562">
          <w:rPr>
            <w:rFonts w:ascii="Calibri" w:hAnsi="Calibri" w:cs="Arial"/>
            <w:bCs/>
            <w:color w:val="000000" w:themeColor="text1"/>
            <w:sz w:val="22"/>
            <w:szCs w:val="22"/>
            <w:lang w:eastAsia="zh-CN"/>
          </w:rPr>
          <w:delText xml:space="preserve">, the smaller circuit was used. </w:delText>
        </w:r>
        <w:r w:rsidR="00B002BB" w:rsidDel="00634562">
          <w:rPr>
            <w:rFonts w:ascii="Calibri" w:hAnsi="Calibri" w:cs="Arial"/>
            <w:bCs/>
            <w:color w:val="000000" w:themeColor="text1"/>
            <w:sz w:val="22"/>
            <w:szCs w:val="22"/>
            <w:lang w:eastAsia="zh-CN"/>
          </w:rPr>
          <w:delText xml:space="preserve">Otherwise, we used the less minimized version </w:delText>
        </w:r>
      </w:del>
      <w:del w:id="713" w:author="jai padmakumar" w:date="2022-12-13T19:17:00Z">
        <w:r w:rsidR="00B002BB" w:rsidDel="00AC724D">
          <w:rPr>
            <w:rFonts w:ascii="Calibri" w:hAnsi="Calibri" w:cs="Arial"/>
            <w:bCs/>
            <w:color w:val="000000" w:themeColor="text1"/>
            <w:sz w:val="22"/>
            <w:szCs w:val="22"/>
            <w:lang w:eastAsia="zh-CN"/>
          </w:rPr>
          <w:delText xml:space="preserve">[fig 4A for minimized, supp figure for unminimized]. </w:delText>
        </w:r>
      </w:del>
    </w:p>
    <w:p w14:paraId="0AE8D900" w14:textId="57A41BB8" w:rsidR="00AC724D" w:rsidRDefault="00A60D4E" w:rsidP="00DF2628">
      <w:pPr>
        <w:widowControl w:val="0"/>
        <w:adjustRightInd w:val="0"/>
        <w:snapToGrid w:val="0"/>
        <w:spacing w:line="360" w:lineRule="auto"/>
        <w:ind w:firstLine="720"/>
        <w:contextualSpacing/>
        <w:jc w:val="both"/>
        <w:outlineLvl w:val="0"/>
        <w:rPr>
          <w:ins w:id="714" w:author="jai padmakumar" w:date="2022-12-13T19:20:00Z"/>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To convert </w:t>
      </w:r>
      <w:del w:id="715" w:author="jai padmakumar" w:date="2022-12-13T19:17:00Z">
        <w:r w:rsidDel="00AC724D">
          <w:rPr>
            <w:rFonts w:ascii="Calibri" w:hAnsi="Calibri" w:cs="Arial"/>
            <w:bCs/>
            <w:color w:val="000000" w:themeColor="text1"/>
            <w:sz w:val="22"/>
            <w:szCs w:val="22"/>
            <w:lang w:eastAsia="zh-CN"/>
          </w:rPr>
          <w:delText xml:space="preserve">from </w:delText>
        </w:r>
      </w:del>
      <w:r w:rsidR="000D5A95">
        <w:rPr>
          <w:rFonts w:ascii="Calibri" w:hAnsi="Calibri" w:cs="Arial"/>
          <w:bCs/>
          <w:color w:val="000000" w:themeColor="text1"/>
          <w:sz w:val="22"/>
          <w:szCs w:val="22"/>
          <w:lang w:eastAsia="zh-CN"/>
        </w:rPr>
        <w:t>an abstract</w:t>
      </w:r>
      <w:r>
        <w:rPr>
          <w:rFonts w:ascii="Calibri" w:hAnsi="Calibri" w:cs="Arial"/>
          <w:bCs/>
          <w:color w:val="000000" w:themeColor="text1"/>
          <w:sz w:val="22"/>
          <w:szCs w:val="22"/>
          <w:lang w:eastAsia="zh-CN"/>
        </w:rPr>
        <w:t xml:space="preserve"> circuit diagram to a </w:t>
      </w:r>
      <w:del w:id="716" w:author="jai padmakumar" w:date="2022-12-13T19:18:00Z">
        <w:r w:rsidDel="00AC724D">
          <w:rPr>
            <w:rFonts w:ascii="Calibri" w:hAnsi="Calibri" w:cs="Arial"/>
            <w:bCs/>
            <w:color w:val="000000" w:themeColor="text1"/>
            <w:sz w:val="22"/>
            <w:szCs w:val="22"/>
            <w:lang w:eastAsia="zh-CN"/>
          </w:rPr>
          <w:delText>genetic circuit,</w:delText>
        </w:r>
      </w:del>
      <w:ins w:id="717" w:author="jai padmakumar" w:date="2022-12-13T19:18:00Z">
        <w:r w:rsidR="00AC724D">
          <w:rPr>
            <w:rFonts w:ascii="Calibri" w:hAnsi="Calibri" w:cs="Arial"/>
            <w:bCs/>
            <w:color w:val="000000" w:themeColor="text1"/>
            <w:sz w:val="22"/>
            <w:szCs w:val="22"/>
            <w:lang w:eastAsia="zh-CN"/>
          </w:rPr>
          <w:t xml:space="preserve">DNA sequence, </w:t>
        </w:r>
      </w:ins>
      <w:r w:rsidR="00EC736D">
        <w:rPr>
          <w:rFonts w:ascii="Calibri" w:hAnsi="Calibri" w:cs="Arial"/>
          <w:bCs/>
          <w:color w:val="000000" w:themeColor="text1"/>
          <w:sz w:val="22"/>
          <w:szCs w:val="22"/>
          <w:lang w:eastAsia="zh-CN"/>
        </w:rPr>
        <w:t xml:space="preserve">transcriptional gates must be assigned </w:t>
      </w:r>
      <w:r w:rsidR="005243B8">
        <w:rPr>
          <w:rFonts w:ascii="Calibri" w:hAnsi="Calibri" w:cs="Arial"/>
          <w:bCs/>
          <w:color w:val="000000" w:themeColor="text1"/>
          <w:sz w:val="22"/>
          <w:szCs w:val="22"/>
          <w:lang w:eastAsia="zh-CN"/>
        </w:rPr>
        <w:t xml:space="preserve">to each </w:t>
      </w:r>
      <w:r w:rsidR="00A10B40">
        <w:rPr>
          <w:rFonts w:ascii="Calibri" w:hAnsi="Calibri" w:cs="Arial"/>
          <w:bCs/>
          <w:color w:val="000000" w:themeColor="text1"/>
          <w:sz w:val="22"/>
          <w:szCs w:val="22"/>
          <w:lang w:eastAsia="zh-CN"/>
        </w:rPr>
        <w:t xml:space="preserve">NOT/NOR gate </w:t>
      </w:r>
      <w:r w:rsidR="005243B8">
        <w:rPr>
          <w:rFonts w:ascii="Calibri" w:hAnsi="Calibri" w:cs="Arial"/>
          <w:bCs/>
          <w:color w:val="000000" w:themeColor="text1"/>
          <w:sz w:val="22"/>
          <w:szCs w:val="22"/>
          <w:lang w:eastAsia="zh-CN"/>
        </w:rPr>
        <w:t>such that their inputs and outputs matc</w:t>
      </w:r>
      <w:r w:rsidR="00CE008C">
        <w:rPr>
          <w:rFonts w:ascii="Calibri" w:hAnsi="Calibri" w:cs="Arial"/>
          <w:bCs/>
          <w:color w:val="000000" w:themeColor="text1"/>
          <w:sz w:val="22"/>
          <w:szCs w:val="22"/>
          <w:lang w:eastAsia="zh-CN"/>
        </w:rPr>
        <w:t>h</w:t>
      </w:r>
      <w:r w:rsidR="00B60868">
        <w:rPr>
          <w:rFonts w:ascii="Calibri" w:hAnsi="Calibri" w:cs="Arial"/>
          <w:bCs/>
          <w:color w:val="000000" w:themeColor="text1"/>
          <w:sz w:val="22"/>
          <w:szCs w:val="22"/>
          <w:lang w:eastAsia="zh-CN"/>
        </w:rPr>
        <w:t xml:space="preserve"> to perform the desired circuit function</w:t>
      </w:r>
      <w:r w:rsidR="00CE008C">
        <w:rPr>
          <w:rFonts w:ascii="Calibri" w:hAnsi="Calibri" w:cs="Arial"/>
          <w:bCs/>
          <w:color w:val="000000" w:themeColor="text1"/>
          <w:sz w:val="22"/>
          <w:szCs w:val="22"/>
          <w:lang w:eastAsia="zh-CN"/>
        </w:rPr>
        <w:t>. A previously developed software tool</w:t>
      </w:r>
      <w:r w:rsidR="001A69E7">
        <w:rPr>
          <w:rFonts w:ascii="Calibri" w:hAnsi="Calibri" w:cs="Arial"/>
          <w:bCs/>
          <w:color w:val="000000" w:themeColor="text1"/>
          <w:sz w:val="22"/>
          <w:szCs w:val="22"/>
          <w:lang w:eastAsia="zh-CN"/>
        </w:rPr>
        <w:t xml:space="preserve"> called Cello </w:t>
      </w:r>
      <w:r w:rsidR="0007716B">
        <w:rPr>
          <w:rFonts w:ascii="Calibri" w:hAnsi="Calibri" w:cs="Arial"/>
          <w:bCs/>
          <w:color w:val="000000" w:themeColor="text1"/>
          <w:sz w:val="22"/>
          <w:szCs w:val="22"/>
          <w:lang w:eastAsia="zh-CN"/>
        </w:rPr>
        <w:t>performs the full stack required to convert a circuit description (in Verilog</w:t>
      </w:r>
      <w:del w:id="718" w:author="jai padmakumar" w:date="2022-12-13T19:18:00Z">
        <w:r w:rsidR="0007716B" w:rsidDel="0056395C">
          <w:rPr>
            <w:rFonts w:ascii="Calibri" w:hAnsi="Calibri" w:cs="Arial"/>
            <w:bCs/>
            <w:color w:val="000000" w:themeColor="text1"/>
            <w:sz w:val="22"/>
            <w:szCs w:val="22"/>
            <w:lang w:eastAsia="zh-CN"/>
          </w:rPr>
          <w:delText xml:space="preserve"> code</w:delText>
        </w:r>
      </w:del>
      <w:r w:rsidR="0007716B">
        <w:rPr>
          <w:rFonts w:ascii="Calibri" w:hAnsi="Calibri" w:cs="Arial"/>
          <w:bCs/>
          <w:color w:val="000000" w:themeColor="text1"/>
          <w:sz w:val="22"/>
          <w:szCs w:val="22"/>
          <w:lang w:eastAsia="zh-CN"/>
        </w:rPr>
        <w:t>) to a DNA sequence</w:t>
      </w:r>
      <w:r w:rsidR="007F6CE6">
        <w:rPr>
          <w:rFonts w:ascii="Calibri" w:hAnsi="Calibri" w:cs="Arial"/>
          <w:bCs/>
          <w:color w:val="000000" w:themeColor="text1"/>
          <w:sz w:val="22"/>
          <w:szCs w:val="22"/>
          <w:lang w:eastAsia="zh-CN"/>
        </w:rPr>
        <w:t xml:space="preserve">, including logic synthesis and mapping to NOT/NOR gates, gate assignment, </w:t>
      </w:r>
      <w:r w:rsidR="00FC697C">
        <w:rPr>
          <w:rFonts w:ascii="Calibri" w:hAnsi="Calibri" w:cs="Arial"/>
          <w:bCs/>
          <w:color w:val="000000" w:themeColor="text1"/>
          <w:sz w:val="22"/>
          <w:szCs w:val="22"/>
          <w:lang w:eastAsia="zh-CN"/>
        </w:rPr>
        <w:t>and circuit simulation</w:t>
      </w:r>
      <w:r w:rsidR="0007716B">
        <w:rPr>
          <w:rFonts w:ascii="Calibri" w:hAnsi="Calibri" w:cs="Arial"/>
          <w:bCs/>
          <w:color w:val="000000" w:themeColor="text1"/>
          <w:sz w:val="22"/>
          <w:szCs w:val="22"/>
          <w:lang w:eastAsia="zh-CN"/>
        </w:rPr>
        <w:t xml:space="preserve">. </w:t>
      </w:r>
      <w:r w:rsidR="003107E1">
        <w:rPr>
          <w:rFonts w:ascii="Calibri" w:hAnsi="Calibri" w:cs="Arial"/>
          <w:bCs/>
          <w:color w:val="000000" w:themeColor="text1"/>
          <w:sz w:val="22"/>
          <w:szCs w:val="22"/>
          <w:lang w:eastAsia="zh-CN"/>
        </w:rPr>
        <w:t xml:space="preserve">The user </w:t>
      </w:r>
      <w:r w:rsidR="00710568">
        <w:rPr>
          <w:rFonts w:ascii="Calibri" w:hAnsi="Calibri" w:cs="Arial"/>
          <w:bCs/>
          <w:color w:val="000000" w:themeColor="text1"/>
          <w:sz w:val="22"/>
          <w:szCs w:val="22"/>
          <w:lang w:eastAsia="zh-CN"/>
        </w:rPr>
        <w:t xml:space="preserve">simply </w:t>
      </w:r>
      <w:r w:rsidR="003107E1">
        <w:rPr>
          <w:rFonts w:ascii="Calibri" w:hAnsi="Calibri" w:cs="Arial"/>
          <w:bCs/>
          <w:color w:val="000000" w:themeColor="text1"/>
          <w:sz w:val="22"/>
          <w:szCs w:val="22"/>
          <w:lang w:eastAsia="zh-CN"/>
        </w:rPr>
        <w:t>inputs a set of gates with defined response functions</w:t>
      </w:r>
      <w:r w:rsidR="0083667B">
        <w:rPr>
          <w:rFonts w:ascii="Calibri" w:hAnsi="Calibri" w:cs="Arial"/>
          <w:bCs/>
          <w:color w:val="000000" w:themeColor="text1"/>
          <w:sz w:val="22"/>
          <w:szCs w:val="22"/>
          <w:lang w:eastAsia="zh-CN"/>
        </w:rPr>
        <w:t xml:space="preserve">, </w:t>
      </w:r>
      <w:r w:rsidR="00A87AAB">
        <w:rPr>
          <w:rFonts w:ascii="Calibri" w:hAnsi="Calibri" w:cs="Arial"/>
          <w:bCs/>
          <w:color w:val="000000" w:themeColor="text1"/>
          <w:sz w:val="22"/>
          <w:szCs w:val="22"/>
          <w:lang w:eastAsia="zh-CN"/>
        </w:rPr>
        <w:t>transcriptional sensors</w:t>
      </w:r>
      <w:r w:rsidR="00F14C73">
        <w:rPr>
          <w:rFonts w:ascii="Calibri" w:hAnsi="Calibri" w:cs="Arial"/>
          <w:bCs/>
          <w:color w:val="000000" w:themeColor="text1"/>
          <w:sz w:val="22"/>
          <w:szCs w:val="22"/>
          <w:lang w:eastAsia="zh-CN"/>
        </w:rPr>
        <w:t xml:space="preserve"> that can sense various inputs</w:t>
      </w:r>
      <w:r w:rsidR="0083667B">
        <w:rPr>
          <w:rFonts w:ascii="Calibri" w:hAnsi="Calibri" w:cs="Arial"/>
          <w:bCs/>
          <w:color w:val="000000" w:themeColor="text1"/>
          <w:sz w:val="22"/>
          <w:szCs w:val="22"/>
          <w:lang w:eastAsia="zh-CN"/>
        </w:rPr>
        <w:t>, and Verilog</w:t>
      </w:r>
      <w:r w:rsidR="00AC1A80">
        <w:rPr>
          <w:rFonts w:ascii="Calibri" w:hAnsi="Calibri" w:cs="Arial"/>
          <w:bCs/>
          <w:color w:val="000000" w:themeColor="text1"/>
          <w:sz w:val="22"/>
          <w:szCs w:val="22"/>
          <w:lang w:eastAsia="zh-CN"/>
        </w:rPr>
        <w:t xml:space="preserve"> code</w:t>
      </w:r>
      <w:r w:rsidR="003B37D3">
        <w:rPr>
          <w:rFonts w:ascii="Calibri" w:hAnsi="Calibri" w:cs="Arial"/>
          <w:bCs/>
          <w:color w:val="000000" w:themeColor="text1"/>
          <w:sz w:val="22"/>
          <w:szCs w:val="22"/>
          <w:lang w:eastAsia="zh-CN"/>
        </w:rPr>
        <w:t xml:space="preserve">. Cello </w:t>
      </w:r>
      <w:ins w:id="719" w:author="jai padmakumar" w:date="2022-12-13T20:25:00Z">
        <w:r w:rsidR="00A70919">
          <w:rPr>
            <w:rFonts w:ascii="Calibri" w:hAnsi="Calibri" w:cs="Arial"/>
            <w:bCs/>
            <w:color w:val="000000" w:themeColor="text1"/>
            <w:sz w:val="22"/>
            <w:szCs w:val="22"/>
            <w:lang w:eastAsia="zh-CN"/>
          </w:rPr>
          <w:t xml:space="preserve">then </w:t>
        </w:r>
      </w:ins>
      <w:r w:rsidR="003B37D3">
        <w:rPr>
          <w:rFonts w:ascii="Calibri" w:hAnsi="Calibri" w:cs="Arial"/>
          <w:bCs/>
          <w:color w:val="000000" w:themeColor="text1"/>
          <w:sz w:val="22"/>
          <w:szCs w:val="22"/>
          <w:lang w:eastAsia="zh-CN"/>
        </w:rPr>
        <w:t>uses a</w:t>
      </w:r>
      <w:r w:rsidR="00A87AAB">
        <w:rPr>
          <w:rFonts w:ascii="Calibri" w:hAnsi="Calibri" w:cs="Arial"/>
          <w:bCs/>
          <w:color w:val="000000" w:themeColor="text1"/>
          <w:sz w:val="22"/>
          <w:szCs w:val="22"/>
          <w:lang w:eastAsia="zh-CN"/>
        </w:rPr>
        <w:t xml:space="preserve"> simulated annealing algorithm to identify an optimal </w:t>
      </w:r>
      <w:r w:rsidR="00881D4D">
        <w:rPr>
          <w:rFonts w:ascii="Calibri" w:hAnsi="Calibri" w:cs="Arial"/>
          <w:bCs/>
          <w:color w:val="000000" w:themeColor="text1"/>
          <w:sz w:val="22"/>
          <w:szCs w:val="22"/>
          <w:lang w:eastAsia="zh-CN"/>
        </w:rPr>
        <w:t>gate assignment</w:t>
      </w:r>
      <w:del w:id="720" w:author="jai padmakumar" w:date="2022-12-13T19:19:00Z">
        <w:r w:rsidR="00770AD3" w:rsidDel="0056395C">
          <w:rPr>
            <w:rFonts w:ascii="Calibri" w:hAnsi="Calibri" w:cs="Arial"/>
            <w:bCs/>
            <w:color w:val="000000" w:themeColor="text1"/>
            <w:sz w:val="22"/>
            <w:szCs w:val="22"/>
            <w:lang w:eastAsia="zh-CN"/>
          </w:rPr>
          <w:delText>, optimizing</w:delText>
        </w:r>
      </w:del>
      <w:ins w:id="721" w:author="jai padmakumar" w:date="2022-12-13T19:19:00Z">
        <w:r w:rsidR="0056395C">
          <w:rPr>
            <w:rFonts w:ascii="Calibri" w:hAnsi="Calibri" w:cs="Arial"/>
            <w:bCs/>
            <w:color w:val="000000" w:themeColor="text1"/>
            <w:sz w:val="22"/>
            <w:szCs w:val="22"/>
            <w:lang w:eastAsia="zh-CN"/>
          </w:rPr>
          <w:t xml:space="preserve"> by optimizing</w:t>
        </w:r>
      </w:ins>
      <w:r w:rsidR="00770AD3">
        <w:rPr>
          <w:rFonts w:ascii="Calibri" w:hAnsi="Calibri" w:cs="Arial"/>
          <w:bCs/>
          <w:color w:val="000000" w:themeColor="text1"/>
          <w:sz w:val="22"/>
          <w:szCs w:val="22"/>
          <w:lang w:eastAsia="zh-CN"/>
        </w:rPr>
        <w:t xml:space="preserve"> the circuit</w:t>
      </w:r>
      <w:r w:rsidR="00EA2060">
        <w:rPr>
          <w:rFonts w:ascii="Calibri" w:hAnsi="Calibri" w:cs="Arial"/>
          <w:bCs/>
          <w:color w:val="000000" w:themeColor="text1"/>
          <w:sz w:val="22"/>
          <w:szCs w:val="22"/>
          <w:lang w:eastAsia="zh-CN"/>
        </w:rPr>
        <w:t>’s</w:t>
      </w:r>
      <w:r w:rsidR="00770AD3">
        <w:rPr>
          <w:rFonts w:ascii="Calibri" w:hAnsi="Calibri" w:cs="Arial"/>
          <w:bCs/>
          <w:color w:val="000000" w:themeColor="text1"/>
          <w:sz w:val="22"/>
          <w:szCs w:val="22"/>
          <w:lang w:eastAsia="zh-CN"/>
        </w:rPr>
        <w:t xml:space="preserve"> </w:t>
      </w:r>
      <w:proofErr w:type="gramStart"/>
      <w:r w:rsidR="00770AD3">
        <w:rPr>
          <w:rFonts w:ascii="Calibri" w:hAnsi="Calibri" w:cs="Arial"/>
          <w:bCs/>
          <w:color w:val="000000" w:themeColor="text1"/>
          <w:sz w:val="22"/>
          <w:szCs w:val="22"/>
          <w:lang w:eastAsia="zh-CN"/>
        </w:rPr>
        <w:t>worst case</w:t>
      </w:r>
      <w:proofErr w:type="gramEnd"/>
      <w:r w:rsidR="00770AD3">
        <w:rPr>
          <w:rFonts w:ascii="Calibri" w:hAnsi="Calibri" w:cs="Arial"/>
          <w:bCs/>
          <w:color w:val="000000" w:themeColor="text1"/>
          <w:sz w:val="22"/>
          <w:szCs w:val="22"/>
          <w:lang w:eastAsia="zh-CN"/>
        </w:rPr>
        <w:t xml:space="preserve"> behavior</w:t>
      </w:r>
      <w:ins w:id="722" w:author="jai padmakumar" w:date="2022-12-13T19:19:00Z">
        <w:r w:rsidR="006A3F61">
          <w:rPr>
            <w:rFonts w:ascii="Calibri" w:hAnsi="Calibri" w:cs="Arial"/>
            <w:bCs/>
            <w:color w:val="000000" w:themeColor="text1"/>
            <w:sz w:val="22"/>
            <w:szCs w:val="22"/>
            <w:lang w:eastAsia="zh-CN"/>
          </w:rPr>
          <w:t xml:space="preserve"> (specifically, the ratio of the lowest ON state to highest OFF stat</w:t>
        </w:r>
      </w:ins>
      <w:ins w:id="723" w:author="jai padmakumar" w:date="2022-12-13T19:20:00Z">
        <w:r w:rsidR="006A3F61">
          <w:rPr>
            <w:rFonts w:ascii="Calibri" w:hAnsi="Calibri" w:cs="Arial"/>
            <w:bCs/>
            <w:color w:val="000000" w:themeColor="text1"/>
            <w:sz w:val="22"/>
            <w:szCs w:val="22"/>
            <w:lang w:eastAsia="zh-CN"/>
          </w:rPr>
          <w:t>e)</w:t>
        </w:r>
      </w:ins>
      <w:r w:rsidR="001E765F">
        <w:rPr>
          <w:rFonts w:ascii="Calibri" w:hAnsi="Calibri" w:cs="Arial"/>
          <w:bCs/>
          <w:color w:val="000000" w:themeColor="text1"/>
          <w:sz w:val="22"/>
          <w:szCs w:val="22"/>
          <w:lang w:eastAsia="zh-CN"/>
        </w:rPr>
        <w:t>.</w:t>
      </w:r>
    </w:p>
    <w:p w14:paraId="0302C214" w14:textId="3F541E24" w:rsidR="00AC724D" w:rsidRDefault="00AB57BE" w:rsidP="00325C49">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ins w:id="724" w:author="jai padmakumar" w:date="2022-12-13T19:20:00Z">
        <w:r>
          <w:rPr>
            <w:rFonts w:ascii="Calibri" w:hAnsi="Calibri" w:cs="Arial"/>
            <w:bCs/>
            <w:color w:val="000000" w:themeColor="text1"/>
            <w:sz w:val="22"/>
            <w:szCs w:val="22"/>
            <w:lang w:eastAsia="zh-CN"/>
          </w:rPr>
          <w:t xml:space="preserve">The subcircuits </w:t>
        </w:r>
        <w:r w:rsidR="00281279">
          <w:rPr>
            <w:rFonts w:ascii="Calibri" w:hAnsi="Calibri" w:cs="Arial"/>
            <w:bCs/>
            <w:color w:val="000000" w:themeColor="text1"/>
            <w:sz w:val="22"/>
            <w:szCs w:val="22"/>
            <w:lang w:eastAsia="zh-CN"/>
          </w:rPr>
          <w:t>generated</w:t>
        </w:r>
        <w:r w:rsidR="00226981">
          <w:rPr>
            <w:rFonts w:ascii="Calibri" w:hAnsi="Calibri" w:cs="Arial"/>
            <w:bCs/>
            <w:color w:val="000000" w:themeColor="text1"/>
            <w:sz w:val="22"/>
            <w:szCs w:val="22"/>
            <w:lang w:eastAsia="zh-CN"/>
          </w:rPr>
          <w:t xml:space="preserve"> </w:t>
        </w:r>
        <w:r w:rsidR="00281279">
          <w:rPr>
            <w:rFonts w:ascii="Calibri" w:hAnsi="Calibri" w:cs="Arial"/>
            <w:bCs/>
            <w:color w:val="000000" w:themeColor="text1"/>
            <w:sz w:val="22"/>
            <w:szCs w:val="22"/>
            <w:lang w:eastAsia="zh-CN"/>
          </w:rPr>
          <w:t xml:space="preserve">by the partitioning stage </w:t>
        </w:r>
      </w:ins>
      <w:ins w:id="725" w:author="jai padmakumar" w:date="2022-12-13T19:21:00Z">
        <w:r w:rsidR="005F420C">
          <w:rPr>
            <w:rFonts w:ascii="Calibri" w:hAnsi="Calibri" w:cs="Arial"/>
            <w:bCs/>
            <w:color w:val="000000" w:themeColor="text1"/>
            <w:sz w:val="22"/>
            <w:szCs w:val="22"/>
            <w:lang w:eastAsia="zh-CN"/>
          </w:rPr>
          <w:t xml:space="preserve">often connect to more than one cell and therefore require one or more outputs. </w:t>
        </w:r>
      </w:ins>
      <w:ins w:id="726" w:author="jai padmakumar" w:date="2022-12-13T19:22:00Z">
        <w:r w:rsidR="00032967">
          <w:rPr>
            <w:rFonts w:ascii="Calibri" w:hAnsi="Calibri" w:cs="Arial"/>
            <w:bCs/>
            <w:color w:val="000000" w:themeColor="text1"/>
            <w:sz w:val="22"/>
            <w:szCs w:val="22"/>
            <w:lang w:eastAsia="zh-CN"/>
          </w:rPr>
          <w:t xml:space="preserve">However, </w:t>
        </w:r>
      </w:ins>
      <w:ins w:id="727" w:author="jai padmakumar" w:date="2022-12-13T19:21:00Z">
        <w:r w:rsidR="005F420C">
          <w:rPr>
            <w:rFonts w:ascii="Calibri" w:hAnsi="Calibri" w:cs="Arial"/>
            <w:bCs/>
            <w:color w:val="000000" w:themeColor="text1"/>
            <w:sz w:val="22"/>
            <w:szCs w:val="22"/>
            <w:lang w:eastAsia="zh-CN"/>
          </w:rPr>
          <w:t>Cell</w:t>
        </w:r>
      </w:ins>
      <w:ins w:id="728" w:author="jai padmakumar" w:date="2022-12-13T19:22:00Z">
        <w:r w:rsidR="00032967">
          <w:rPr>
            <w:rFonts w:ascii="Calibri" w:hAnsi="Calibri" w:cs="Arial"/>
            <w:bCs/>
            <w:color w:val="000000" w:themeColor="text1"/>
            <w:sz w:val="22"/>
            <w:szCs w:val="22"/>
            <w:lang w:eastAsia="zh-CN"/>
          </w:rPr>
          <w:t>o</w:t>
        </w:r>
      </w:ins>
      <w:ins w:id="729" w:author="jai padmakumar" w:date="2022-12-13T19:21:00Z">
        <w:r w:rsidR="005F420C">
          <w:rPr>
            <w:rFonts w:ascii="Calibri" w:hAnsi="Calibri" w:cs="Arial"/>
            <w:bCs/>
            <w:color w:val="000000" w:themeColor="text1"/>
            <w:sz w:val="22"/>
            <w:szCs w:val="22"/>
            <w:lang w:eastAsia="zh-CN"/>
          </w:rPr>
          <w:t xml:space="preserve"> </w:t>
        </w:r>
      </w:ins>
      <w:ins w:id="730" w:author="jai padmakumar" w:date="2022-12-13T19:22:00Z">
        <w:r w:rsidR="00032967">
          <w:rPr>
            <w:rFonts w:ascii="Calibri" w:hAnsi="Calibri" w:cs="Arial"/>
            <w:bCs/>
            <w:color w:val="000000" w:themeColor="text1"/>
            <w:sz w:val="22"/>
            <w:szCs w:val="22"/>
            <w:lang w:eastAsia="zh-CN"/>
          </w:rPr>
          <w:t xml:space="preserve">currently </w:t>
        </w:r>
      </w:ins>
      <w:ins w:id="731" w:author="jai padmakumar" w:date="2022-12-13T19:23:00Z">
        <w:r w:rsidR="00EA3077">
          <w:rPr>
            <w:rFonts w:ascii="Calibri" w:hAnsi="Calibri" w:cs="Arial"/>
            <w:bCs/>
            <w:color w:val="000000" w:themeColor="text1"/>
            <w:sz w:val="22"/>
            <w:szCs w:val="22"/>
            <w:lang w:eastAsia="zh-CN"/>
          </w:rPr>
          <w:t>does not</w:t>
        </w:r>
      </w:ins>
      <w:ins w:id="732" w:author="jai padmakumar" w:date="2022-12-13T19:22:00Z">
        <w:r w:rsidR="00032967">
          <w:rPr>
            <w:rFonts w:ascii="Calibri" w:hAnsi="Calibri" w:cs="Arial"/>
            <w:bCs/>
            <w:color w:val="000000" w:themeColor="text1"/>
            <w:sz w:val="22"/>
            <w:szCs w:val="22"/>
            <w:lang w:eastAsia="zh-CN"/>
          </w:rPr>
          <w:t xml:space="preserve"> have the capability </w:t>
        </w:r>
        <w:r w:rsidR="005F420C">
          <w:rPr>
            <w:rFonts w:ascii="Calibri" w:hAnsi="Calibri" w:cs="Arial"/>
            <w:bCs/>
            <w:color w:val="000000" w:themeColor="text1"/>
            <w:sz w:val="22"/>
            <w:szCs w:val="22"/>
            <w:lang w:eastAsia="zh-CN"/>
          </w:rPr>
          <w:t xml:space="preserve">to handle multi-output </w:t>
        </w:r>
        <w:r w:rsidR="00032967">
          <w:rPr>
            <w:rFonts w:ascii="Calibri" w:hAnsi="Calibri" w:cs="Arial"/>
            <w:bCs/>
            <w:color w:val="000000" w:themeColor="text1"/>
            <w:sz w:val="22"/>
            <w:szCs w:val="22"/>
            <w:lang w:eastAsia="zh-CN"/>
          </w:rPr>
          <w:t xml:space="preserve">circuits. </w:t>
        </w:r>
        <w:r w:rsidR="00492E6F">
          <w:rPr>
            <w:rFonts w:ascii="Calibri" w:hAnsi="Calibri" w:cs="Arial"/>
            <w:bCs/>
            <w:color w:val="000000" w:themeColor="text1"/>
            <w:sz w:val="22"/>
            <w:szCs w:val="22"/>
            <w:lang w:eastAsia="zh-CN"/>
          </w:rPr>
          <w:t xml:space="preserve">To </w:t>
        </w:r>
        <w:r w:rsidR="00401C73">
          <w:rPr>
            <w:rFonts w:ascii="Calibri" w:hAnsi="Calibri" w:cs="Arial"/>
            <w:bCs/>
            <w:color w:val="000000" w:themeColor="text1"/>
            <w:sz w:val="22"/>
            <w:szCs w:val="22"/>
            <w:lang w:eastAsia="zh-CN"/>
          </w:rPr>
          <w:t xml:space="preserve">map each </w:t>
        </w:r>
      </w:ins>
      <w:ins w:id="733" w:author="jai padmakumar" w:date="2022-12-13T19:23:00Z">
        <w:r w:rsidR="0045255C">
          <w:rPr>
            <w:rFonts w:ascii="Calibri" w:hAnsi="Calibri" w:cs="Arial"/>
            <w:bCs/>
            <w:color w:val="000000" w:themeColor="text1"/>
            <w:sz w:val="22"/>
            <w:szCs w:val="22"/>
            <w:lang w:eastAsia="zh-CN"/>
          </w:rPr>
          <w:t>subcircuit to a DNA sequence, we first wrote descriptions of each subcircuit as structural Veri</w:t>
        </w:r>
      </w:ins>
      <w:ins w:id="734" w:author="jai padmakumar" w:date="2022-12-13T19:24:00Z">
        <w:r w:rsidR="0045255C">
          <w:rPr>
            <w:rFonts w:ascii="Calibri" w:hAnsi="Calibri" w:cs="Arial"/>
            <w:bCs/>
            <w:color w:val="000000" w:themeColor="text1"/>
            <w:sz w:val="22"/>
            <w:szCs w:val="22"/>
            <w:lang w:eastAsia="zh-CN"/>
          </w:rPr>
          <w:t xml:space="preserve">log. </w:t>
        </w:r>
        <w:r w:rsidR="00C70003">
          <w:rPr>
            <w:rFonts w:ascii="Calibri" w:hAnsi="Calibri" w:cs="Arial"/>
            <w:bCs/>
            <w:color w:val="000000" w:themeColor="text1"/>
            <w:sz w:val="22"/>
            <w:szCs w:val="22"/>
            <w:lang w:eastAsia="zh-CN"/>
          </w:rPr>
          <w:t xml:space="preserve">We then ran each subcircuit through </w:t>
        </w:r>
        <w:proofErr w:type="spellStart"/>
        <w:r w:rsidR="00C70003">
          <w:rPr>
            <w:rFonts w:ascii="Calibri" w:hAnsi="Calibri" w:cs="Arial"/>
            <w:bCs/>
            <w:color w:val="000000" w:themeColor="text1"/>
            <w:sz w:val="22"/>
            <w:szCs w:val="22"/>
            <w:lang w:eastAsia="zh-CN"/>
          </w:rPr>
          <w:t>Yosys</w:t>
        </w:r>
      </w:ins>
      <w:proofErr w:type="spellEnd"/>
      <w:ins w:id="735" w:author="jai padmakumar" w:date="2022-12-13T19:25:00Z">
        <w:r w:rsidR="00260818">
          <w:rPr>
            <w:rFonts w:ascii="Calibri" w:hAnsi="Calibri" w:cs="Arial"/>
            <w:bCs/>
            <w:color w:val="000000" w:themeColor="text1"/>
            <w:sz w:val="22"/>
            <w:szCs w:val="22"/>
            <w:lang w:eastAsia="zh-CN"/>
          </w:rPr>
          <w:t xml:space="preserve"> </w:t>
        </w:r>
      </w:ins>
      <w:ins w:id="736" w:author="jai padmakumar" w:date="2022-12-13T19:27:00Z">
        <w:r w:rsidR="00260818">
          <w:rPr>
            <w:rFonts w:ascii="Calibri" w:hAnsi="Calibri" w:cs="Arial"/>
            <w:bCs/>
            <w:color w:val="000000" w:themeColor="text1"/>
            <w:sz w:val="22"/>
            <w:szCs w:val="22"/>
            <w:lang w:eastAsia="zh-CN"/>
          </w:rPr>
          <w:t xml:space="preserve">again </w:t>
        </w:r>
      </w:ins>
      <w:ins w:id="737" w:author="jai padmakumar" w:date="2022-12-13T19:29:00Z">
        <w:r w:rsidR="00894C5A">
          <w:rPr>
            <w:rFonts w:ascii="Calibri" w:hAnsi="Calibri" w:cs="Arial"/>
            <w:bCs/>
            <w:color w:val="000000" w:themeColor="text1"/>
            <w:sz w:val="22"/>
            <w:szCs w:val="22"/>
            <w:lang w:eastAsia="zh-CN"/>
          </w:rPr>
          <w:t xml:space="preserve">to further minimize </w:t>
        </w:r>
        <w:r w:rsidR="0019672B">
          <w:rPr>
            <w:rFonts w:ascii="Calibri" w:hAnsi="Calibri" w:cs="Arial"/>
            <w:bCs/>
            <w:color w:val="000000" w:themeColor="text1"/>
            <w:sz w:val="22"/>
            <w:szCs w:val="22"/>
            <w:lang w:eastAsia="zh-CN"/>
          </w:rPr>
          <w:t>each individual subcircuit</w:t>
        </w:r>
      </w:ins>
      <w:ins w:id="738" w:author="jai padmakumar" w:date="2022-12-16T12:08:00Z">
        <w:r w:rsidR="002B455D">
          <w:rPr>
            <w:rFonts w:ascii="Calibri" w:hAnsi="Calibri" w:cs="Arial"/>
            <w:bCs/>
            <w:color w:val="000000" w:themeColor="text1"/>
            <w:sz w:val="22"/>
            <w:szCs w:val="22"/>
            <w:lang w:eastAsia="zh-CN"/>
          </w:rPr>
          <w:t xml:space="preserve"> and </w:t>
        </w:r>
      </w:ins>
      <w:ins w:id="739" w:author="jai padmakumar" w:date="2022-12-16T12:11:00Z">
        <w:r w:rsidR="00851EBD">
          <w:rPr>
            <w:rFonts w:ascii="Calibri" w:hAnsi="Calibri" w:cs="Arial"/>
            <w:bCs/>
            <w:color w:val="000000" w:themeColor="text1"/>
            <w:sz w:val="22"/>
            <w:szCs w:val="22"/>
            <w:lang w:eastAsia="zh-CN"/>
          </w:rPr>
          <w:t>substituted OR gates wherever possible (</w:t>
        </w:r>
        <w:r w:rsidR="00935AB3">
          <w:rPr>
            <w:rFonts w:ascii="Calibri" w:hAnsi="Calibri" w:cs="Arial"/>
            <w:bCs/>
            <w:color w:val="000000" w:themeColor="text1"/>
            <w:sz w:val="22"/>
            <w:szCs w:val="22"/>
            <w:lang w:eastAsia="zh-CN"/>
          </w:rPr>
          <w:t xml:space="preserve">in a genetic context, </w:t>
        </w:r>
        <w:r w:rsidR="00851EBD">
          <w:rPr>
            <w:rFonts w:ascii="Calibri" w:hAnsi="Calibri" w:cs="Arial"/>
            <w:bCs/>
            <w:color w:val="000000" w:themeColor="text1"/>
            <w:sz w:val="22"/>
            <w:szCs w:val="22"/>
            <w:lang w:eastAsia="zh-CN"/>
          </w:rPr>
          <w:t>OR gates can be implemented without</w:t>
        </w:r>
      </w:ins>
      <w:ins w:id="740" w:author="jai padmakumar" w:date="2022-12-16T12:12:00Z">
        <w:r w:rsidR="00935AB3">
          <w:rPr>
            <w:rFonts w:ascii="Calibri" w:hAnsi="Calibri" w:cs="Arial"/>
            <w:bCs/>
            <w:color w:val="000000" w:themeColor="text1"/>
            <w:sz w:val="22"/>
            <w:szCs w:val="22"/>
            <w:lang w:eastAsia="zh-CN"/>
          </w:rPr>
          <w:t xml:space="preserve"> any repressors if they are the final gate in a </w:t>
        </w:r>
        <w:proofErr w:type="gramStart"/>
        <w:r w:rsidR="00935AB3">
          <w:rPr>
            <w:rFonts w:ascii="Calibri" w:hAnsi="Calibri" w:cs="Arial"/>
            <w:bCs/>
            <w:color w:val="000000" w:themeColor="text1"/>
            <w:sz w:val="22"/>
            <w:szCs w:val="22"/>
            <w:lang w:eastAsia="zh-CN"/>
          </w:rPr>
          <w:t>circuit)[</w:t>
        </w:r>
        <w:proofErr w:type="gramEnd"/>
        <w:r w:rsidR="00935AB3">
          <w:rPr>
            <w:rFonts w:ascii="Calibri" w:hAnsi="Calibri" w:cs="Arial"/>
            <w:bCs/>
            <w:color w:val="000000" w:themeColor="text1"/>
            <w:sz w:val="22"/>
            <w:szCs w:val="22"/>
            <w:lang w:eastAsia="zh-CN"/>
          </w:rPr>
          <w:t xml:space="preserve">cite Cello, Cello2.0, </w:t>
        </w:r>
        <w:proofErr w:type="spellStart"/>
        <w:r w:rsidR="00F05D07">
          <w:rPr>
            <w:rFonts w:ascii="Calibri" w:hAnsi="Calibri" w:cs="Arial"/>
            <w:bCs/>
            <w:color w:val="000000" w:themeColor="text1"/>
            <w:sz w:val="22"/>
            <w:szCs w:val="22"/>
            <w:lang w:eastAsia="zh-CN"/>
          </w:rPr>
          <w:t>Jonghyeon</w:t>
        </w:r>
        <w:proofErr w:type="spellEnd"/>
        <w:r w:rsidR="00F05D07">
          <w:rPr>
            <w:rFonts w:ascii="Calibri" w:hAnsi="Calibri" w:cs="Arial"/>
            <w:bCs/>
            <w:color w:val="000000" w:themeColor="text1"/>
            <w:sz w:val="22"/>
            <w:szCs w:val="22"/>
            <w:lang w:eastAsia="zh-CN"/>
          </w:rPr>
          <w:t xml:space="preserve"> paper]</w:t>
        </w:r>
        <w:r w:rsidR="00AF7D32">
          <w:rPr>
            <w:rFonts w:ascii="Calibri" w:hAnsi="Calibri" w:cs="Arial"/>
            <w:bCs/>
            <w:color w:val="000000" w:themeColor="text1"/>
            <w:sz w:val="22"/>
            <w:szCs w:val="22"/>
            <w:lang w:eastAsia="zh-CN"/>
          </w:rPr>
          <w:t xml:space="preserve">. </w:t>
        </w:r>
        <w:r w:rsidR="009A5BF7">
          <w:rPr>
            <w:rFonts w:ascii="Calibri" w:hAnsi="Calibri" w:cs="Arial"/>
            <w:bCs/>
            <w:color w:val="000000" w:themeColor="text1"/>
            <w:sz w:val="22"/>
            <w:szCs w:val="22"/>
            <w:lang w:eastAsia="zh-CN"/>
          </w:rPr>
          <w:t>Thes</w:t>
        </w:r>
      </w:ins>
      <w:ins w:id="741" w:author="jai padmakumar" w:date="2022-12-16T12:13:00Z">
        <w:r w:rsidR="009A5BF7">
          <w:rPr>
            <w:rFonts w:ascii="Calibri" w:hAnsi="Calibri" w:cs="Arial"/>
            <w:bCs/>
            <w:color w:val="000000" w:themeColor="text1"/>
            <w:sz w:val="22"/>
            <w:szCs w:val="22"/>
            <w:lang w:eastAsia="zh-CN"/>
          </w:rPr>
          <w:t>e steps reduced the total number of gates to 110</w:t>
        </w:r>
        <w:r w:rsidR="004C71DF">
          <w:rPr>
            <w:rFonts w:ascii="Calibri" w:hAnsi="Calibri" w:cs="Arial"/>
            <w:bCs/>
            <w:color w:val="000000" w:themeColor="text1"/>
            <w:sz w:val="22"/>
            <w:szCs w:val="22"/>
            <w:lang w:eastAsia="zh-CN"/>
          </w:rPr>
          <w:t xml:space="preserve">, </w:t>
        </w:r>
      </w:ins>
      <w:ins w:id="742" w:author="jai padmakumar" w:date="2022-12-13T19:29:00Z">
        <w:r w:rsidR="00D0278E">
          <w:rPr>
            <w:rFonts w:ascii="Calibri" w:hAnsi="Calibri" w:cs="Arial"/>
            <w:bCs/>
            <w:color w:val="000000" w:themeColor="text1"/>
            <w:sz w:val="22"/>
            <w:szCs w:val="22"/>
            <w:lang w:eastAsia="zh-CN"/>
          </w:rPr>
          <w:t xml:space="preserve">generating </w:t>
        </w:r>
      </w:ins>
      <w:ins w:id="743" w:author="jai padmakumar" w:date="2022-12-13T19:30:00Z">
        <w:r w:rsidR="00D0278E">
          <w:rPr>
            <w:rFonts w:ascii="Calibri" w:hAnsi="Calibri" w:cs="Arial"/>
            <w:bCs/>
            <w:color w:val="000000" w:themeColor="text1"/>
            <w:sz w:val="22"/>
            <w:szCs w:val="22"/>
            <w:lang w:eastAsia="zh-CN"/>
          </w:rPr>
          <w:t xml:space="preserve">the final fully minimized MD5 </w:t>
        </w:r>
      </w:ins>
      <w:ins w:id="744" w:author="jai padmakumar" w:date="2022-12-13T20:35:00Z">
        <w:r w:rsidR="00CE7E4D">
          <w:rPr>
            <w:rFonts w:ascii="Calibri" w:hAnsi="Calibri" w:cs="Arial"/>
            <w:bCs/>
            <w:color w:val="000000" w:themeColor="text1"/>
            <w:sz w:val="22"/>
            <w:szCs w:val="22"/>
            <w:lang w:eastAsia="zh-CN"/>
          </w:rPr>
          <w:t>circuit</w:t>
        </w:r>
      </w:ins>
      <w:ins w:id="745" w:author="jai padmakumar" w:date="2022-12-13T19:30:00Z">
        <w:r w:rsidR="00D0278E">
          <w:rPr>
            <w:rFonts w:ascii="Calibri" w:hAnsi="Calibri" w:cs="Arial"/>
            <w:bCs/>
            <w:color w:val="000000" w:themeColor="text1"/>
            <w:sz w:val="22"/>
            <w:szCs w:val="22"/>
            <w:lang w:eastAsia="zh-CN"/>
          </w:rPr>
          <w:t xml:space="preserve"> implemented in cells</w:t>
        </w:r>
      </w:ins>
      <w:ins w:id="746" w:author="jai padmakumar" w:date="2022-12-16T12:08:00Z">
        <w:r w:rsidR="00E93A33">
          <w:rPr>
            <w:rFonts w:ascii="Calibri" w:hAnsi="Calibri" w:cs="Arial"/>
            <w:bCs/>
            <w:color w:val="000000" w:themeColor="text1"/>
            <w:sz w:val="22"/>
            <w:szCs w:val="22"/>
            <w:lang w:eastAsia="zh-CN"/>
          </w:rPr>
          <w:t xml:space="preserve"> </w:t>
        </w:r>
      </w:ins>
      <w:ins w:id="747" w:author="jai padmakumar" w:date="2022-12-13T19:30:00Z">
        <w:r w:rsidR="00D0278E">
          <w:rPr>
            <w:rFonts w:ascii="Calibri" w:hAnsi="Calibri" w:cs="Arial"/>
            <w:bCs/>
            <w:color w:val="000000" w:themeColor="text1"/>
            <w:sz w:val="22"/>
            <w:szCs w:val="22"/>
            <w:lang w:eastAsia="zh-CN"/>
          </w:rPr>
          <w:t>(Fig 4a, Supplementary Figure</w:t>
        </w:r>
      </w:ins>
      <w:ins w:id="748" w:author="jai padmakumar" w:date="2022-12-16T14:02:00Z">
        <w:r w:rsidR="004C0C34">
          <w:rPr>
            <w:rFonts w:ascii="Calibri" w:hAnsi="Calibri" w:cs="Arial"/>
            <w:bCs/>
            <w:color w:val="000000" w:themeColor="text1"/>
            <w:sz w:val="22"/>
            <w:szCs w:val="22"/>
            <w:lang w:eastAsia="zh-CN"/>
          </w:rPr>
          <w:t xml:space="preserve"> 10</w:t>
        </w:r>
      </w:ins>
      <w:ins w:id="749" w:author="jai padmakumar" w:date="2022-12-13T19:30:00Z">
        <w:r w:rsidR="00D0278E">
          <w:rPr>
            <w:rFonts w:ascii="Calibri" w:hAnsi="Calibri" w:cs="Arial"/>
            <w:bCs/>
            <w:color w:val="000000" w:themeColor="text1"/>
            <w:sz w:val="22"/>
            <w:szCs w:val="22"/>
            <w:lang w:eastAsia="zh-CN"/>
          </w:rPr>
          <w:t xml:space="preserve">). </w:t>
        </w:r>
      </w:ins>
      <w:ins w:id="750" w:author="jai padmakumar" w:date="2022-12-13T19:32:00Z">
        <w:r w:rsidR="00CE4E91">
          <w:rPr>
            <w:rFonts w:ascii="Calibri" w:hAnsi="Calibri" w:cs="Arial"/>
            <w:bCs/>
            <w:color w:val="000000" w:themeColor="text1"/>
            <w:sz w:val="22"/>
            <w:szCs w:val="22"/>
            <w:lang w:eastAsia="zh-CN"/>
          </w:rPr>
          <w:t xml:space="preserve">To perform the gate assignment, </w:t>
        </w:r>
        <w:r w:rsidR="006934A9">
          <w:rPr>
            <w:rFonts w:ascii="Calibri" w:hAnsi="Calibri" w:cs="Arial"/>
            <w:bCs/>
            <w:color w:val="000000" w:themeColor="text1"/>
            <w:sz w:val="22"/>
            <w:szCs w:val="22"/>
            <w:lang w:eastAsia="zh-CN"/>
          </w:rPr>
          <w:t xml:space="preserve">we use custom Python scripts that implement the same </w:t>
        </w:r>
        <w:r w:rsidR="00E8577A">
          <w:rPr>
            <w:rFonts w:ascii="Calibri" w:hAnsi="Calibri" w:cs="Arial"/>
            <w:bCs/>
            <w:color w:val="000000" w:themeColor="text1"/>
            <w:sz w:val="22"/>
            <w:szCs w:val="22"/>
            <w:lang w:eastAsia="zh-CN"/>
          </w:rPr>
          <w:t xml:space="preserve">gate assignment algorithm performed by Cello </w:t>
        </w:r>
      </w:ins>
      <w:ins w:id="751" w:author="jai padmakumar" w:date="2022-12-13T19:33:00Z">
        <w:r w:rsidR="0088133E">
          <w:rPr>
            <w:rFonts w:ascii="Calibri" w:hAnsi="Calibri" w:cs="Arial"/>
            <w:bCs/>
            <w:color w:val="000000" w:themeColor="text1"/>
            <w:sz w:val="22"/>
            <w:szCs w:val="22"/>
            <w:lang w:eastAsia="zh-CN"/>
          </w:rPr>
          <w:t xml:space="preserve">but modified it to handle </w:t>
        </w:r>
        <w:r w:rsidR="00C54F53">
          <w:rPr>
            <w:rFonts w:ascii="Calibri" w:hAnsi="Calibri" w:cs="Arial"/>
            <w:bCs/>
            <w:color w:val="000000" w:themeColor="text1"/>
            <w:sz w:val="22"/>
            <w:szCs w:val="22"/>
            <w:lang w:eastAsia="zh-CN"/>
          </w:rPr>
          <w:t xml:space="preserve">multi-output circuits (Materials and Methods). </w:t>
        </w:r>
      </w:ins>
    </w:p>
    <w:p w14:paraId="19BDE457" w14:textId="1C6FC589" w:rsidR="00687EF4" w:rsidDel="002D7599" w:rsidRDefault="00964326" w:rsidP="00B24CDF">
      <w:pPr>
        <w:widowControl w:val="0"/>
        <w:adjustRightInd w:val="0"/>
        <w:snapToGrid w:val="0"/>
        <w:spacing w:line="360" w:lineRule="auto"/>
        <w:ind w:firstLine="720"/>
        <w:contextualSpacing/>
        <w:jc w:val="both"/>
        <w:outlineLvl w:val="0"/>
        <w:rPr>
          <w:del w:id="752" w:author="jai padmakumar" w:date="2022-12-13T20:35:00Z"/>
          <w:rFonts w:ascii="Calibri" w:hAnsi="Calibri" w:cs="Arial"/>
          <w:bCs/>
          <w:color w:val="000000" w:themeColor="text1"/>
          <w:sz w:val="22"/>
          <w:szCs w:val="22"/>
          <w:lang w:eastAsia="zh-CN"/>
        </w:rPr>
      </w:pPr>
      <w:del w:id="753" w:author="jai padmakumar" w:date="2022-12-13T20:35:00Z">
        <w:r w:rsidDel="002D7599">
          <w:rPr>
            <w:rFonts w:ascii="Calibri" w:hAnsi="Calibri" w:cs="Arial"/>
            <w:bCs/>
            <w:color w:val="000000" w:themeColor="text1"/>
            <w:sz w:val="22"/>
            <w:szCs w:val="22"/>
            <w:lang w:eastAsia="zh-CN"/>
          </w:rPr>
          <w:delText>We</w:delText>
        </w:r>
        <w:r w:rsidR="00871830" w:rsidDel="002D7599">
          <w:rPr>
            <w:rFonts w:ascii="Calibri" w:hAnsi="Calibri" w:cs="Arial"/>
            <w:bCs/>
            <w:color w:val="000000" w:themeColor="text1"/>
            <w:sz w:val="22"/>
            <w:szCs w:val="22"/>
            <w:lang w:eastAsia="zh-CN"/>
          </w:rPr>
          <w:delText xml:space="preserve"> wrote structural Verilog code for each subcircuit </w:delText>
        </w:r>
        <w:r w:rsidDel="002D7599">
          <w:rPr>
            <w:rFonts w:ascii="Calibri" w:hAnsi="Calibri" w:cs="Arial"/>
            <w:bCs/>
            <w:color w:val="000000" w:themeColor="text1"/>
            <w:sz w:val="22"/>
            <w:szCs w:val="22"/>
            <w:lang w:eastAsia="zh-CN"/>
          </w:rPr>
          <w:delText xml:space="preserve">to create DNA sequences implementing  the circuits in individual cell. </w:delText>
        </w:r>
        <w:r w:rsidR="003D2551" w:rsidDel="002D7599">
          <w:rPr>
            <w:rFonts w:ascii="Calibri" w:hAnsi="Calibri" w:cs="Arial"/>
            <w:bCs/>
            <w:color w:val="000000" w:themeColor="text1"/>
            <w:sz w:val="22"/>
            <w:szCs w:val="22"/>
            <w:lang w:eastAsia="zh-CN"/>
          </w:rPr>
          <w:delText>Cello couldn’t take as input a structural Verilog</w:delText>
        </w:r>
        <w:r w:rsidR="00A659C2" w:rsidDel="002D7599">
          <w:rPr>
            <w:rFonts w:ascii="Calibri" w:hAnsi="Calibri" w:cs="Arial"/>
            <w:bCs/>
            <w:color w:val="000000" w:themeColor="text1"/>
            <w:sz w:val="22"/>
            <w:szCs w:val="22"/>
            <w:lang w:eastAsia="zh-CN"/>
          </w:rPr>
          <w:delText xml:space="preserve"> file without running minimization</w:delText>
        </w:r>
        <w:r w:rsidR="00820053" w:rsidDel="002D7599">
          <w:rPr>
            <w:rFonts w:ascii="Calibri" w:hAnsi="Calibri" w:cs="Arial"/>
            <w:bCs/>
            <w:color w:val="000000" w:themeColor="text1"/>
            <w:sz w:val="22"/>
            <w:szCs w:val="22"/>
            <w:lang w:eastAsia="zh-CN"/>
          </w:rPr>
          <w:delText xml:space="preserve"> </w:delText>
        </w:r>
        <w:r w:rsidR="00A659C2" w:rsidDel="002D7599">
          <w:rPr>
            <w:rFonts w:ascii="Calibri" w:hAnsi="Calibri" w:cs="Arial"/>
            <w:bCs/>
            <w:color w:val="000000" w:themeColor="text1"/>
            <w:sz w:val="22"/>
            <w:szCs w:val="22"/>
            <w:lang w:eastAsia="zh-CN"/>
          </w:rPr>
          <w:delText>or a circuit with multiple outputs</w:delText>
        </w:r>
        <w:r w:rsidR="001231B2" w:rsidDel="002D7599">
          <w:rPr>
            <w:rFonts w:ascii="Calibri" w:hAnsi="Calibri" w:cs="Arial"/>
            <w:bCs/>
            <w:color w:val="000000" w:themeColor="text1"/>
            <w:sz w:val="22"/>
            <w:szCs w:val="22"/>
            <w:lang w:eastAsia="zh-CN"/>
          </w:rPr>
          <w:delText>.</w:delText>
        </w:r>
        <w:r w:rsidR="00694161" w:rsidDel="002D7599">
          <w:rPr>
            <w:rFonts w:ascii="Calibri" w:hAnsi="Calibri" w:cs="Arial"/>
            <w:bCs/>
            <w:color w:val="000000" w:themeColor="text1"/>
            <w:sz w:val="22"/>
            <w:szCs w:val="22"/>
            <w:lang w:eastAsia="zh-CN"/>
          </w:rPr>
          <w:delText xml:space="preserve"> </w:delText>
        </w:r>
        <w:r w:rsidR="0096355D" w:rsidDel="002D7599">
          <w:rPr>
            <w:rFonts w:ascii="Calibri" w:hAnsi="Calibri" w:cs="Arial"/>
            <w:bCs/>
            <w:color w:val="000000" w:themeColor="text1"/>
            <w:sz w:val="22"/>
            <w:szCs w:val="22"/>
            <w:lang w:eastAsia="zh-CN"/>
          </w:rPr>
          <w:delText xml:space="preserve">Since minimization often removed </w:delText>
        </w:r>
        <w:r w:rsidR="00995D9F" w:rsidDel="002D7599">
          <w:rPr>
            <w:rFonts w:ascii="Calibri" w:hAnsi="Calibri" w:cs="Arial"/>
            <w:bCs/>
            <w:color w:val="000000" w:themeColor="text1"/>
            <w:sz w:val="22"/>
            <w:szCs w:val="22"/>
            <w:lang w:eastAsia="zh-CN"/>
          </w:rPr>
          <w:delText>necessary</w:delText>
        </w:r>
        <w:r w:rsidR="0096355D" w:rsidDel="002D7599">
          <w:rPr>
            <w:rFonts w:ascii="Calibri" w:hAnsi="Calibri" w:cs="Arial"/>
            <w:bCs/>
            <w:color w:val="000000" w:themeColor="text1"/>
            <w:sz w:val="22"/>
            <w:szCs w:val="22"/>
            <w:lang w:eastAsia="zh-CN"/>
          </w:rPr>
          <w:delText xml:space="preserve"> internal wires,</w:delText>
        </w:r>
        <w:r w:rsidR="00A903BC" w:rsidDel="002D7599">
          <w:rPr>
            <w:rFonts w:ascii="Calibri" w:hAnsi="Calibri" w:cs="Arial"/>
            <w:bCs/>
            <w:color w:val="000000" w:themeColor="text1"/>
            <w:sz w:val="22"/>
            <w:szCs w:val="22"/>
            <w:lang w:eastAsia="zh-CN"/>
          </w:rPr>
          <w:delText xml:space="preserve"> we could not</w:delText>
        </w:r>
        <w:r w:rsidR="002B5F91" w:rsidDel="002D7599">
          <w:rPr>
            <w:rFonts w:ascii="Calibri" w:hAnsi="Calibri" w:cs="Arial"/>
            <w:bCs/>
            <w:color w:val="000000" w:themeColor="text1"/>
            <w:sz w:val="22"/>
            <w:szCs w:val="22"/>
            <w:lang w:eastAsia="zh-CN"/>
          </w:rPr>
          <w:delText xml:space="preserve"> use Cello to generate DNA sequences</w:delText>
        </w:r>
        <w:r w:rsidR="00630728" w:rsidDel="002D7599">
          <w:rPr>
            <w:rFonts w:ascii="Calibri" w:hAnsi="Calibri" w:cs="Arial"/>
            <w:bCs/>
            <w:color w:val="000000" w:themeColor="text1"/>
            <w:sz w:val="22"/>
            <w:szCs w:val="22"/>
            <w:lang w:eastAsia="zh-CN"/>
          </w:rPr>
          <w:delText>. Instead</w:delText>
        </w:r>
        <w:r w:rsidR="00B31E31" w:rsidDel="002D7599">
          <w:rPr>
            <w:rFonts w:ascii="Calibri" w:hAnsi="Calibri" w:cs="Arial"/>
            <w:bCs/>
            <w:color w:val="000000" w:themeColor="text1"/>
            <w:sz w:val="22"/>
            <w:szCs w:val="22"/>
            <w:lang w:eastAsia="zh-CN"/>
          </w:rPr>
          <w:delText>,</w:delText>
        </w:r>
        <w:r w:rsidR="00630728" w:rsidDel="002D7599">
          <w:rPr>
            <w:rFonts w:ascii="Calibri" w:hAnsi="Calibri" w:cs="Arial"/>
            <w:bCs/>
            <w:color w:val="000000" w:themeColor="text1"/>
            <w:sz w:val="22"/>
            <w:szCs w:val="22"/>
            <w:lang w:eastAsia="zh-CN"/>
          </w:rPr>
          <w:delText xml:space="preserve"> we </w:delText>
        </w:r>
        <w:r w:rsidR="003A7C2C" w:rsidDel="002D7599">
          <w:rPr>
            <w:rFonts w:ascii="Calibri" w:hAnsi="Calibri" w:cs="Arial"/>
            <w:bCs/>
            <w:color w:val="000000" w:themeColor="text1"/>
            <w:sz w:val="22"/>
            <w:szCs w:val="22"/>
            <w:lang w:eastAsia="zh-CN"/>
          </w:rPr>
          <w:delText>used custom Python scripts</w:delText>
        </w:r>
        <w:r w:rsidR="00181171" w:rsidDel="002D7599">
          <w:rPr>
            <w:rFonts w:ascii="Calibri" w:hAnsi="Calibri" w:cs="Arial"/>
            <w:bCs/>
            <w:color w:val="000000" w:themeColor="text1"/>
            <w:sz w:val="22"/>
            <w:szCs w:val="22"/>
            <w:lang w:eastAsia="zh-CN"/>
          </w:rPr>
          <w:delText xml:space="preserve"> to implement the same </w:delText>
        </w:r>
        <w:r w:rsidR="00B31E31" w:rsidDel="002D7599">
          <w:rPr>
            <w:rFonts w:ascii="Calibri" w:hAnsi="Calibri" w:cs="Arial"/>
            <w:bCs/>
            <w:color w:val="000000" w:themeColor="text1"/>
            <w:sz w:val="22"/>
            <w:szCs w:val="22"/>
            <w:lang w:eastAsia="zh-CN"/>
          </w:rPr>
          <w:delText xml:space="preserve">gate assignment </w:delText>
        </w:r>
        <w:r w:rsidR="0014026E" w:rsidDel="002D7599">
          <w:rPr>
            <w:rFonts w:ascii="Calibri" w:hAnsi="Calibri" w:cs="Arial"/>
            <w:bCs/>
            <w:color w:val="000000" w:themeColor="text1"/>
            <w:sz w:val="22"/>
            <w:szCs w:val="22"/>
            <w:lang w:eastAsia="zh-CN"/>
          </w:rPr>
          <w:delText>algorithm</w:delText>
        </w:r>
        <w:r w:rsidR="00181171" w:rsidDel="002D7599">
          <w:rPr>
            <w:rFonts w:ascii="Calibri" w:hAnsi="Calibri" w:cs="Arial"/>
            <w:bCs/>
            <w:color w:val="000000" w:themeColor="text1"/>
            <w:sz w:val="22"/>
            <w:szCs w:val="22"/>
            <w:lang w:eastAsia="zh-CN"/>
          </w:rPr>
          <w:delText xml:space="preserve"> performed by Cello[materials and methods]</w:delText>
        </w:r>
        <w:r w:rsidR="00694161" w:rsidDel="002D7599">
          <w:rPr>
            <w:rFonts w:ascii="Calibri" w:hAnsi="Calibri" w:cs="Arial"/>
            <w:bCs/>
            <w:color w:val="000000" w:themeColor="text1"/>
            <w:sz w:val="22"/>
            <w:szCs w:val="22"/>
            <w:lang w:eastAsia="zh-CN"/>
          </w:rPr>
          <w:delText xml:space="preserve">. </w:delText>
        </w:r>
      </w:del>
    </w:p>
    <w:p w14:paraId="6B553907" w14:textId="14F6735E" w:rsidR="00AF126B" w:rsidRDefault="00444F56" w:rsidP="00D8595A">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t xml:space="preserve">To implement the genetic circuits, we </w:t>
      </w:r>
      <w:ins w:id="754" w:author="jai padmakumar" w:date="2022-12-13T20:37:00Z">
        <w:r w:rsidR="00B9494C">
          <w:rPr>
            <w:rFonts w:ascii="Calibri" w:hAnsi="Calibri" w:cs="Arial"/>
            <w:bCs/>
            <w:color w:val="000000" w:themeColor="text1"/>
            <w:sz w:val="22"/>
            <w:szCs w:val="22"/>
            <w:lang w:eastAsia="zh-CN"/>
          </w:rPr>
          <w:t xml:space="preserve">first </w:t>
        </w:r>
      </w:ins>
      <w:r w:rsidR="008F36A9">
        <w:rPr>
          <w:rFonts w:ascii="Calibri" w:hAnsi="Calibri" w:cs="Arial"/>
          <w:bCs/>
          <w:color w:val="000000" w:themeColor="text1"/>
          <w:sz w:val="22"/>
          <w:szCs w:val="22"/>
          <w:lang w:eastAsia="zh-CN"/>
        </w:rPr>
        <w:t xml:space="preserve">cloned </w:t>
      </w:r>
      <w:del w:id="755" w:author="jai padmakumar" w:date="2022-12-13T20:36:00Z">
        <w:r w:rsidR="008F36A9" w:rsidDel="006C348C">
          <w:rPr>
            <w:rFonts w:ascii="Calibri" w:hAnsi="Calibri" w:cs="Arial"/>
            <w:bCs/>
            <w:color w:val="000000" w:themeColor="text1"/>
            <w:sz w:val="22"/>
            <w:szCs w:val="22"/>
            <w:lang w:eastAsia="zh-CN"/>
          </w:rPr>
          <w:delText xml:space="preserve">the </w:delText>
        </w:r>
      </w:del>
      <w:ins w:id="756" w:author="jai padmakumar" w:date="2022-12-13T20:36:00Z">
        <w:r w:rsidR="006C348C">
          <w:rPr>
            <w:rFonts w:ascii="Calibri" w:hAnsi="Calibri" w:cs="Arial"/>
            <w:bCs/>
            <w:color w:val="000000" w:themeColor="text1"/>
            <w:sz w:val="22"/>
            <w:szCs w:val="22"/>
            <w:lang w:eastAsia="zh-CN"/>
          </w:rPr>
          <w:t xml:space="preserve">each </w:t>
        </w:r>
      </w:ins>
      <w:r w:rsidR="008F36A9">
        <w:rPr>
          <w:rFonts w:ascii="Calibri" w:hAnsi="Calibri" w:cs="Arial"/>
          <w:bCs/>
          <w:color w:val="000000" w:themeColor="text1"/>
          <w:sz w:val="22"/>
          <w:szCs w:val="22"/>
          <w:lang w:eastAsia="zh-CN"/>
        </w:rPr>
        <w:t xml:space="preserve">circuit </w:t>
      </w:r>
      <w:del w:id="757" w:author="jai padmakumar" w:date="2022-12-13T20:36:00Z">
        <w:r w:rsidR="008F36A9" w:rsidDel="00905E54">
          <w:rPr>
            <w:rFonts w:ascii="Calibri" w:hAnsi="Calibri" w:cs="Arial"/>
            <w:bCs/>
            <w:color w:val="000000" w:themeColor="text1"/>
            <w:sz w:val="22"/>
            <w:szCs w:val="22"/>
            <w:lang w:eastAsia="zh-CN"/>
          </w:rPr>
          <w:delText>(including the output fluorophore</w:delText>
        </w:r>
        <w:r w:rsidR="00EE42C8" w:rsidDel="00905E54">
          <w:rPr>
            <w:rFonts w:ascii="Calibri" w:hAnsi="Calibri" w:cs="Arial"/>
            <w:bCs/>
            <w:color w:val="000000" w:themeColor="text1"/>
            <w:sz w:val="22"/>
            <w:szCs w:val="22"/>
            <w:lang w:eastAsia="zh-CN"/>
          </w:rPr>
          <w:delText xml:space="preserve">) </w:delText>
        </w:r>
      </w:del>
      <w:r w:rsidR="00925FE0">
        <w:rPr>
          <w:rFonts w:ascii="Calibri" w:hAnsi="Calibri" w:cs="Arial"/>
          <w:bCs/>
          <w:color w:val="000000" w:themeColor="text1"/>
          <w:sz w:val="22"/>
          <w:szCs w:val="22"/>
          <w:lang w:eastAsia="zh-CN"/>
        </w:rPr>
        <w:t>into</w:t>
      </w:r>
      <w:del w:id="758" w:author="jai padmakumar" w:date="2022-12-13T20:36:00Z">
        <w:r w:rsidR="00925FE0" w:rsidDel="00905E54">
          <w:rPr>
            <w:rFonts w:ascii="Calibri" w:hAnsi="Calibri" w:cs="Arial"/>
            <w:bCs/>
            <w:color w:val="000000" w:themeColor="text1"/>
            <w:sz w:val="22"/>
            <w:szCs w:val="22"/>
            <w:lang w:eastAsia="zh-CN"/>
          </w:rPr>
          <w:delText xml:space="preserve"> landing </w:delText>
        </w:r>
      </w:del>
      <w:ins w:id="759" w:author="jai padmakumar" w:date="2022-12-13T20:36:00Z">
        <w:r w:rsidR="00905E54">
          <w:rPr>
            <w:rFonts w:ascii="Calibri" w:hAnsi="Calibri" w:cs="Arial"/>
            <w:bCs/>
            <w:color w:val="000000" w:themeColor="text1"/>
            <w:sz w:val="22"/>
            <w:szCs w:val="22"/>
            <w:lang w:eastAsia="zh-CN"/>
          </w:rPr>
          <w:t xml:space="preserve"> </w:t>
        </w:r>
      </w:ins>
      <w:del w:id="760" w:author="jai padmakumar" w:date="2022-12-13T20:36:00Z">
        <w:r w:rsidR="00925FE0" w:rsidDel="00905E54">
          <w:rPr>
            <w:rFonts w:ascii="Calibri" w:hAnsi="Calibri" w:cs="Arial"/>
            <w:bCs/>
            <w:color w:val="000000" w:themeColor="text1"/>
            <w:sz w:val="22"/>
            <w:szCs w:val="22"/>
            <w:lang w:eastAsia="zh-CN"/>
          </w:rPr>
          <w:delText xml:space="preserve">pads </w:delText>
        </w:r>
      </w:del>
      <w:r w:rsidR="00925FE0">
        <w:rPr>
          <w:rFonts w:ascii="Calibri" w:hAnsi="Calibri" w:cs="Arial"/>
          <w:bCs/>
          <w:color w:val="000000" w:themeColor="text1"/>
          <w:sz w:val="22"/>
          <w:szCs w:val="22"/>
          <w:lang w:eastAsia="zh-CN"/>
        </w:rPr>
        <w:t>att</w:t>
      </w:r>
      <w:r w:rsidR="00B32D6C">
        <w:rPr>
          <w:rFonts w:ascii="Calibri" w:hAnsi="Calibri" w:cs="Arial"/>
          <w:bCs/>
          <w:color w:val="000000" w:themeColor="text1"/>
          <w:sz w:val="22"/>
          <w:szCs w:val="22"/>
          <w:lang w:eastAsia="zh-CN"/>
        </w:rPr>
        <w:t>B</w:t>
      </w:r>
      <w:r w:rsidR="00925FE0">
        <w:rPr>
          <w:rFonts w:ascii="Calibri" w:hAnsi="Calibri" w:cs="Arial"/>
          <w:bCs/>
          <w:color w:val="000000" w:themeColor="text1"/>
          <w:sz w:val="22"/>
          <w:szCs w:val="22"/>
          <w:lang w:eastAsia="zh-CN"/>
        </w:rPr>
        <w:t>2 and att</w:t>
      </w:r>
      <w:r w:rsidR="00B32D6C">
        <w:rPr>
          <w:rFonts w:ascii="Calibri" w:hAnsi="Calibri" w:cs="Arial"/>
          <w:bCs/>
          <w:color w:val="000000" w:themeColor="text1"/>
          <w:sz w:val="22"/>
          <w:szCs w:val="22"/>
          <w:lang w:eastAsia="zh-CN"/>
        </w:rPr>
        <w:t>B</w:t>
      </w:r>
      <w:r w:rsidR="00925FE0">
        <w:rPr>
          <w:rFonts w:ascii="Calibri" w:hAnsi="Calibri" w:cs="Arial"/>
          <w:bCs/>
          <w:color w:val="000000" w:themeColor="text1"/>
          <w:sz w:val="22"/>
          <w:szCs w:val="22"/>
          <w:lang w:eastAsia="zh-CN"/>
        </w:rPr>
        <w:t>7</w:t>
      </w:r>
      <w:ins w:id="761" w:author="jai padmakumar" w:date="2022-12-13T20:36:00Z">
        <w:r w:rsidR="00905E54">
          <w:rPr>
            <w:rFonts w:ascii="Calibri" w:hAnsi="Calibri" w:cs="Arial"/>
            <w:bCs/>
            <w:color w:val="000000" w:themeColor="text1"/>
            <w:sz w:val="22"/>
            <w:szCs w:val="22"/>
            <w:lang w:eastAsia="zh-CN"/>
          </w:rPr>
          <w:t xml:space="preserve"> landing pad</w:t>
        </w:r>
      </w:ins>
      <w:ins w:id="762" w:author="jai padmakumar" w:date="2022-12-13T20:37:00Z">
        <w:r w:rsidR="00FC36D1">
          <w:rPr>
            <w:rFonts w:ascii="Calibri" w:hAnsi="Calibri" w:cs="Arial"/>
            <w:bCs/>
            <w:color w:val="000000" w:themeColor="text1"/>
            <w:sz w:val="22"/>
            <w:szCs w:val="22"/>
            <w:lang w:eastAsia="zh-CN"/>
          </w:rPr>
          <w:t>s</w:t>
        </w:r>
      </w:ins>
      <w:ins w:id="763" w:author="jai padmakumar" w:date="2022-12-13T20:36:00Z">
        <w:r w:rsidR="00905E54">
          <w:rPr>
            <w:rFonts w:ascii="Calibri" w:hAnsi="Calibri" w:cs="Arial"/>
            <w:bCs/>
            <w:color w:val="000000" w:themeColor="text1"/>
            <w:sz w:val="22"/>
            <w:szCs w:val="22"/>
            <w:lang w:eastAsia="zh-CN"/>
          </w:rPr>
          <w:t xml:space="preserve"> of </w:t>
        </w:r>
        <w:r w:rsidR="00905E54">
          <w:rPr>
            <w:rFonts w:ascii="Calibri" w:hAnsi="Calibri" w:cs="Arial"/>
            <w:bCs/>
            <w:i/>
            <w:iCs/>
            <w:color w:val="000000" w:themeColor="text1"/>
            <w:sz w:val="22"/>
            <w:szCs w:val="22"/>
            <w:lang w:eastAsia="zh-CN"/>
          </w:rPr>
          <w:t xml:space="preserve">E. coli </w:t>
        </w:r>
        <w:r w:rsidR="00905E54">
          <w:rPr>
            <w:rFonts w:ascii="Calibri" w:hAnsi="Calibri" w:cs="Arial"/>
            <w:bCs/>
            <w:color w:val="000000" w:themeColor="text1"/>
            <w:sz w:val="22"/>
            <w:szCs w:val="22"/>
            <w:lang w:eastAsia="zh-CN"/>
          </w:rPr>
          <w:t>MG1655</w:t>
        </w:r>
        <w:r w:rsidR="001A365B">
          <w:rPr>
            <w:rFonts w:ascii="Calibri" w:hAnsi="Calibri" w:cs="Arial"/>
            <w:bCs/>
            <w:color w:val="000000" w:themeColor="text1"/>
            <w:sz w:val="22"/>
            <w:szCs w:val="22"/>
            <w:lang w:eastAsia="zh-CN"/>
          </w:rPr>
          <w:t xml:space="preserve"> (JAI_MKC300)</w:t>
        </w:r>
      </w:ins>
      <w:r w:rsidR="00925FE0">
        <w:rPr>
          <w:rFonts w:ascii="Calibri" w:hAnsi="Calibri" w:cs="Arial"/>
          <w:bCs/>
          <w:color w:val="000000" w:themeColor="text1"/>
          <w:sz w:val="22"/>
          <w:szCs w:val="22"/>
          <w:lang w:eastAsia="zh-CN"/>
        </w:rPr>
        <w:t xml:space="preserve">. </w:t>
      </w:r>
      <w:ins w:id="764" w:author="jai padmakumar" w:date="2022-12-13T20:38:00Z">
        <w:r w:rsidR="00FD6985">
          <w:rPr>
            <w:rFonts w:ascii="Calibri" w:hAnsi="Calibri" w:cs="Arial"/>
            <w:bCs/>
            <w:color w:val="000000" w:themeColor="text1"/>
            <w:sz w:val="22"/>
            <w:szCs w:val="22"/>
            <w:lang w:eastAsia="zh-CN"/>
          </w:rPr>
          <w:t xml:space="preserve">To monitor the performance of the circuit, one </w:t>
        </w:r>
      </w:ins>
      <w:ins w:id="765" w:author="jai padmakumar" w:date="2022-12-13T20:39:00Z">
        <w:r w:rsidR="00FD6985">
          <w:rPr>
            <w:rFonts w:ascii="Calibri" w:hAnsi="Calibri" w:cs="Arial"/>
            <w:bCs/>
            <w:color w:val="000000" w:themeColor="text1"/>
            <w:sz w:val="22"/>
            <w:szCs w:val="22"/>
            <w:lang w:eastAsia="zh-CN"/>
          </w:rPr>
          <w:t xml:space="preserve">or more fluorophores were added to the </w:t>
        </w:r>
        <w:r w:rsidR="009E3321">
          <w:rPr>
            <w:rFonts w:ascii="Calibri" w:hAnsi="Calibri" w:cs="Arial"/>
            <w:bCs/>
            <w:color w:val="000000" w:themeColor="text1"/>
            <w:sz w:val="22"/>
            <w:szCs w:val="22"/>
            <w:lang w:eastAsia="zh-CN"/>
          </w:rPr>
          <w:t xml:space="preserve">circuit </w:t>
        </w:r>
        <w:r w:rsidR="00F4524E">
          <w:rPr>
            <w:rFonts w:ascii="Calibri" w:hAnsi="Calibri" w:cs="Arial"/>
            <w:bCs/>
            <w:color w:val="000000" w:themeColor="text1"/>
            <w:sz w:val="22"/>
            <w:szCs w:val="22"/>
            <w:lang w:eastAsia="zh-CN"/>
          </w:rPr>
          <w:t xml:space="preserve">(Fig 3B, </w:t>
        </w:r>
        <w:r w:rsidR="00233646">
          <w:rPr>
            <w:rFonts w:ascii="Calibri" w:hAnsi="Calibri" w:cs="Arial"/>
            <w:bCs/>
            <w:color w:val="000000" w:themeColor="text1"/>
            <w:sz w:val="22"/>
            <w:szCs w:val="22"/>
            <w:lang w:eastAsia="zh-CN"/>
          </w:rPr>
          <w:t xml:space="preserve">Supplemental Figure Circuit Datasheets). </w:t>
        </w:r>
      </w:ins>
      <w:moveToRangeStart w:id="766" w:author="jai padmakumar" w:date="2022-12-13T20:43:00Z" w:name="move121856632"/>
      <w:moveTo w:id="767" w:author="jai padmakumar" w:date="2022-12-13T20:43:00Z">
        <w:r w:rsidR="003C11B7">
          <w:rPr>
            <w:rFonts w:ascii="Calibri" w:hAnsi="Calibri" w:cs="Arial"/>
            <w:bCs/>
            <w:color w:val="000000" w:themeColor="text1"/>
            <w:sz w:val="22"/>
            <w:szCs w:val="22"/>
            <w:lang w:eastAsia="zh-CN"/>
          </w:rPr>
          <w:t>We used the same split NOR gate design described in Park et al. where 2-input NOR gates are created from a 1-input NOT gate by placing the gate in two landing pads under control of individual promoters.</w:t>
        </w:r>
      </w:moveTo>
      <w:moveToRangeEnd w:id="766"/>
      <w:ins w:id="768" w:author="jai padmakumar" w:date="2022-12-13T20:43:00Z">
        <w:r w:rsidR="003C11B7">
          <w:rPr>
            <w:rFonts w:ascii="Calibri" w:hAnsi="Calibri" w:cs="Arial"/>
            <w:bCs/>
            <w:color w:val="000000" w:themeColor="text1"/>
            <w:sz w:val="22"/>
            <w:szCs w:val="22"/>
            <w:lang w:eastAsia="zh-CN"/>
          </w:rPr>
          <w:t xml:space="preserve"> </w:t>
        </w:r>
      </w:ins>
      <w:ins w:id="769" w:author="jai padmakumar" w:date="2022-12-13T20:40:00Z">
        <w:r w:rsidR="0077506C">
          <w:rPr>
            <w:rFonts w:ascii="Calibri" w:hAnsi="Calibri" w:cs="Arial"/>
            <w:bCs/>
            <w:color w:val="000000" w:themeColor="text1"/>
            <w:sz w:val="22"/>
            <w:szCs w:val="22"/>
            <w:lang w:eastAsia="zh-CN"/>
          </w:rPr>
          <w:t xml:space="preserve">After validating circuit performance, </w:t>
        </w:r>
        <w:r w:rsidR="00715047">
          <w:rPr>
            <w:rFonts w:ascii="Calibri" w:hAnsi="Calibri" w:cs="Arial"/>
            <w:bCs/>
            <w:color w:val="000000" w:themeColor="text1"/>
            <w:sz w:val="22"/>
            <w:szCs w:val="22"/>
            <w:lang w:eastAsia="zh-CN"/>
          </w:rPr>
          <w:t xml:space="preserve">we cloned </w:t>
        </w:r>
        <w:r w:rsidR="001A5DAD">
          <w:rPr>
            <w:rFonts w:ascii="Calibri" w:hAnsi="Calibri" w:cs="Arial"/>
            <w:bCs/>
            <w:color w:val="000000" w:themeColor="text1"/>
            <w:sz w:val="22"/>
            <w:szCs w:val="22"/>
            <w:lang w:eastAsia="zh-CN"/>
          </w:rPr>
          <w:t xml:space="preserve">the cell-cell </w:t>
        </w:r>
        <w:proofErr w:type="spellStart"/>
        <w:r w:rsidR="001A5DAD">
          <w:rPr>
            <w:rFonts w:ascii="Calibri" w:hAnsi="Calibri" w:cs="Arial"/>
            <w:bCs/>
            <w:color w:val="000000" w:themeColor="text1"/>
            <w:sz w:val="22"/>
            <w:szCs w:val="22"/>
            <w:lang w:eastAsia="zh-CN"/>
          </w:rPr>
          <w:t>signalling</w:t>
        </w:r>
        <w:proofErr w:type="spellEnd"/>
        <w:r w:rsidR="001A5DAD">
          <w:rPr>
            <w:rFonts w:ascii="Calibri" w:hAnsi="Calibri" w:cs="Arial"/>
            <w:bCs/>
            <w:color w:val="000000" w:themeColor="text1"/>
            <w:sz w:val="22"/>
            <w:szCs w:val="22"/>
            <w:lang w:eastAsia="zh-CN"/>
          </w:rPr>
          <w:t xml:space="preserve"> pathways</w:t>
        </w:r>
        <w:r w:rsidR="006D01C8">
          <w:rPr>
            <w:rFonts w:ascii="Calibri" w:hAnsi="Calibri" w:cs="Arial"/>
            <w:bCs/>
            <w:color w:val="000000" w:themeColor="text1"/>
            <w:sz w:val="22"/>
            <w:szCs w:val="22"/>
            <w:lang w:eastAsia="zh-CN"/>
          </w:rPr>
          <w:t xml:space="preserve"> </w:t>
        </w:r>
      </w:ins>
      <w:ins w:id="770" w:author="jai padmakumar" w:date="2022-12-13T20:41:00Z">
        <w:r w:rsidR="00C27624">
          <w:rPr>
            <w:rFonts w:ascii="Calibri" w:hAnsi="Calibri" w:cs="Arial"/>
            <w:bCs/>
            <w:color w:val="000000" w:themeColor="text1"/>
            <w:sz w:val="22"/>
            <w:szCs w:val="22"/>
            <w:lang w:eastAsia="zh-CN"/>
          </w:rPr>
          <w:t>into the attB5 landing pad</w:t>
        </w:r>
        <w:r w:rsidR="00333861">
          <w:rPr>
            <w:rFonts w:ascii="Calibri" w:hAnsi="Calibri" w:cs="Arial"/>
            <w:bCs/>
            <w:color w:val="000000" w:themeColor="text1"/>
            <w:sz w:val="22"/>
            <w:szCs w:val="22"/>
            <w:lang w:eastAsia="zh-CN"/>
          </w:rPr>
          <w:t xml:space="preserve"> </w:t>
        </w:r>
      </w:ins>
      <w:ins w:id="771" w:author="jai padmakumar" w:date="2022-12-13T20:42:00Z">
        <w:r w:rsidR="00650CD5">
          <w:rPr>
            <w:rFonts w:ascii="Calibri" w:hAnsi="Calibri" w:cs="Arial"/>
            <w:bCs/>
            <w:color w:val="000000" w:themeColor="text1"/>
            <w:sz w:val="22"/>
            <w:szCs w:val="22"/>
            <w:lang w:eastAsia="zh-CN"/>
          </w:rPr>
          <w:t>under control of the required gate promoter</w:t>
        </w:r>
        <w:r w:rsidR="00515780">
          <w:rPr>
            <w:rFonts w:ascii="Calibri" w:hAnsi="Calibri" w:cs="Arial"/>
            <w:bCs/>
            <w:color w:val="000000" w:themeColor="text1"/>
            <w:sz w:val="22"/>
            <w:szCs w:val="22"/>
            <w:lang w:eastAsia="zh-CN"/>
          </w:rPr>
          <w:t xml:space="preserve"> </w:t>
        </w:r>
      </w:ins>
      <w:ins w:id="772" w:author="jai padmakumar" w:date="2022-12-13T20:41:00Z">
        <w:r w:rsidR="00333861">
          <w:rPr>
            <w:rFonts w:ascii="Calibri" w:hAnsi="Calibri" w:cs="Arial"/>
            <w:bCs/>
            <w:color w:val="000000" w:themeColor="text1"/>
            <w:sz w:val="22"/>
            <w:szCs w:val="22"/>
            <w:lang w:eastAsia="zh-CN"/>
          </w:rPr>
          <w:t>(Figure</w:t>
        </w:r>
      </w:ins>
      <w:ins w:id="773" w:author="jai padmakumar" w:date="2022-12-13T20:43:00Z">
        <w:r w:rsidR="005029EC">
          <w:rPr>
            <w:rFonts w:ascii="Calibri" w:hAnsi="Calibri" w:cs="Arial"/>
            <w:bCs/>
            <w:color w:val="000000" w:themeColor="text1"/>
            <w:sz w:val="22"/>
            <w:szCs w:val="22"/>
            <w:lang w:eastAsia="zh-CN"/>
          </w:rPr>
          <w:t>s</w:t>
        </w:r>
      </w:ins>
      <w:ins w:id="774" w:author="jai padmakumar" w:date="2022-12-13T20:41:00Z">
        <w:r w:rsidR="00333861">
          <w:rPr>
            <w:rFonts w:ascii="Calibri" w:hAnsi="Calibri" w:cs="Arial"/>
            <w:bCs/>
            <w:color w:val="000000" w:themeColor="text1"/>
            <w:sz w:val="22"/>
            <w:szCs w:val="22"/>
            <w:lang w:eastAsia="zh-CN"/>
          </w:rPr>
          <w:t xml:space="preserve"> 2B and 3B)</w:t>
        </w:r>
        <w:r w:rsidR="00C27624">
          <w:rPr>
            <w:rFonts w:ascii="Calibri" w:hAnsi="Calibri" w:cs="Arial"/>
            <w:bCs/>
            <w:color w:val="000000" w:themeColor="text1"/>
            <w:sz w:val="22"/>
            <w:szCs w:val="22"/>
            <w:lang w:eastAsia="zh-CN"/>
          </w:rPr>
          <w:t xml:space="preserve">. </w:t>
        </w:r>
      </w:ins>
      <w:del w:id="775" w:author="jai padmakumar" w:date="2022-12-13T20:41:00Z">
        <w:r w:rsidR="00925FE0" w:rsidDel="00CF1801">
          <w:rPr>
            <w:rFonts w:ascii="Calibri" w:hAnsi="Calibri" w:cs="Arial"/>
            <w:bCs/>
            <w:color w:val="000000" w:themeColor="text1"/>
            <w:sz w:val="22"/>
            <w:szCs w:val="22"/>
            <w:lang w:eastAsia="zh-CN"/>
          </w:rPr>
          <w:delText xml:space="preserve">Cell-cell signalling pathways were cloned into the att5 plasmid. </w:delText>
        </w:r>
      </w:del>
      <w:del w:id="776" w:author="jai padmakumar" w:date="2022-12-13T20:42:00Z">
        <w:r w:rsidR="00BB4B01" w:rsidDel="002C7737">
          <w:rPr>
            <w:rFonts w:ascii="Calibri" w:hAnsi="Calibri" w:cs="Arial"/>
            <w:bCs/>
            <w:color w:val="000000" w:themeColor="text1"/>
            <w:sz w:val="22"/>
            <w:szCs w:val="22"/>
            <w:lang w:eastAsia="zh-CN"/>
          </w:rPr>
          <w:delText xml:space="preserve">To express the quorum output molecules, we placed the </w:delText>
        </w:r>
        <w:r w:rsidR="002A513D" w:rsidDel="002C7737">
          <w:rPr>
            <w:rFonts w:ascii="Calibri" w:hAnsi="Calibri" w:cs="Arial"/>
            <w:bCs/>
            <w:color w:val="000000" w:themeColor="text1"/>
            <w:sz w:val="22"/>
            <w:szCs w:val="22"/>
            <w:lang w:eastAsia="zh-CN"/>
          </w:rPr>
          <w:delText xml:space="preserve">required gate output </w:delText>
        </w:r>
        <w:r w:rsidR="00BB4B01" w:rsidDel="002C7737">
          <w:rPr>
            <w:rFonts w:ascii="Calibri" w:hAnsi="Calibri" w:cs="Arial"/>
            <w:bCs/>
            <w:color w:val="000000" w:themeColor="text1"/>
            <w:sz w:val="22"/>
            <w:szCs w:val="22"/>
            <w:lang w:eastAsia="zh-CN"/>
          </w:rPr>
          <w:delText>promoter</w:delText>
        </w:r>
        <w:r w:rsidR="002A513D" w:rsidDel="002C7737">
          <w:rPr>
            <w:rFonts w:ascii="Calibri" w:hAnsi="Calibri" w:cs="Arial"/>
            <w:bCs/>
            <w:color w:val="000000" w:themeColor="text1"/>
            <w:sz w:val="22"/>
            <w:szCs w:val="22"/>
            <w:lang w:eastAsia="zh-CN"/>
          </w:rPr>
          <w:delText xml:space="preserve"> upstream of the quorum output.</w:delText>
        </w:r>
      </w:del>
      <w:r w:rsidR="002A513D">
        <w:rPr>
          <w:rFonts w:ascii="Calibri" w:hAnsi="Calibri" w:cs="Arial"/>
          <w:bCs/>
          <w:color w:val="000000" w:themeColor="text1"/>
          <w:sz w:val="22"/>
          <w:szCs w:val="22"/>
          <w:lang w:eastAsia="zh-CN"/>
        </w:rPr>
        <w:t xml:space="preserve"> For example, in circuit g6, P</w:t>
      </w:r>
      <w:r w:rsidR="002A513D" w:rsidRPr="00F4314F">
        <w:rPr>
          <w:rFonts w:ascii="Calibri" w:hAnsi="Calibri" w:cs="Arial"/>
          <w:bCs/>
          <w:color w:val="000000" w:themeColor="text1"/>
          <w:sz w:val="22"/>
          <w:szCs w:val="22"/>
          <w:vertAlign w:val="subscript"/>
          <w:lang w:eastAsia="zh-CN"/>
        </w:rPr>
        <w:t>JR1</w:t>
      </w:r>
      <w:r w:rsidR="002A513D">
        <w:rPr>
          <w:rFonts w:ascii="Calibri" w:hAnsi="Calibri" w:cs="Arial"/>
          <w:bCs/>
          <w:color w:val="000000" w:themeColor="text1"/>
          <w:sz w:val="22"/>
          <w:szCs w:val="22"/>
          <w:lang w:eastAsia="zh-CN"/>
        </w:rPr>
        <w:t xml:space="preserve"> controls both the circuit output YFP and </w:t>
      </w:r>
      <w:ins w:id="777" w:author="jai padmakumar" w:date="2022-12-13T20:44:00Z">
        <w:r w:rsidR="00AC2A78">
          <w:rPr>
            <w:rFonts w:ascii="Calibri" w:hAnsi="Calibri" w:cs="Arial"/>
            <w:bCs/>
            <w:color w:val="000000" w:themeColor="text1"/>
            <w:sz w:val="22"/>
            <w:szCs w:val="22"/>
            <w:lang w:eastAsia="zh-CN"/>
          </w:rPr>
          <w:t xml:space="preserve">the </w:t>
        </w:r>
        <w:proofErr w:type="spellStart"/>
        <w:r w:rsidR="00AC2A78">
          <w:rPr>
            <w:rFonts w:ascii="Calibri" w:hAnsi="Calibri" w:cs="Arial"/>
            <w:bCs/>
            <w:color w:val="000000" w:themeColor="text1"/>
            <w:sz w:val="22"/>
            <w:szCs w:val="22"/>
            <w:lang w:eastAsia="zh-CN"/>
          </w:rPr>
          <w:t>pC</w:t>
        </w:r>
        <w:proofErr w:type="spellEnd"/>
        <w:r w:rsidR="00AC2A78">
          <w:rPr>
            <w:rFonts w:ascii="Calibri" w:hAnsi="Calibri" w:cs="Arial"/>
            <w:bCs/>
            <w:color w:val="000000" w:themeColor="text1"/>
            <w:sz w:val="22"/>
            <w:szCs w:val="22"/>
            <w:lang w:eastAsia="zh-CN"/>
          </w:rPr>
          <w:t xml:space="preserve">-HSL </w:t>
        </w:r>
        <w:r w:rsidR="00544DCE">
          <w:rPr>
            <w:rFonts w:ascii="Calibri" w:hAnsi="Calibri" w:cs="Arial"/>
            <w:bCs/>
            <w:color w:val="000000" w:themeColor="text1"/>
            <w:sz w:val="22"/>
            <w:szCs w:val="22"/>
            <w:lang w:eastAsia="zh-CN"/>
          </w:rPr>
          <w:t>production</w:t>
        </w:r>
        <w:r w:rsidR="00AC2A78">
          <w:rPr>
            <w:rFonts w:ascii="Calibri" w:hAnsi="Calibri" w:cs="Arial"/>
            <w:bCs/>
            <w:color w:val="000000" w:themeColor="text1"/>
            <w:sz w:val="22"/>
            <w:szCs w:val="22"/>
            <w:lang w:eastAsia="zh-CN"/>
          </w:rPr>
          <w:t xml:space="preserve"> </w:t>
        </w:r>
      </w:ins>
      <w:del w:id="778" w:author="jai padmakumar" w:date="2022-12-13T20:44:00Z">
        <w:r w:rsidR="002A513D" w:rsidDel="00AC2A78">
          <w:rPr>
            <w:rFonts w:ascii="Calibri" w:hAnsi="Calibri" w:cs="Arial"/>
            <w:bCs/>
            <w:color w:val="000000" w:themeColor="text1"/>
            <w:sz w:val="22"/>
            <w:szCs w:val="22"/>
            <w:lang w:eastAsia="zh-CN"/>
          </w:rPr>
          <w:delText xml:space="preserve">a Rpa quorum output </w:delText>
        </w:r>
      </w:del>
      <w:r w:rsidR="002A513D">
        <w:rPr>
          <w:rFonts w:ascii="Calibri" w:hAnsi="Calibri" w:cs="Arial"/>
          <w:bCs/>
          <w:color w:val="000000" w:themeColor="text1"/>
          <w:sz w:val="22"/>
          <w:szCs w:val="22"/>
          <w:lang w:eastAsia="zh-CN"/>
        </w:rPr>
        <w:t>cassette</w:t>
      </w:r>
      <w:ins w:id="779" w:author="jai padmakumar" w:date="2022-12-13T20:43:00Z">
        <w:r w:rsidR="001051FE">
          <w:rPr>
            <w:rFonts w:ascii="Calibri" w:hAnsi="Calibri" w:cs="Arial"/>
            <w:bCs/>
            <w:color w:val="000000" w:themeColor="text1"/>
            <w:sz w:val="22"/>
            <w:szCs w:val="22"/>
            <w:lang w:eastAsia="zh-CN"/>
          </w:rPr>
          <w:t xml:space="preserve"> (Figure</w:t>
        </w:r>
        <w:r w:rsidR="005029EC">
          <w:rPr>
            <w:rFonts w:ascii="Calibri" w:hAnsi="Calibri" w:cs="Arial"/>
            <w:bCs/>
            <w:color w:val="000000" w:themeColor="text1"/>
            <w:sz w:val="22"/>
            <w:szCs w:val="22"/>
            <w:lang w:eastAsia="zh-CN"/>
          </w:rPr>
          <w:t>s</w:t>
        </w:r>
        <w:r w:rsidR="001051FE">
          <w:rPr>
            <w:rFonts w:ascii="Calibri" w:hAnsi="Calibri" w:cs="Arial"/>
            <w:bCs/>
            <w:color w:val="000000" w:themeColor="text1"/>
            <w:sz w:val="22"/>
            <w:szCs w:val="22"/>
            <w:lang w:eastAsia="zh-CN"/>
          </w:rPr>
          <w:t xml:space="preserve"> 3B and 3C)</w:t>
        </w:r>
      </w:ins>
      <w:r w:rsidR="002A513D">
        <w:rPr>
          <w:rFonts w:ascii="Calibri" w:hAnsi="Calibri" w:cs="Arial"/>
          <w:bCs/>
          <w:color w:val="000000" w:themeColor="text1"/>
          <w:sz w:val="22"/>
          <w:szCs w:val="22"/>
          <w:lang w:eastAsia="zh-CN"/>
        </w:rPr>
        <w:t>.</w:t>
      </w:r>
      <w:r w:rsidR="00BB4B01">
        <w:rPr>
          <w:rFonts w:ascii="Calibri" w:hAnsi="Calibri" w:cs="Arial"/>
          <w:bCs/>
          <w:color w:val="000000" w:themeColor="text1"/>
          <w:sz w:val="22"/>
          <w:szCs w:val="22"/>
          <w:lang w:eastAsia="zh-CN"/>
        </w:rPr>
        <w:t xml:space="preserve"> </w:t>
      </w:r>
      <w:moveFromRangeStart w:id="780" w:author="jai padmakumar" w:date="2022-12-13T20:43:00Z" w:name="move121856632"/>
      <w:moveFrom w:id="781" w:author="jai padmakumar" w:date="2022-12-13T20:43:00Z">
        <w:r w:rsidR="00953411" w:rsidDel="003C11B7">
          <w:rPr>
            <w:rFonts w:ascii="Calibri" w:hAnsi="Calibri" w:cs="Arial"/>
            <w:bCs/>
            <w:color w:val="000000" w:themeColor="text1"/>
            <w:sz w:val="22"/>
            <w:szCs w:val="22"/>
            <w:lang w:eastAsia="zh-CN"/>
          </w:rPr>
          <w:t xml:space="preserve">We </w:t>
        </w:r>
        <w:r w:rsidDel="003C11B7">
          <w:rPr>
            <w:rFonts w:ascii="Calibri" w:hAnsi="Calibri" w:cs="Arial"/>
            <w:bCs/>
            <w:color w:val="000000" w:themeColor="text1"/>
            <w:sz w:val="22"/>
            <w:szCs w:val="22"/>
            <w:lang w:eastAsia="zh-CN"/>
          </w:rPr>
          <w:t>used the same split NOR gate design described in Park et al</w:t>
        </w:r>
        <w:r w:rsidR="00826954" w:rsidDel="003C11B7">
          <w:rPr>
            <w:rFonts w:ascii="Calibri" w:hAnsi="Calibri" w:cs="Arial"/>
            <w:bCs/>
            <w:color w:val="000000" w:themeColor="text1"/>
            <w:sz w:val="22"/>
            <w:szCs w:val="22"/>
            <w:lang w:eastAsia="zh-CN"/>
          </w:rPr>
          <w:t>. where 2-input NOR gate</w:t>
        </w:r>
        <w:r w:rsidR="00B50518" w:rsidDel="003C11B7">
          <w:rPr>
            <w:rFonts w:ascii="Calibri" w:hAnsi="Calibri" w:cs="Arial"/>
            <w:bCs/>
            <w:color w:val="000000" w:themeColor="text1"/>
            <w:sz w:val="22"/>
            <w:szCs w:val="22"/>
            <w:lang w:eastAsia="zh-CN"/>
          </w:rPr>
          <w:t xml:space="preserve">s are </w:t>
        </w:r>
        <w:r w:rsidR="00826954" w:rsidDel="003C11B7">
          <w:rPr>
            <w:rFonts w:ascii="Calibri" w:hAnsi="Calibri" w:cs="Arial"/>
            <w:bCs/>
            <w:color w:val="000000" w:themeColor="text1"/>
            <w:sz w:val="22"/>
            <w:szCs w:val="22"/>
            <w:lang w:eastAsia="zh-CN"/>
          </w:rPr>
          <w:t>created from a 1-input NOT gate by placing the gate in two landing pads under control of</w:t>
        </w:r>
        <w:r w:rsidR="006A27CF" w:rsidDel="003C11B7">
          <w:rPr>
            <w:rFonts w:ascii="Calibri" w:hAnsi="Calibri" w:cs="Arial"/>
            <w:bCs/>
            <w:color w:val="000000" w:themeColor="text1"/>
            <w:sz w:val="22"/>
            <w:szCs w:val="22"/>
            <w:lang w:eastAsia="zh-CN"/>
          </w:rPr>
          <w:t xml:space="preserve"> individual promoters</w:t>
        </w:r>
        <w:r w:rsidR="00826954" w:rsidDel="003C11B7">
          <w:rPr>
            <w:rFonts w:ascii="Calibri" w:hAnsi="Calibri" w:cs="Arial"/>
            <w:bCs/>
            <w:color w:val="000000" w:themeColor="text1"/>
            <w:sz w:val="22"/>
            <w:szCs w:val="22"/>
            <w:lang w:eastAsia="zh-CN"/>
          </w:rPr>
          <w:t>.</w:t>
        </w:r>
        <w:r w:rsidR="007273FA" w:rsidDel="003C11B7">
          <w:rPr>
            <w:rFonts w:ascii="Calibri" w:hAnsi="Calibri" w:cs="Arial"/>
            <w:bCs/>
            <w:color w:val="000000" w:themeColor="text1"/>
            <w:sz w:val="22"/>
            <w:szCs w:val="22"/>
            <w:lang w:eastAsia="zh-CN"/>
          </w:rPr>
          <w:t xml:space="preserve"> </w:t>
        </w:r>
      </w:moveFrom>
      <w:moveFromRangeEnd w:id="780"/>
      <w:del w:id="782" w:author="jai padmakumar" w:date="2022-12-13T20:44:00Z">
        <w:r w:rsidR="00D33AC3" w:rsidDel="007E08F9">
          <w:rPr>
            <w:rFonts w:ascii="Calibri" w:hAnsi="Calibri" w:cs="Arial"/>
            <w:bCs/>
            <w:color w:val="000000" w:themeColor="text1"/>
            <w:sz w:val="22"/>
            <w:szCs w:val="22"/>
            <w:lang w:eastAsia="zh-CN"/>
          </w:rPr>
          <w:delText xml:space="preserve">The orientation of different gates and ordering was done </w:delText>
        </w:r>
        <w:r w:rsidR="00D33AC3" w:rsidDel="007E08F9">
          <w:rPr>
            <w:rFonts w:ascii="Calibri" w:hAnsi="Calibri" w:cs="Arial"/>
            <w:bCs/>
            <w:i/>
            <w:iCs/>
            <w:color w:val="000000" w:themeColor="text1"/>
            <w:sz w:val="22"/>
            <w:szCs w:val="22"/>
            <w:lang w:eastAsia="zh-CN"/>
          </w:rPr>
          <w:delText xml:space="preserve">ad </w:delText>
        </w:r>
        <w:r w:rsidR="00D33AC3" w:rsidRPr="006D6477" w:rsidDel="007E08F9">
          <w:rPr>
            <w:rFonts w:ascii="Calibri" w:hAnsi="Calibri" w:cs="Arial"/>
            <w:bCs/>
            <w:i/>
            <w:iCs/>
            <w:color w:val="000000" w:themeColor="text1"/>
            <w:sz w:val="22"/>
            <w:szCs w:val="22"/>
            <w:lang w:eastAsia="zh-CN"/>
          </w:rPr>
          <w:delText>hoc</w:delText>
        </w:r>
        <w:r w:rsidR="00D33AC3" w:rsidDel="007E08F9">
          <w:rPr>
            <w:rFonts w:ascii="Calibri" w:hAnsi="Calibri" w:cs="Arial"/>
            <w:bCs/>
            <w:color w:val="000000" w:themeColor="text1"/>
            <w:sz w:val="22"/>
            <w:szCs w:val="22"/>
            <w:lang w:eastAsia="zh-CN"/>
          </w:rPr>
          <w:delText>.</w:delText>
        </w:r>
        <w:r w:rsidR="00545838" w:rsidDel="007E08F9">
          <w:rPr>
            <w:rFonts w:ascii="Calibri" w:hAnsi="Calibri" w:cs="Arial"/>
            <w:bCs/>
            <w:color w:val="000000" w:themeColor="text1"/>
            <w:sz w:val="22"/>
            <w:szCs w:val="22"/>
            <w:lang w:eastAsia="zh-CN"/>
          </w:rPr>
          <w:delText xml:space="preserve"> </w:delText>
        </w:r>
      </w:del>
      <w:r w:rsidR="00545838">
        <w:rPr>
          <w:rFonts w:ascii="Calibri" w:hAnsi="Calibri" w:cs="Arial"/>
          <w:bCs/>
          <w:color w:val="000000" w:themeColor="text1"/>
          <w:sz w:val="22"/>
          <w:szCs w:val="22"/>
          <w:lang w:eastAsia="zh-CN"/>
        </w:rPr>
        <w:t xml:space="preserve">In some cases, the orientation of gates was </w:t>
      </w:r>
      <w:r w:rsidR="00454A82">
        <w:rPr>
          <w:rFonts w:ascii="Calibri" w:hAnsi="Calibri" w:cs="Arial"/>
          <w:bCs/>
          <w:color w:val="000000" w:themeColor="text1"/>
          <w:sz w:val="22"/>
          <w:szCs w:val="22"/>
          <w:lang w:eastAsia="zh-CN"/>
        </w:rPr>
        <w:t>manually changed to reduce effects from transcriptional readthrough</w:t>
      </w:r>
      <w:r w:rsidR="00CC39FD">
        <w:rPr>
          <w:rFonts w:ascii="Calibri" w:hAnsi="Calibri" w:cs="Arial"/>
          <w:bCs/>
          <w:color w:val="000000" w:themeColor="text1"/>
          <w:sz w:val="22"/>
          <w:szCs w:val="22"/>
          <w:lang w:eastAsia="zh-CN"/>
        </w:rPr>
        <w:t xml:space="preserve">. </w:t>
      </w:r>
      <w:r w:rsidR="009E7694" w:rsidRPr="00D33AC3">
        <w:rPr>
          <w:rFonts w:ascii="Calibri" w:hAnsi="Calibri" w:cs="Arial"/>
          <w:bCs/>
          <w:color w:val="000000" w:themeColor="text1"/>
          <w:sz w:val="22"/>
          <w:szCs w:val="22"/>
          <w:lang w:eastAsia="zh-CN"/>
        </w:rPr>
        <w:t>We</w:t>
      </w:r>
      <w:r w:rsidR="009E7694">
        <w:rPr>
          <w:rFonts w:ascii="Calibri" w:hAnsi="Calibri" w:cs="Arial"/>
          <w:bCs/>
          <w:color w:val="000000" w:themeColor="text1"/>
          <w:sz w:val="22"/>
          <w:szCs w:val="22"/>
          <w:lang w:eastAsia="zh-CN"/>
        </w:rPr>
        <w:t xml:space="preserve"> developed a streamlined protocol </w:t>
      </w:r>
      <w:r w:rsidR="00602CA1">
        <w:rPr>
          <w:rFonts w:ascii="Calibri" w:hAnsi="Calibri" w:cs="Arial"/>
          <w:bCs/>
          <w:color w:val="000000" w:themeColor="text1"/>
          <w:sz w:val="22"/>
          <w:szCs w:val="22"/>
          <w:lang w:eastAsia="zh-CN"/>
        </w:rPr>
        <w:t xml:space="preserve">to simultaneously perform double integrations into </w:t>
      </w:r>
      <w:del w:id="783" w:author="jai padmakumar" w:date="2022-12-13T20:45:00Z">
        <w:r w:rsidR="002F15C3" w:rsidDel="007E08F9">
          <w:rPr>
            <w:rFonts w:ascii="Calibri" w:hAnsi="Calibri" w:cs="Arial"/>
            <w:bCs/>
            <w:color w:val="000000" w:themeColor="text1"/>
            <w:sz w:val="22"/>
            <w:szCs w:val="22"/>
            <w:lang w:eastAsia="zh-CN"/>
          </w:rPr>
          <w:delText xml:space="preserve">2 </w:delText>
        </w:r>
      </w:del>
      <w:ins w:id="784" w:author="jai padmakumar" w:date="2022-12-13T20:45:00Z">
        <w:r w:rsidR="007E08F9">
          <w:rPr>
            <w:rFonts w:ascii="Calibri" w:hAnsi="Calibri" w:cs="Arial"/>
            <w:bCs/>
            <w:color w:val="000000" w:themeColor="text1"/>
            <w:sz w:val="22"/>
            <w:szCs w:val="22"/>
            <w:lang w:eastAsia="zh-CN"/>
          </w:rPr>
          <w:t xml:space="preserve">the attB2 and attB7 </w:t>
        </w:r>
      </w:ins>
      <w:r w:rsidR="002F15C3">
        <w:rPr>
          <w:rFonts w:ascii="Calibri" w:hAnsi="Calibri" w:cs="Arial"/>
          <w:bCs/>
          <w:color w:val="000000" w:themeColor="text1"/>
          <w:sz w:val="22"/>
          <w:szCs w:val="22"/>
          <w:lang w:eastAsia="zh-CN"/>
        </w:rPr>
        <w:t xml:space="preserve">landing pads </w:t>
      </w:r>
      <w:r w:rsidR="00EF0CDD">
        <w:rPr>
          <w:rFonts w:ascii="Calibri" w:hAnsi="Calibri" w:cs="Arial"/>
          <w:bCs/>
          <w:color w:val="000000" w:themeColor="text1"/>
          <w:sz w:val="22"/>
          <w:szCs w:val="22"/>
          <w:lang w:eastAsia="zh-CN"/>
        </w:rPr>
        <w:t>directly from an overnight culture</w:t>
      </w:r>
      <w:r w:rsidR="00EF7EF1">
        <w:rPr>
          <w:rFonts w:ascii="Calibri" w:hAnsi="Calibri" w:cs="Arial"/>
          <w:bCs/>
          <w:color w:val="000000" w:themeColor="text1"/>
          <w:sz w:val="22"/>
          <w:szCs w:val="22"/>
          <w:lang w:eastAsia="zh-CN"/>
        </w:rPr>
        <w:t xml:space="preserve"> by adding a plasmid </w:t>
      </w:r>
      <w:r w:rsidR="007D2976">
        <w:rPr>
          <w:rFonts w:ascii="Calibri" w:hAnsi="Calibri" w:cs="Arial"/>
          <w:bCs/>
          <w:color w:val="000000" w:themeColor="text1"/>
          <w:sz w:val="22"/>
          <w:szCs w:val="22"/>
          <w:lang w:eastAsia="zh-CN"/>
        </w:rPr>
        <w:t xml:space="preserve">expressing both the </w:t>
      </w:r>
      <w:r w:rsidR="007D2976" w:rsidRPr="00AA2EE9">
        <w:rPr>
          <w:rFonts w:ascii="Calibri" w:hAnsi="Calibri" w:cs="Arial"/>
          <w:bCs/>
          <w:i/>
          <w:iCs/>
          <w:color w:val="000000" w:themeColor="text1"/>
          <w:sz w:val="22"/>
          <w:szCs w:val="22"/>
          <w:lang w:eastAsia="zh-CN"/>
          <w:rPrChange w:id="785" w:author="jai padmakumar" w:date="2022-12-13T20:45:00Z">
            <w:rPr>
              <w:rFonts w:ascii="Calibri" w:hAnsi="Calibri" w:cs="Arial"/>
              <w:bCs/>
              <w:color w:val="000000" w:themeColor="text1"/>
              <w:sz w:val="22"/>
              <w:szCs w:val="22"/>
              <w:lang w:eastAsia="zh-CN"/>
            </w:rPr>
          </w:rPrChange>
        </w:rPr>
        <w:t>int2</w:t>
      </w:r>
      <w:r w:rsidR="007D2976">
        <w:rPr>
          <w:rFonts w:ascii="Calibri" w:hAnsi="Calibri" w:cs="Arial"/>
          <w:bCs/>
          <w:color w:val="000000" w:themeColor="text1"/>
          <w:sz w:val="22"/>
          <w:szCs w:val="22"/>
          <w:lang w:eastAsia="zh-CN"/>
        </w:rPr>
        <w:t xml:space="preserve"> and </w:t>
      </w:r>
      <w:r w:rsidR="007D2976" w:rsidRPr="00AA2EE9">
        <w:rPr>
          <w:rFonts w:ascii="Calibri" w:hAnsi="Calibri" w:cs="Arial"/>
          <w:bCs/>
          <w:i/>
          <w:iCs/>
          <w:color w:val="000000" w:themeColor="text1"/>
          <w:sz w:val="22"/>
          <w:szCs w:val="22"/>
          <w:lang w:eastAsia="zh-CN"/>
          <w:rPrChange w:id="786" w:author="jai padmakumar" w:date="2022-12-13T20:45:00Z">
            <w:rPr>
              <w:rFonts w:ascii="Calibri" w:hAnsi="Calibri" w:cs="Arial"/>
              <w:bCs/>
              <w:color w:val="000000" w:themeColor="text1"/>
              <w:sz w:val="22"/>
              <w:szCs w:val="22"/>
              <w:lang w:eastAsia="zh-CN"/>
            </w:rPr>
          </w:rPrChange>
        </w:rPr>
        <w:t>int7</w:t>
      </w:r>
      <w:r w:rsidR="007D2976">
        <w:rPr>
          <w:rFonts w:ascii="Calibri" w:hAnsi="Calibri" w:cs="Arial"/>
          <w:bCs/>
          <w:color w:val="000000" w:themeColor="text1"/>
          <w:sz w:val="22"/>
          <w:szCs w:val="22"/>
          <w:lang w:eastAsia="zh-CN"/>
        </w:rPr>
        <w:t xml:space="preserve"> integrases to JAI_</w:t>
      </w:r>
      <w:r w:rsidR="00B32D6C">
        <w:rPr>
          <w:rFonts w:ascii="Calibri" w:hAnsi="Calibri" w:cs="Arial"/>
          <w:bCs/>
          <w:color w:val="000000" w:themeColor="text1"/>
          <w:sz w:val="22"/>
          <w:szCs w:val="22"/>
          <w:lang w:eastAsia="zh-CN"/>
        </w:rPr>
        <w:t>MKC</w:t>
      </w:r>
      <w:r w:rsidR="007D2976">
        <w:rPr>
          <w:rFonts w:ascii="Calibri" w:hAnsi="Calibri" w:cs="Arial"/>
          <w:bCs/>
          <w:color w:val="000000" w:themeColor="text1"/>
          <w:sz w:val="22"/>
          <w:szCs w:val="22"/>
          <w:lang w:eastAsia="zh-CN"/>
        </w:rPr>
        <w:t>300</w:t>
      </w:r>
      <w:r w:rsidR="001B71BE">
        <w:rPr>
          <w:rFonts w:ascii="Calibri" w:hAnsi="Calibri" w:cs="Arial"/>
          <w:bCs/>
          <w:color w:val="000000" w:themeColor="text1"/>
          <w:sz w:val="22"/>
          <w:szCs w:val="22"/>
          <w:lang w:eastAsia="zh-CN"/>
        </w:rPr>
        <w:t xml:space="preserve"> </w:t>
      </w:r>
      <w:ins w:id="787" w:author="jai padmakumar" w:date="2022-12-13T20:45:00Z">
        <w:r w:rsidR="00AA2EE9">
          <w:rPr>
            <w:rFonts w:ascii="Calibri" w:hAnsi="Calibri" w:cs="Arial"/>
            <w:bCs/>
            <w:color w:val="000000" w:themeColor="text1"/>
            <w:sz w:val="22"/>
            <w:szCs w:val="22"/>
            <w:lang w:eastAsia="zh-CN"/>
          </w:rPr>
          <w:t>(Materials and Methods)</w:t>
        </w:r>
      </w:ins>
      <w:del w:id="788" w:author="jai padmakumar" w:date="2022-12-13T20:45:00Z">
        <w:r w:rsidR="001B71BE" w:rsidDel="00AA2EE9">
          <w:rPr>
            <w:rFonts w:ascii="Calibri" w:hAnsi="Calibri" w:cs="Arial"/>
            <w:bCs/>
            <w:color w:val="000000" w:themeColor="text1"/>
            <w:sz w:val="22"/>
            <w:szCs w:val="22"/>
            <w:lang w:eastAsia="zh-CN"/>
          </w:rPr>
          <w:delText>[methods]</w:delText>
        </w:r>
      </w:del>
      <w:r w:rsidR="001B71BE">
        <w:rPr>
          <w:rFonts w:ascii="Calibri" w:hAnsi="Calibri" w:cs="Arial"/>
          <w:bCs/>
          <w:color w:val="000000" w:themeColor="text1"/>
          <w:sz w:val="22"/>
          <w:szCs w:val="22"/>
          <w:lang w:eastAsia="zh-CN"/>
        </w:rPr>
        <w:t xml:space="preserve">. </w:t>
      </w:r>
      <w:r w:rsidR="004E39FA">
        <w:rPr>
          <w:rFonts w:ascii="Calibri" w:hAnsi="Calibri" w:cs="Arial"/>
          <w:bCs/>
          <w:color w:val="000000" w:themeColor="text1"/>
          <w:sz w:val="22"/>
          <w:szCs w:val="22"/>
          <w:lang w:eastAsia="zh-CN"/>
        </w:rPr>
        <w:t>Subsequent integrations into the att</w:t>
      </w:r>
      <w:r w:rsidR="00F4314F">
        <w:rPr>
          <w:rFonts w:ascii="Calibri" w:hAnsi="Calibri" w:cs="Arial"/>
          <w:bCs/>
          <w:color w:val="000000" w:themeColor="text1"/>
          <w:sz w:val="22"/>
          <w:szCs w:val="22"/>
          <w:lang w:eastAsia="zh-CN"/>
        </w:rPr>
        <w:t>B</w:t>
      </w:r>
      <w:r w:rsidR="004E39FA">
        <w:rPr>
          <w:rFonts w:ascii="Calibri" w:hAnsi="Calibri" w:cs="Arial"/>
          <w:bCs/>
          <w:color w:val="000000" w:themeColor="text1"/>
          <w:sz w:val="22"/>
          <w:szCs w:val="22"/>
          <w:lang w:eastAsia="zh-CN"/>
        </w:rPr>
        <w:t>5</w:t>
      </w:r>
      <w:r w:rsidR="00A1076C">
        <w:rPr>
          <w:rFonts w:ascii="Calibri" w:hAnsi="Calibri" w:cs="Arial"/>
          <w:bCs/>
          <w:color w:val="000000" w:themeColor="text1"/>
          <w:sz w:val="22"/>
          <w:szCs w:val="22"/>
          <w:lang w:eastAsia="zh-CN"/>
        </w:rPr>
        <w:t xml:space="preserve"> landing pad were achieved via conjugation and always performed after an integration into att</w:t>
      </w:r>
      <w:r w:rsidR="00F4314F">
        <w:rPr>
          <w:rFonts w:ascii="Calibri" w:hAnsi="Calibri" w:cs="Arial"/>
          <w:bCs/>
          <w:color w:val="000000" w:themeColor="text1"/>
          <w:sz w:val="22"/>
          <w:szCs w:val="22"/>
          <w:lang w:eastAsia="zh-CN"/>
        </w:rPr>
        <w:t>B</w:t>
      </w:r>
      <w:r w:rsidR="00A1076C">
        <w:rPr>
          <w:rFonts w:ascii="Calibri" w:hAnsi="Calibri" w:cs="Arial"/>
          <w:bCs/>
          <w:color w:val="000000" w:themeColor="text1"/>
          <w:sz w:val="22"/>
          <w:szCs w:val="22"/>
          <w:lang w:eastAsia="zh-CN"/>
        </w:rPr>
        <w:t>2 or att</w:t>
      </w:r>
      <w:r w:rsidR="00F4314F">
        <w:rPr>
          <w:rFonts w:ascii="Calibri" w:hAnsi="Calibri" w:cs="Arial"/>
          <w:bCs/>
          <w:color w:val="000000" w:themeColor="text1"/>
          <w:sz w:val="22"/>
          <w:szCs w:val="22"/>
          <w:lang w:eastAsia="zh-CN"/>
        </w:rPr>
        <w:t>B</w:t>
      </w:r>
      <w:r w:rsidR="00A1076C">
        <w:rPr>
          <w:rFonts w:ascii="Calibri" w:hAnsi="Calibri" w:cs="Arial"/>
          <w:bCs/>
          <w:color w:val="000000" w:themeColor="text1"/>
          <w:sz w:val="22"/>
          <w:szCs w:val="22"/>
          <w:lang w:eastAsia="zh-CN"/>
        </w:rPr>
        <w:t>7, enabling selection of transconjugants</w:t>
      </w:r>
      <w:ins w:id="789" w:author="jai padmakumar" w:date="2022-12-13T21:29:00Z">
        <w:r w:rsidR="00346388">
          <w:rPr>
            <w:rFonts w:ascii="Calibri" w:hAnsi="Calibri" w:cs="Arial"/>
            <w:bCs/>
            <w:color w:val="000000" w:themeColor="text1"/>
            <w:sz w:val="22"/>
            <w:szCs w:val="22"/>
            <w:lang w:eastAsia="zh-CN"/>
          </w:rPr>
          <w:t xml:space="preserve"> (Materials and Methods)</w:t>
        </w:r>
      </w:ins>
      <w:r w:rsidR="00A1076C">
        <w:rPr>
          <w:rFonts w:ascii="Calibri" w:hAnsi="Calibri" w:cs="Arial"/>
          <w:bCs/>
          <w:color w:val="000000" w:themeColor="text1"/>
          <w:sz w:val="22"/>
          <w:szCs w:val="22"/>
          <w:lang w:eastAsia="zh-CN"/>
        </w:rPr>
        <w:t xml:space="preserve">. </w:t>
      </w:r>
    </w:p>
    <w:p w14:paraId="3DE0C2C0" w14:textId="1926479C" w:rsidR="0012134C" w:rsidRDefault="00AF126B" w:rsidP="00270345">
      <w:pPr>
        <w:widowControl w:val="0"/>
        <w:adjustRightInd w:val="0"/>
        <w:snapToGrid w:val="0"/>
        <w:spacing w:line="360" w:lineRule="auto"/>
        <w:ind w:firstLine="720"/>
        <w:contextualSpacing/>
        <w:jc w:val="both"/>
        <w:outlineLvl w:val="0"/>
        <w:rPr>
          <w:ins w:id="790" w:author="jai padmakumar" w:date="2022-12-13T22:12:00Z"/>
          <w:rFonts w:ascii="Calibri" w:hAnsi="Calibri" w:cs="Arial"/>
          <w:bCs/>
          <w:color w:val="000000" w:themeColor="text1"/>
          <w:sz w:val="22"/>
          <w:szCs w:val="22"/>
          <w:lang w:eastAsia="zh-CN"/>
        </w:rPr>
      </w:pPr>
      <w:r>
        <w:rPr>
          <w:rFonts w:ascii="Calibri" w:hAnsi="Calibri" w:cs="Arial"/>
          <w:bCs/>
          <w:color w:val="000000" w:themeColor="text1"/>
          <w:sz w:val="22"/>
          <w:szCs w:val="22"/>
          <w:lang w:eastAsia="zh-CN"/>
        </w:rPr>
        <w:lastRenderedPageBreak/>
        <w:t>The largest subcircuit i</w:t>
      </w:r>
      <w:r w:rsidR="00F91444">
        <w:rPr>
          <w:rFonts w:ascii="Calibri" w:hAnsi="Calibri" w:cs="Arial"/>
          <w:bCs/>
          <w:color w:val="000000" w:themeColor="text1"/>
          <w:sz w:val="22"/>
          <w:szCs w:val="22"/>
          <w:lang w:eastAsia="zh-CN"/>
        </w:rPr>
        <w:t xml:space="preserve">mplemented </w:t>
      </w:r>
      <w:ins w:id="791" w:author="jai padmakumar" w:date="2022-12-13T21:29:00Z">
        <w:r w:rsidR="00111D92">
          <w:rPr>
            <w:rFonts w:ascii="Calibri" w:hAnsi="Calibri" w:cs="Arial"/>
            <w:bCs/>
            <w:color w:val="000000" w:themeColor="text1"/>
            <w:sz w:val="22"/>
            <w:szCs w:val="22"/>
            <w:lang w:eastAsia="zh-CN"/>
          </w:rPr>
          <w:t>required</w:t>
        </w:r>
      </w:ins>
      <w:ins w:id="792" w:author="jai padmakumar" w:date="2022-12-13T20:46:00Z">
        <w:r w:rsidR="00926269">
          <w:rPr>
            <w:rFonts w:ascii="Calibri" w:hAnsi="Calibri" w:cs="Arial"/>
            <w:bCs/>
            <w:color w:val="000000" w:themeColor="text1"/>
            <w:sz w:val="22"/>
            <w:szCs w:val="22"/>
            <w:lang w:eastAsia="zh-CN"/>
          </w:rPr>
          <w:t xml:space="preserve"> </w:t>
        </w:r>
      </w:ins>
      <w:ins w:id="793" w:author="jai padmakumar" w:date="2022-12-13T20:50:00Z">
        <w:r w:rsidR="00C4000B">
          <w:rPr>
            <w:rFonts w:ascii="Calibri" w:hAnsi="Calibri" w:cs="Arial"/>
            <w:bCs/>
            <w:color w:val="000000" w:themeColor="text1"/>
            <w:sz w:val="22"/>
            <w:szCs w:val="22"/>
            <w:lang w:eastAsia="zh-CN"/>
          </w:rPr>
          <w:t xml:space="preserve">a total of 8 gates, 2 inputs, and 3 outputs </w:t>
        </w:r>
      </w:ins>
      <w:del w:id="794" w:author="jai padmakumar" w:date="2022-12-13T20:50:00Z">
        <w:r w:rsidR="00EF7EBC" w:rsidDel="00BC2063">
          <w:rPr>
            <w:rFonts w:ascii="Calibri" w:hAnsi="Calibri" w:cs="Arial"/>
            <w:bCs/>
            <w:color w:val="000000" w:themeColor="text1"/>
            <w:sz w:val="22"/>
            <w:szCs w:val="22"/>
            <w:lang w:eastAsia="zh-CN"/>
          </w:rPr>
          <w:delText xml:space="preserve">employed </w:delText>
        </w:r>
      </w:del>
      <w:ins w:id="795" w:author="jai padmakumar" w:date="2022-12-13T20:50:00Z">
        <w:r w:rsidR="00BC2063">
          <w:rPr>
            <w:rFonts w:ascii="Calibri" w:hAnsi="Calibri" w:cs="Arial"/>
            <w:bCs/>
            <w:color w:val="000000" w:themeColor="text1"/>
            <w:sz w:val="22"/>
            <w:szCs w:val="22"/>
            <w:lang w:eastAsia="zh-CN"/>
          </w:rPr>
          <w:t xml:space="preserve">employing </w:t>
        </w:r>
      </w:ins>
      <w:r w:rsidR="00EF7EBC">
        <w:rPr>
          <w:rFonts w:ascii="Calibri" w:hAnsi="Calibri" w:cs="Arial"/>
          <w:bCs/>
          <w:color w:val="000000" w:themeColor="text1"/>
          <w:sz w:val="22"/>
          <w:szCs w:val="22"/>
          <w:lang w:eastAsia="zh-CN"/>
        </w:rPr>
        <w:t xml:space="preserve">a total of </w:t>
      </w:r>
      <w:r w:rsidR="00CC39FD">
        <w:rPr>
          <w:rFonts w:ascii="Calibri" w:hAnsi="Calibri" w:cs="Arial"/>
          <w:bCs/>
          <w:color w:val="000000" w:themeColor="text1"/>
          <w:sz w:val="22"/>
          <w:szCs w:val="22"/>
          <w:lang w:eastAsia="zh-CN"/>
        </w:rPr>
        <w:t>21</w:t>
      </w:r>
      <w:r w:rsidR="00EF7EBC">
        <w:rPr>
          <w:rFonts w:ascii="Calibri" w:hAnsi="Calibri" w:cs="Arial"/>
          <w:bCs/>
          <w:color w:val="000000" w:themeColor="text1"/>
          <w:sz w:val="22"/>
          <w:szCs w:val="22"/>
          <w:lang w:eastAsia="zh-CN"/>
        </w:rPr>
        <w:t xml:space="preserve"> regulatory genes</w:t>
      </w:r>
      <w:r w:rsidR="00A9797D">
        <w:rPr>
          <w:rFonts w:ascii="Calibri" w:hAnsi="Calibri" w:cs="Arial"/>
          <w:bCs/>
          <w:color w:val="000000" w:themeColor="text1"/>
          <w:sz w:val="22"/>
          <w:szCs w:val="22"/>
          <w:lang w:eastAsia="zh-CN"/>
        </w:rPr>
        <w:t xml:space="preserve"> </w:t>
      </w:r>
      <w:r w:rsidR="00D319B6">
        <w:rPr>
          <w:rFonts w:ascii="Calibri" w:hAnsi="Calibri" w:cs="Arial"/>
          <w:bCs/>
          <w:color w:val="000000" w:themeColor="text1"/>
          <w:sz w:val="22"/>
          <w:szCs w:val="22"/>
          <w:lang w:eastAsia="zh-CN"/>
        </w:rPr>
        <w:t>(with total of 30</w:t>
      </w:r>
      <w:r w:rsidR="00651004">
        <w:rPr>
          <w:rFonts w:ascii="Calibri" w:hAnsi="Calibri" w:cs="Arial"/>
          <w:bCs/>
          <w:color w:val="000000" w:themeColor="text1"/>
          <w:sz w:val="22"/>
          <w:szCs w:val="22"/>
          <w:lang w:eastAsia="zh-CN"/>
        </w:rPr>
        <w:t>XX</w:t>
      </w:r>
      <w:r w:rsidR="00D319B6">
        <w:rPr>
          <w:rFonts w:ascii="Calibri" w:hAnsi="Calibri" w:cs="Arial"/>
          <w:bCs/>
          <w:color w:val="000000" w:themeColor="text1"/>
          <w:sz w:val="22"/>
          <w:szCs w:val="22"/>
          <w:lang w:eastAsia="zh-CN"/>
        </w:rPr>
        <w:t xml:space="preserve"> something synthetic genes in total) </w:t>
      </w:r>
      <w:del w:id="796" w:author="jai padmakumar" w:date="2022-12-13T21:30:00Z">
        <w:r w:rsidR="00A9797D" w:rsidDel="002333DD">
          <w:rPr>
            <w:rFonts w:ascii="Calibri" w:hAnsi="Calibri" w:cs="Arial"/>
            <w:bCs/>
            <w:color w:val="000000" w:themeColor="text1"/>
            <w:sz w:val="22"/>
            <w:szCs w:val="22"/>
            <w:lang w:eastAsia="zh-CN"/>
          </w:rPr>
          <w:delText>and contained</w:delText>
        </w:r>
      </w:del>
      <w:ins w:id="797" w:author="jai padmakumar" w:date="2022-12-13T21:30:00Z">
        <w:r w:rsidR="002333DD">
          <w:rPr>
            <w:rFonts w:ascii="Calibri" w:hAnsi="Calibri" w:cs="Arial"/>
            <w:bCs/>
            <w:color w:val="000000" w:themeColor="text1"/>
            <w:sz w:val="22"/>
            <w:szCs w:val="22"/>
            <w:lang w:eastAsia="zh-CN"/>
          </w:rPr>
          <w:t>spanning</w:t>
        </w:r>
      </w:ins>
      <w:r w:rsidR="00A9797D">
        <w:rPr>
          <w:rFonts w:ascii="Calibri" w:hAnsi="Calibri" w:cs="Arial"/>
          <w:bCs/>
          <w:color w:val="000000" w:themeColor="text1"/>
          <w:sz w:val="22"/>
          <w:szCs w:val="22"/>
          <w:lang w:eastAsia="zh-CN"/>
        </w:rPr>
        <w:t xml:space="preserve"> &gt;30kb of synthetic DNA</w:t>
      </w:r>
      <w:r w:rsidR="009D5E1D">
        <w:rPr>
          <w:rFonts w:ascii="Calibri" w:hAnsi="Calibri" w:cs="Arial"/>
          <w:bCs/>
          <w:color w:val="000000" w:themeColor="text1"/>
          <w:sz w:val="22"/>
          <w:szCs w:val="22"/>
          <w:lang w:eastAsia="zh-CN"/>
        </w:rPr>
        <w:t xml:space="preserve"> (Figure</w:t>
      </w:r>
      <w:ins w:id="798" w:author="jai padmakumar" w:date="2022-12-13T20:50:00Z">
        <w:r w:rsidR="00BE6B5F">
          <w:rPr>
            <w:rFonts w:ascii="Calibri" w:hAnsi="Calibri" w:cs="Arial"/>
            <w:bCs/>
            <w:color w:val="000000" w:themeColor="text1"/>
            <w:sz w:val="22"/>
            <w:szCs w:val="22"/>
            <w:lang w:eastAsia="zh-CN"/>
          </w:rPr>
          <w:t>s</w:t>
        </w:r>
      </w:ins>
      <w:r w:rsidR="009D5E1D">
        <w:rPr>
          <w:rFonts w:ascii="Calibri" w:hAnsi="Calibri" w:cs="Arial"/>
          <w:bCs/>
          <w:color w:val="000000" w:themeColor="text1"/>
          <w:sz w:val="22"/>
          <w:szCs w:val="22"/>
          <w:lang w:eastAsia="zh-CN"/>
        </w:rPr>
        <w:t xml:space="preserve"> 3A, 3B</w:t>
      </w:r>
      <w:r w:rsidR="003B50B4">
        <w:rPr>
          <w:rFonts w:ascii="Calibri" w:hAnsi="Calibri" w:cs="Arial"/>
          <w:bCs/>
          <w:color w:val="000000" w:themeColor="text1"/>
          <w:sz w:val="22"/>
          <w:szCs w:val="22"/>
          <w:lang w:eastAsia="zh-CN"/>
        </w:rPr>
        <w:t xml:space="preserve">, </w:t>
      </w:r>
      <w:ins w:id="799" w:author="jai padmakumar" w:date="2022-12-13T21:31:00Z">
        <w:r w:rsidR="00EA69D8">
          <w:rPr>
            <w:rFonts w:ascii="Calibri" w:hAnsi="Calibri" w:cs="Arial"/>
            <w:bCs/>
            <w:color w:val="000000" w:themeColor="text1"/>
            <w:sz w:val="22"/>
            <w:szCs w:val="22"/>
            <w:lang w:eastAsia="zh-CN"/>
          </w:rPr>
          <w:t xml:space="preserve">and </w:t>
        </w:r>
      </w:ins>
      <w:del w:id="800" w:author="jai padmakumar" w:date="2022-12-13T21:31:00Z">
        <w:r w:rsidR="003B50B4" w:rsidDel="00DB4F0F">
          <w:rPr>
            <w:rFonts w:ascii="Calibri" w:hAnsi="Calibri" w:cs="Arial"/>
            <w:bCs/>
            <w:color w:val="000000" w:themeColor="text1"/>
            <w:sz w:val="22"/>
            <w:szCs w:val="22"/>
            <w:lang w:eastAsia="zh-CN"/>
          </w:rPr>
          <w:delText>supp figure</w:delText>
        </w:r>
      </w:del>
      <w:ins w:id="801" w:author="jai padmakumar" w:date="2022-12-13T21:31:00Z">
        <w:r w:rsidR="00DB4F0F">
          <w:rPr>
            <w:rFonts w:ascii="Calibri" w:hAnsi="Calibri" w:cs="Arial"/>
            <w:bCs/>
            <w:color w:val="000000" w:themeColor="text1"/>
            <w:sz w:val="22"/>
            <w:szCs w:val="22"/>
            <w:lang w:eastAsia="zh-CN"/>
          </w:rPr>
          <w:t>Supplemental Datasheet</w:t>
        </w:r>
      </w:ins>
      <w:r w:rsidR="009D5E1D">
        <w:rPr>
          <w:rFonts w:ascii="Calibri" w:hAnsi="Calibri" w:cs="Arial"/>
          <w:bCs/>
          <w:color w:val="000000" w:themeColor="text1"/>
          <w:sz w:val="22"/>
          <w:szCs w:val="22"/>
          <w:lang w:eastAsia="zh-CN"/>
        </w:rPr>
        <w:t>).</w:t>
      </w:r>
      <w:r w:rsidR="00CC39FD">
        <w:rPr>
          <w:rFonts w:ascii="Calibri" w:hAnsi="Calibri" w:cs="Arial"/>
          <w:bCs/>
          <w:color w:val="000000" w:themeColor="text1"/>
          <w:sz w:val="22"/>
          <w:szCs w:val="22"/>
          <w:lang w:eastAsia="zh-CN"/>
        </w:rPr>
        <w:t xml:space="preserve"> The circuit contains 3 </w:t>
      </w:r>
      <w:del w:id="802" w:author="jai padmakumar" w:date="2022-12-13T21:35:00Z">
        <w:r w:rsidR="00CC39FD" w:rsidDel="00C64ECE">
          <w:rPr>
            <w:rFonts w:ascii="Calibri" w:hAnsi="Calibri" w:cs="Arial"/>
            <w:bCs/>
            <w:color w:val="000000" w:themeColor="text1"/>
            <w:sz w:val="22"/>
            <w:szCs w:val="22"/>
            <w:lang w:eastAsia="zh-CN"/>
          </w:rPr>
          <w:delText xml:space="preserve">fluorophores </w:delText>
        </w:r>
      </w:del>
      <w:ins w:id="803" w:author="jai padmakumar" w:date="2022-12-13T21:35:00Z">
        <w:r w:rsidR="00C64ECE">
          <w:rPr>
            <w:rFonts w:ascii="Calibri" w:hAnsi="Calibri" w:cs="Arial"/>
            <w:bCs/>
            <w:color w:val="000000" w:themeColor="text1"/>
            <w:sz w:val="22"/>
            <w:szCs w:val="22"/>
            <w:lang w:eastAsia="zh-CN"/>
          </w:rPr>
          <w:t xml:space="preserve">fluorescent proteins </w:t>
        </w:r>
      </w:ins>
      <w:r w:rsidR="00CC39FD">
        <w:rPr>
          <w:rFonts w:ascii="Calibri" w:hAnsi="Calibri" w:cs="Arial"/>
          <w:bCs/>
          <w:color w:val="000000" w:themeColor="text1"/>
          <w:sz w:val="22"/>
          <w:szCs w:val="22"/>
          <w:lang w:eastAsia="zh-CN"/>
        </w:rPr>
        <w:t>to simultaneously</w:t>
      </w:r>
      <w:r w:rsidR="00E13361">
        <w:rPr>
          <w:rFonts w:ascii="Calibri" w:hAnsi="Calibri" w:cs="Arial"/>
          <w:bCs/>
          <w:color w:val="000000" w:themeColor="text1"/>
          <w:sz w:val="22"/>
          <w:szCs w:val="22"/>
          <w:lang w:eastAsia="zh-CN"/>
        </w:rPr>
        <w:t xml:space="preserve"> </w:t>
      </w:r>
      <w:r w:rsidR="00DE308C">
        <w:rPr>
          <w:rFonts w:ascii="Calibri" w:hAnsi="Calibri" w:cs="Arial"/>
          <w:bCs/>
          <w:color w:val="000000" w:themeColor="text1"/>
          <w:sz w:val="22"/>
          <w:szCs w:val="22"/>
          <w:lang w:eastAsia="zh-CN"/>
        </w:rPr>
        <w:t xml:space="preserve">measure the promoter activities </w:t>
      </w:r>
      <w:del w:id="804" w:author="jai padmakumar" w:date="2022-12-13T21:35:00Z">
        <w:r w:rsidR="004C4F4A" w:rsidDel="0010692A">
          <w:rPr>
            <w:rFonts w:ascii="Calibri" w:hAnsi="Calibri" w:cs="Arial"/>
            <w:bCs/>
            <w:color w:val="000000" w:themeColor="text1"/>
            <w:sz w:val="22"/>
            <w:szCs w:val="22"/>
            <w:lang w:eastAsia="zh-CN"/>
          </w:rPr>
          <w:delText xml:space="preserve">of the </w:delText>
        </w:r>
        <w:r w:rsidR="00DD5F08" w:rsidDel="0010692A">
          <w:rPr>
            <w:rFonts w:ascii="Calibri" w:hAnsi="Calibri" w:cs="Arial"/>
            <w:bCs/>
            <w:color w:val="000000" w:themeColor="text1"/>
            <w:sz w:val="22"/>
            <w:szCs w:val="22"/>
            <w:lang w:eastAsia="zh-CN"/>
          </w:rPr>
          <w:delText>promoters</w:delText>
        </w:r>
      </w:del>
      <w:ins w:id="805" w:author="jai padmakumar" w:date="2022-12-13T21:35:00Z">
        <w:r w:rsidR="0010692A">
          <w:rPr>
            <w:rFonts w:ascii="Calibri" w:hAnsi="Calibri" w:cs="Arial"/>
            <w:bCs/>
            <w:color w:val="000000" w:themeColor="text1"/>
            <w:sz w:val="22"/>
            <w:szCs w:val="22"/>
            <w:lang w:eastAsia="zh-CN"/>
          </w:rPr>
          <w:t>from the 3 outputs</w:t>
        </w:r>
      </w:ins>
      <w:del w:id="806" w:author="jai padmakumar" w:date="2022-12-13T21:34:00Z">
        <w:r w:rsidR="00DD5F08" w:rsidDel="00C64ECE">
          <w:rPr>
            <w:rFonts w:ascii="Calibri" w:hAnsi="Calibri" w:cs="Arial"/>
            <w:bCs/>
            <w:color w:val="000000" w:themeColor="text1"/>
            <w:sz w:val="22"/>
            <w:szCs w:val="22"/>
            <w:lang w:eastAsia="zh-CN"/>
          </w:rPr>
          <w:delText xml:space="preserve"> driving the quorum outputs</w:delText>
        </w:r>
      </w:del>
      <w:r w:rsidR="00DD5F08">
        <w:rPr>
          <w:rFonts w:ascii="Calibri" w:hAnsi="Calibri" w:cs="Arial"/>
          <w:bCs/>
          <w:color w:val="000000" w:themeColor="text1"/>
          <w:sz w:val="22"/>
          <w:szCs w:val="22"/>
          <w:lang w:eastAsia="zh-CN"/>
        </w:rPr>
        <w:t xml:space="preserve">. </w:t>
      </w:r>
      <w:ins w:id="807" w:author="jai padmakumar" w:date="2022-12-13T21:36:00Z">
        <w:r w:rsidR="00427C89">
          <w:rPr>
            <w:rFonts w:ascii="Calibri" w:hAnsi="Calibri" w:cs="Arial"/>
            <w:bCs/>
            <w:color w:val="000000" w:themeColor="text1"/>
            <w:sz w:val="22"/>
            <w:szCs w:val="22"/>
            <w:lang w:eastAsia="zh-CN"/>
          </w:rPr>
          <w:t xml:space="preserve">Initially, </w:t>
        </w:r>
        <w:r w:rsidR="000A7EDC">
          <w:rPr>
            <w:rFonts w:ascii="Calibri" w:hAnsi="Calibri" w:cs="Arial"/>
            <w:bCs/>
            <w:color w:val="000000" w:themeColor="text1"/>
            <w:sz w:val="22"/>
            <w:szCs w:val="22"/>
            <w:lang w:eastAsia="zh-CN"/>
          </w:rPr>
          <w:t>we were unable to clone the attB2 p</w:t>
        </w:r>
      </w:ins>
      <w:ins w:id="808" w:author="jai padmakumar" w:date="2022-12-13T21:37:00Z">
        <w:r w:rsidR="000A7EDC">
          <w:rPr>
            <w:rFonts w:ascii="Calibri" w:hAnsi="Calibri" w:cs="Arial"/>
            <w:bCs/>
            <w:color w:val="000000" w:themeColor="text1"/>
            <w:sz w:val="22"/>
            <w:szCs w:val="22"/>
            <w:lang w:eastAsia="zh-CN"/>
          </w:rPr>
          <w:t xml:space="preserve">ayload through plasmids due to toxicity. </w:t>
        </w:r>
        <w:r w:rsidR="00224C1F">
          <w:rPr>
            <w:rFonts w:ascii="Calibri" w:hAnsi="Calibri" w:cs="Arial"/>
            <w:bCs/>
            <w:color w:val="000000" w:themeColor="text1"/>
            <w:sz w:val="22"/>
            <w:szCs w:val="22"/>
            <w:lang w:eastAsia="zh-CN"/>
          </w:rPr>
          <w:t xml:space="preserve">To circumvent this, </w:t>
        </w:r>
        <w:r w:rsidR="009672E0">
          <w:rPr>
            <w:rFonts w:ascii="Calibri" w:hAnsi="Calibri" w:cs="Arial"/>
            <w:bCs/>
            <w:color w:val="000000" w:themeColor="text1"/>
            <w:sz w:val="22"/>
            <w:szCs w:val="22"/>
            <w:lang w:eastAsia="zh-CN"/>
          </w:rPr>
          <w:t xml:space="preserve">we divided the attB2 payload across </w:t>
        </w:r>
      </w:ins>
      <w:ins w:id="809" w:author="jai padmakumar" w:date="2022-12-13T21:40:00Z">
        <w:r w:rsidR="00342FD9">
          <w:rPr>
            <w:rFonts w:ascii="Calibri" w:hAnsi="Calibri" w:cs="Arial"/>
            <w:bCs/>
            <w:color w:val="000000" w:themeColor="text1"/>
            <w:sz w:val="22"/>
            <w:szCs w:val="22"/>
            <w:lang w:eastAsia="zh-CN"/>
          </w:rPr>
          <w:t>three</w:t>
        </w:r>
      </w:ins>
      <w:ins w:id="810" w:author="jai padmakumar" w:date="2022-12-13T21:37:00Z">
        <w:r w:rsidR="009672E0">
          <w:rPr>
            <w:rFonts w:ascii="Calibri" w:hAnsi="Calibri" w:cs="Arial"/>
            <w:bCs/>
            <w:color w:val="000000" w:themeColor="text1"/>
            <w:sz w:val="22"/>
            <w:szCs w:val="22"/>
            <w:lang w:eastAsia="zh-CN"/>
          </w:rPr>
          <w:t xml:space="preserve"> plasmids </w:t>
        </w:r>
      </w:ins>
      <w:ins w:id="811" w:author="jai padmakumar" w:date="2022-12-13T21:38:00Z">
        <w:r w:rsidR="0073787B">
          <w:rPr>
            <w:rFonts w:ascii="Calibri" w:hAnsi="Calibri" w:cs="Arial"/>
            <w:bCs/>
            <w:color w:val="000000" w:themeColor="text1"/>
            <w:sz w:val="22"/>
            <w:szCs w:val="22"/>
            <w:lang w:eastAsia="zh-CN"/>
          </w:rPr>
          <w:t xml:space="preserve">with </w:t>
        </w:r>
        <w:r w:rsidR="003F2443">
          <w:rPr>
            <w:rFonts w:ascii="Calibri" w:hAnsi="Calibri" w:cs="Arial"/>
            <w:bCs/>
            <w:color w:val="000000" w:themeColor="text1"/>
            <w:sz w:val="22"/>
            <w:szCs w:val="22"/>
            <w:lang w:eastAsia="zh-CN"/>
          </w:rPr>
          <w:t>low copy pSC101 origins</w:t>
        </w:r>
      </w:ins>
      <w:ins w:id="812" w:author="jai padmakumar" w:date="2022-12-13T21:39:00Z">
        <w:r w:rsidR="009043C6">
          <w:rPr>
            <w:rFonts w:ascii="Calibri" w:hAnsi="Calibri" w:cs="Arial"/>
            <w:bCs/>
            <w:color w:val="000000" w:themeColor="text1"/>
            <w:sz w:val="22"/>
            <w:szCs w:val="22"/>
            <w:lang w:eastAsia="zh-CN"/>
          </w:rPr>
          <w:t xml:space="preserve">. </w:t>
        </w:r>
        <w:r w:rsidR="002327D5">
          <w:rPr>
            <w:rFonts w:ascii="Calibri" w:hAnsi="Calibri" w:cs="Arial"/>
            <w:bCs/>
            <w:color w:val="000000" w:themeColor="text1"/>
            <w:sz w:val="22"/>
            <w:szCs w:val="22"/>
            <w:lang w:eastAsia="zh-CN"/>
          </w:rPr>
          <w:t xml:space="preserve">We then </w:t>
        </w:r>
        <w:r w:rsidR="007D0808">
          <w:rPr>
            <w:rFonts w:ascii="Calibri" w:hAnsi="Calibri" w:cs="Arial"/>
            <w:bCs/>
            <w:color w:val="000000" w:themeColor="text1"/>
            <w:sz w:val="22"/>
            <w:szCs w:val="22"/>
            <w:lang w:eastAsia="zh-CN"/>
          </w:rPr>
          <w:t>performed a four</w:t>
        </w:r>
      </w:ins>
      <w:ins w:id="813" w:author="jai padmakumar" w:date="2022-12-16T11:12:00Z">
        <w:r w:rsidR="00D562C0">
          <w:rPr>
            <w:rFonts w:ascii="Calibri" w:hAnsi="Calibri" w:cs="Arial"/>
            <w:bCs/>
            <w:color w:val="000000" w:themeColor="text1"/>
            <w:sz w:val="22"/>
            <w:szCs w:val="22"/>
            <w:lang w:eastAsia="zh-CN"/>
          </w:rPr>
          <w:t>-</w:t>
        </w:r>
      </w:ins>
      <w:ins w:id="814" w:author="jai padmakumar" w:date="2022-12-13T21:39:00Z">
        <w:r w:rsidR="007D0808">
          <w:rPr>
            <w:rFonts w:ascii="Calibri" w:hAnsi="Calibri" w:cs="Arial"/>
            <w:bCs/>
            <w:color w:val="000000" w:themeColor="text1"/>
            <w:sz w:val="22"/>
            <w:szCs w:val="22"/>
            <w:lang w:eastAsia="zh-CN"/>
          </w:rPr>
          <w:t>piece</w:t>
        </w:r>
        <w:r w:rsidR="002327D5">
          <w:rPr>
            <w:rFonts w:ascii="Calibri" w:hAnsi="Calibri" w:cs="Arial"/>
            <w:bCs/>
            <w:color w:val="000000" w:themeColor="text1"/>
            <w:sz w:val="22"/>
            <w:szCs w:val="22"/>
            <w:lang w:eastAsia="zh-CN"/>
          </w:rPr>
          <w:t xml:space="preserve"> </w:t>
        </w:r>
      </w:ins>
      <w:ins w:id="815" w:author="jai padmakumar" w:date="2022-12-13T21:40:00Z">
        <w:r w:rsidR="00AD3429">
          <w:rPr>
            <w:rFonts w:ascii="Calibri" w:hAnsi="Calibri" w:cs="Arial"/>
            <w:bCs/>
            <w:color w:val="000000" w:themeColor="text1"/>
            <w:sz w:val="22"/>
            <w:szCs w:val="22"/>
            <w:lang w:eastAsia="zh-CN"/>
          </w:rPr>
          <w:t>G</w:t>
        </w:r>
      </w:ins>
      <w:ins w:id="816" w:author="jai padmakumar" w:date="2022-12-13T21:39:00Z">
        <w:r w:rsidR="002327D5">
          <w:rPr>
            <w:rFonts w:ascii="Calibri" w:hAnsi="Calibri" w:cs="Arial"/>
            <w:bCs/>
            <w:color w:val="000000" w:themeColor="text1"/>
            <w:sz w:val="22"/>
            <w:szCs w:val="22"/>
            <w:lang w:eastAsia="zh-CN"/>
          </w:rPr>
          <w:t xml:space="preserve">olden </w:t>
        </w:r>
      </w:ins>
      <w:ins w:id="817" w:author="jai padmakumar" w:date="2022-12-13T21:40:00Z">
        <w:r w:rsidR="00AD3429">
          <w:rPr>
            <w:rFonts w:ascii="Calibri" w:hAnsi="Calibri" w:cs="Arial"/>
            <w:bCs/>
            <w:color w:val="000000" w:themeColor="text1"/>
            <w:sz w:val="22"/>
            <w:szCs w:val="22"/>
            <w:lang w:eastAsia="zh-CN"/>
          </w:rPr>
          <w:t>G</w:t>
        </w:r>
      </w:ins>
      <w:ins w:id="818" w:author="jai padmakumar" w:date="2022-12-13T21:39:00Z">
        <w:r w:rsidR="002327D5">
          <w:rPr>
            <w:rFonts w:ascii="Calibri" w:hAnsi="Calibri" w:cs="Arial"/>
            <w:bCs/>
            <w:color w:val="000000" w:themeColor="text1"/>
            <w:sz w:val="22"/>
            <w:szCs w:val="22"/>
            <w:lang w:eastAsia="zh-CN"/>
          </w:rPr>
          <w:t xml:space="preserve">ate assembly </w:t>
        </w:r>
        <w:r w:rsidR="007D0808">
          <w:rPr>
            <w:rFonts w:ascii="Calibri" w:hAnsi="Calibri" w:cs="Arial"/>
            <w:bCs/>
            <w:color w:val="000000" w:themeColor="text1"/>
            <w:sz w:val="22"/>
            <w:szCs w:val="22"/>
            <w:lang w:eastAsia="zh-CN"/>
          </w:rPr>
          <w:t xml:space="preserve">to </w:t>
        </w:r>
      </w:ins>
      <w:ins w:id="819" w:author="jai padmakumar" w:date="2022-12-13T21:40:00Z">
        <w:r w:rsidR="00524B72">
          <w:rPr>
            <w:rFonts w:ascii="Calibri" w:hAnsi="Calibri" w:cs="Arial"/>
            <w:bCs/>
            <w:color w:val="000000" w:themeColor="text1"/>
            <w:sz w:val="22"/>
            <w:szCs w:val="22"/>
            <w:lang w:eastAsia="zh-CN"/>
          </w:rPr>
          <w:t>assemble</w:t>
        </w:r>
        <w:r w:rsidR="00342FD9">
          <w:rPr>
            <w:rFonts w:ascii="Calibri" w:hAnsi="Calibri" w:cs="Arial"/>
            <w:bCs/>
            <w:color w:val="000000" w:themeColor="text1"/>
            <w:sz w:val="22"/>
            <w:szCs w:val="22"/>
            <w:lang w:eastAsia="zh-CN"/>
          </w:rPr>
          <w:t xml:space="preserve"> the three</w:t>
        </w:r>
        <w:r w:rsidR="00FE78AC">
          <w:rPr>
            <w:rFonts w:ascii="Calibri" w:hAnsi="Calibri" w:cs="Arial"/>
            <w:bCs/>
            <w:color w:val="000000" w:themeColor="text1"/>
            <w:sz w:val="22"/>
            <w:szCs w:val="22"/>
            <w:lang w:eastAsia="zh-CN"/>
          </w:rPr>
          <w:t xml:space="preserve"> into the attB2 R6K integration vector</w:t>
        </w:r>
      </w:ins>
      <w:ins w:id="820" w:author="jai padmakumar" w:date="2022-12-13T21:41:00Z">
        <w:r w:rsidR="005C7344">
          <w:rPr>
            <w:rFonts w:ascii="Calibri" w:hAnsi="Calibri" w:cs="Arial"/>
            <w:bCs/>
            <w:color w:val="000000" w:themeColor="text1"/>
            <w:sz w:val="22"/>
            <w:szCs w:val="22"/>
            <w:lang w:eastAsia="zh-CN"/>
          </w:rPr>
          <w:t xml:space="preserve"> in a 20uL reaction</w:t>
        </w:r>
        <w:r w:rsidR="00621D4B">
          <w:rPr>
            <w:rFonts w:ascii="Calibri" w:hAnsi="Calibri" w:cs="Arial"/>
            <w:bCs/>
            <w:color w:val="000000" w:themeColor="text1"/>
            <w:sz w:val="22"/>
            <w:szCs w:val="22"/>
            <w:lang w:eastAsia="zh-CN"/>
          </w:rPr>
          <w:t xml:space="preserve">. We dialyzed the assembly </w:t>
        </w:r>
        <w:r w:rsidR="005C7344">
          <w:rPr>
            <w:rFonts w:ascii="Calibri" w:hAnsi="Calibri" w:cs="Arial"/>
            <w:bCs/>
            <w:color w:val="000000" w:themeColor="text1"/>
            <w:sz w:val="22"/>
            <w:szCs w:val="22"/>
            <w:lang w:eastAsia="zh-CN"/>
          </w:rPr>
          <w:t xml:space="preserve">to remove salt and </w:t>
        </w:r>
      </w:ins>
      <w:ins w:id="821" w:author="jai padmakumar" w:date="2022-12-13T21:42:00Z">
        <w:r w:rsidR="00A4441D">
          <w:rPr>
            <w:rFonts w:ascii="Calibri" w:hAnsi="Calibri" w:cs="Arial"/>
            <w:bCs/>
            <w:color w:val="000000" w:themeColor="text1"/>
            <w:sz w:val="22"/>
            <w:szCs w:val="22"/>
            <w:lang w:eastAsia="zh-CN"/>
          </w:rPr>
          <w:t>electroporated</w:t>
        </w:r>
      </w:ins>
      <w:ins w:id="822" w:author="jai padmakumar" w:date="2022-12-13T21:41:00Z">
        <w:r w:rsidR="00707B8D">
          <w:rPr>
            <w:rFonts w:ascii="Calibri" w:hAnsi="Calibri" w:cs="Arial"/>
            <w:bCs/>
            <w:color w:val="000000" w:themeColor="text1"/>
            <w:sz w:val="22"/>
            <w:szCs w:val="22"/>
            <w:lang w:eastAsia="zh-CN"/>
          </w:rPr>
          <w:t xml:space="preserve"> </w:t>
        </w:r>
        <w:r w:rsidR="00671A63">
          <w:rPr>
            <w:rFonts w:ascii="Calibri" w:hAnsi="Calibri" w:cs="Arial"/>
            <w:bCs/>
            <w:color w:val="000000" w:themeColor="text1"/>
            <w:sz w:val="22"/>
            <w:szCs w:val="22"/>
            <w:lang w:eastAsia="zh-CN"/>
          </w:rPr>
          <w:t>t</w:t>
        </w:r>
      </w:ins>
      <w:ins w:id="823" w:author="jai padmakumar" w:date="2022-12-13T21:42:00Z">
        <w:r w:rsidR="00671A63">
          <w:rPr>
            <w:rFonts w:ascii="Calibri" w:hAnsi="Calibri" w:cs="Arial"/>
            <w:bCs/>
            <w:color w:val="000000" w:themeColor="text1"/>
            <w:sz w:val="22"/>
            <w:szCs w:val="22"/>
            <w:lang w:eastAsia="zh-CN"/>
          </w:rPr>
          <w:t xml:space="preserve">he </w:t>
        </w:r>
        <w:r w:rsidR="00A4441D">
          <w:rPr>
            <w:rFonts w:ascii="Calibri" w:hAnsi="Calibri" w:cs="Arial"/>
            <w:bCs/>
            <w:color w:val="000000" w:themeColor="text1"/>
            <w:sz w:val="22"/>
            <w:szCs w:val="22"/>
            <w:lang w:eastAsia="zh-CN"/>
          </w:rPr>
          <w:t xml:space="preserve">full 20uL of </w:t>
        </w:r>
        <w:r w:rsidR="00E30B02">
          <w:rPr>
            <w:rFonts w:ascii="Calibri" w:hAnsi="Calibri" w:cs="Arial"/>
            <w:bCs/>
            <w:color w:val="000000" w:themeColor="text1"/>
            <w:sz w:val="22"/>
            <w:szCs w:val="22"/>
            <w:lang w:eastAsia="zh-CN"/>
          </w:rPr>
          <w:t xml:space="preserve">assembly into JAI_MKC300 </w:t>
        </w:r>
        <w:r w:rsidR="0030586C">
          <w:rPr>
            <w:rFonts w:ascii="Calibri" w:hAnsi="Calibri" w:cs="Arial"/>
            <w:bCs/>
            <w:color w:val="000000" w:themeColor="text1"/>
            <w:sz w:val="22"/>
            <w:szCs w:val="22"/>
            <w:lang w:eastAsia="zh-CN"/>
          </w:rPr>
          <w:t xml:space="preserve">(Materials </w:t>
        </w:r>
      </w:ins>
      <w:ins w:id="824" w:author="jai padmakumar" w:date="2022-12-13T21:43:00Z">
        <w:r w:rsidR="0030586C">
          <w:rPr>
            <w:rFonts w:ascii="Calibri" w:hAnsi="Calibri" w:cs="Arial"/>
            <w:bCs/>
            <w:color w:val="000000" w:themeColor="text1"/>
            <w:sz w:val="22"/>
            <w:szCs w:val="22"/>
            <w:lang w:eastAsia="zh-CN"/>
          </w:rPr>
          <w:t>and Methods).</w:t>
        </w:r>
        <w:r w:rsidR="004D4129">
          <w:rPr>
            <w:rFonts w:ascii="Calibri" w:hAnsi="Calibri" w:cs="Arial"/>
            <w:bCs/>
            <w:color w:val="000000" w:themeColor="text1"/>
            <w:sz w:val="22"/>
            <w:szCs w:val="22"/>
            <w:lang w:eastAsia="zh-CN"/>
          </w:rPr>
          <w:t xml:space="preserve"> We then integrated the attB7 payload using our normal protocol (Materials and Methods). </w:t>
        </w:r>
      </w:ins>
      <w:ins w:id="825" w:author="jai padmakumar" w:date="2022-12-13T21:48:00Z">
        <w:r w:rsidR="00186107">
          <w:rPr>
            <w:rFonts w:ascii="Calibri" w:hAnsi="Calibri" w:cs="Arial"/>
            <w:bCs/>
            <w:color w:val="000000" w:themeColor="text1"/>
            <w:sz w:val="22"/>
            <w:szCs w:val="22"/>
            <w:lang w:eastAsia="zh-CN"/>
          </w:rPr>
          <w:t xml:space="preserve">We then validated the circuit </w:t>
        </w:r>
      </w:ins>
      <w:ins w:id="826" w:author="jai padmakumar" w:date="2022-12-13T21:44:00Z">
        <w:r w:rsidR="00462EA1">
          <w:rPr>
            <w:rFonts w:ascii="Calibri" w:hAnsi="Calibri" w:cs="Arial"/>
            <w:bCs/>
            <w:color w:val="000000" w:themeColor="text1"/>
            <w:sz w:val="22"/>
            <w:szCs w:val="22"/>
            <w:lang w:eastAsia="zh-CN"/>
          </w:rPr>
          <w:t xml:space="preserve">performed as </w:t>
        </w:r>
        <w:r w:rsidR="004C702D">
          <w:rPr>
            <w:rFonts w:ascii="Calibri" w:hAnsi="Calibri" w:cs="Arial"/>
            <w:bCs/>
            <w:color w:val="000000" w:themeColor="text1"/>
            <w:sz w:val="22"/>
            <w:szCs w:val="22"/>
            <w:lang w:eastAsia="zh-CN"/>
          </w:rPr>
          <w:t>predicted</w:t>
        </w:r>
      </w:ins>
      <w:ins w:id="827" w:author="jai padmakumar" w:date="2022-12-13T21:47:00Z">
        <w:r w:rsidR="00176468">
          <w:rPr>
            <w:rFonts w:ascii="Calibri" w:hAnsi="Calibri" w:cs="Arial"/>
            <w:bCs/>
            <w:color w:val="000000" w:themeColor="text1"/>
            <w:sz w:val="22"/>
            <w:szCs w:val="22"/>
            <w:lang w:eastAsia="zh-CN"/>
          </w:rPr>
          <w:t xml:space="preserve"> </w:t>
        </w:r>
      </w:ins>
      <w:ins w:id="828" w:author="jai padmakumar" w:date="2022-12-13T21:48:00Z">
        <w:r w:rsidR="00206AFE">
          <w:rPr>
            <w:rFonts w:ascii="Calibri" w:hAnsi="Calibri" w:cs="Arial"/>
            <w:bCs/>
            <w:color w:val="000000" w:themeColor="text1"/>
            <w:sz w:val="22"/>
            <w:szCs w:val="22"/>
            <w:lang w:eastAsia="zh-CN"/>
          </w:rPr>
          <w:t xml:space="preserve">across all states </w:t>
        </w:r>
      </w:ins>
      <w:ins w:id="829" w:author="jai padmakumar" w:date="2022-12-13T21:47:00Z">
        <w:r w:rsidR="00176468">
          <w:rPr>
            <w:rFonts w:ascii="Calibri" w:hAnsi="Calibri" w:cs="Arial"/>
            <w:bCs/>
            <w:color w:val="000000" w:themeColor="text1"/>
            <w:sz w:val="22"/>
            <w:szCs w:val="22"/>
            <w:lang w:eastAsia="zh-CN"/>
          </w:rPr>
          <w:t>by flow cyto</w:t>
        </w:r>
      </w:ins>
      <w:ins w:id="830" w:author="jai padmakumar" w:date="2022-12-13T21:48:00Z">
        <w:r w:rsidR="00176468">
          <w:rPr>
            <w:rFonts w:ascii="Calibri" w:hAnsi="Calibri" w:cs="Arial"/>
            <w:bCs/>
            <w:color w:val="000000" w:themeColor="text1"/>
            <w:sz w:val="22"/>
            <w:szCs w:val="22"/>
            <w:lang w:eastAsia="zh-CN"/>
          </w:rPr>
          <w:t>metry</w:t>
        </w:r>
        <w:r w:rsidR="002C0134">
          <w:rPr>
            <w:rFonts w:ascii="Calibri" w:hAnsi="Calibri" w:cs="Arial"/>
            <w:bCs/>
            <w:color w:val="000000" w:themeColor="text1"/>
            <w:sz w:val="22"/>
            <w:szCs w:val="22"/>
            <w:lang w:eastAsia="zh-CN"/>
          </w:rPr>
          <w:t xml:space="preserve"> (Figure 3</w:t>
        </w:r>
      </w:ins>
      <w:ins w:id="831" w:author="jai padmakumar" w:date="2022-12-13T21:49:00Z">
        <w:r w:rsidR="002C0134">
          <w:rPr>
            <w:rFonts w:ascii="Calibri" w:hAnsi="Calibri" w:cs="Arial"/>
            <w:bCs/>
            <w:color w:val="000000" w:themeColor="text1"/>
            <w:sz w:val="22"/>
            <w:szCs w:val="22"/>
            <w:lang w:eastAsia="zh-CN"/>
          </w:rPr>
          <w:t>C).</w:t>
        </w:r>
        <w:r w:rsidR="00FC41A0">
          <w:rPr>
            <w:rFonts w:ascii="Calibri" w:hAnsi="Calibri" w:cs="Arial"/>
            <w:bCs/>
            <w:color w:val="000000" w:themeColor="text1"/>
            <w:sz w:val="22"/>
            <w:szCs w:val="22"/>
            <w:lang w:eastAsia="zh-CN"/>
          </w:rPr>
          <w:t xml:space="preserve"> </w:t>
        </w:r>
        <w:r w:rsidR="008E3E6B">
          <w:rPr>
            <w:rFonts w:ascii="Calibri" w:hAnsi="Calibri" w:cs="Arial"/>
            <w:bCs/>
            <w:color w:val="000000" w:themeColor="text1"/>
            <w:sz w:val="22"/>
            <w:szCs w:val="22"/>
            <w:lang w:eastAsia="zh-CN"/>
          </w:rPr>
          <w:t>N</w:t>
        </w:r>
      </w:ins>
      <w:ins w:id="832" w:author="jai padmakumar" w:date="2022-12-13T21:44:00Z">
        <w:r w:rsidR="001344A3">
          <w:rPr>
            <w:rFonts w:ascii="Calibri" w:hAnsi="Calibri" w:cs="Arial"/>
            <w:bCs/>
            <w:color w:val="000000" w:themeColor="text1"/>
            <w:sz w:val="22"/>
            <w:szCs w:val="22"/>
            <w:lang w:eastAsia="zh-CN"/>
          </w:rPr>
          <w:t>ext</w:t>
        </w:r>
      </w:ins>
      <w:ins w:id="833" w:author="jai padmakumar" w:date="2022-12-13T21:49:00Z">
        <w:r w:rsidR="00FC41A0">
          <w:rPr>
            <w:rFonts w:ascii="Calibri" w:hAnsi="Calibri" w:cs="Arial"/>
            <w:bCs/>
            <w:color w:val="000000" w:themeColor="text1"/>
            <w:sz w:val="22"/>
            <w:szCs w:val="22"/>
            <w:lang w:eastAsia="zh-CN"/>
          </w:rPr>
          <w:t>,</w:t>
        </w:r>
        <w:r w:rsidR="00DE1A72">
          <w:rPr>
            <w:rFonts w:ascii="Calibri" w:hAnsi="Calibri" w:cs="Arial"/>
            <w:bCs/>
            <w:color w:val="000000" w:themeColor="text1"/>
            <w:sz w:val="22"/>
            <w:szCs w:val="22"/>
            <w:lang w:eastAsia="zh-CN"/>
          </w:rPr>
          <w:t xml:space="preserve"> we</w:t>
        </w:r>
      </w:ins>
      <w:ins w:id="834" w:author="jai padmakumar" w:date="2022-12-13T21:44:00Z">
        <w:r w:rsidR="001344A3">
          <w:rPr>
            <w:rFonts w:ascii="Calibri" w:hAnsi="Calibri" w:cs="Arial"/>
            <w:bCs/>
            <w:color w:val="000000" w:themeColor="text1"/>
            <w:sz w:val="22"/>
            <w:szCs w:val="22"/>
            <w:lang w:eastAsia="zh-CN"/>
          </w:rPr>
          <w:t xml:space="preserve"> </w:t>
        </w:r>
        <w:r w:rsidR="00F40256">
          <w:rPr>
            <w:rFonts w:ascii="Calibri" w:hAnsi="Calibri" w:cs="Arial"/>
            <w:bCs/>
            <w:color w:val="000000" w:themeColor="text1"/>
            <w:sz w:val="22"/>
            <w:szCs w:val="22"/>
            <w:lang w:eastAsia="zh-CN"/>
          </w:rPr>
          <w:t>in</w:t>
        </w:r>
      </w:ins>
      <w:ins w:id="835" w:author="jai padmakumar" w:date="2022-12-13T21:45:00Z">
        <w:r w:rsidR="00F40256">
          <w:rPr>
            <w:rFonts w:ascii="Calibri" w:hAnsi="Calibri" w:cs="Arial"/>
            <w:bCs/>
            <w:color w:val="000000" w:themeColor="text1"/>
            <w:sz w:val="22"/>
            <w:szCs w:val="22"/>
            <w:lang w:eastAsia="zh-CN"/>
          </w:rPr>
          <w:t xml:space="preserve">tegrated </w:t>
        </w:r>
        <w:r w:rsidR="00CA36E3">
          <w:rPr>
            <w:rFonts w:ascii="Calibri" w:hAnsi="Calibri" w:cs="Arial"/>
            <w:bCs/>
            <w:color w:val="000000" w:themeColor="text1"/>
            <w:sz w:val="22"/>
            <w:szCs w:val="22"/>
            <w:lang w:eastAsia="zh-CN"/>
          </w:rPr>
          <w:t xml:space="preserve">the </w:t>
        </w:r>
        <w:r w:rsidR="004A50D1">
          <w:rPr>
            <w:rFonts w:ascii="Calibri" w:hAnsi="Calibri" w:cs="Arial"/>
            <w:bCs/>
            <w:color w:val="000000" w:themeColor="text1"/>
            <w:sz w:val="22"/>
            <w:szCs w:val="22"/>
            <w:lang w:eastAsia="zh-CN"/>
          </w:rPr>
          <w:t>OC6</w:t>
        </w:r>
        <w:r w:rsidR="00CA36E3">
          <w:rPr>
            <w:rFonts w:ascii="Calibri" w:hAnsi="Calibri" w:cs="Arial"/>
            <w:bCs/>
            <w:color w:val="000000" w:themeColor="text1"/>
            <w:sz w:val="22"/>
            <w:szCs w:val="22"/>
            <w:lang w:eastAsia="zh-CN"/>
          </w:rPr>
          <w:t xml:space="preserve"> and </w:t>
        </w:r>
        <w:proofErr w:type="spellStart"/>
        <w:r w:rsidR="00AE37C7">
          <w:rPr>
            <w:rFonts w:ascii="Calibri" w:hAnsi="Calibri" w:cs="Arial"/>
            <w:bCs/>
            <w:color w:val="000000" w:themeColor="text1"/>
            <w:sz w:val="22"/>
            <w:szCs w:val="22"/>
            <w:lang w:eastAsia="zh-CN"/>
          </w:rPr>
          <w:t>pC</w:t>
        </w:r>
        <w:proofErr w:type="spellEnd"/>
        <w:r w:rsidR="00AE37C7">
          <w:rPr>
            <w:rFonts w:ascii="Calibri" w:hAnsi="Calibri" w:cs="Arial"/>
            <w:bCs/>
            <w:color w:val="000000" w:themeColor="text1"/>
            <w:sz w:val="22"/>
            <w:szCs w:val="22"/>
            <w:lang w:eastAsia="zh-CN"/>
          </w:rPr>
          <w:t>-HSL</w:t>
        </w:r>
        <w:r w:rsidR="00CA36E3">
          <w:rPr>
            <w:rFonts w:ascii="Calibri" w:hAnsi="Calibri" w:cs="Arial"/>
            <w:bCs/>
            <w:color w:val="000000" w:themeColor="text1"/>
            <w:sz w:val="22"/>
            <w:szCs w:val="22"/>
            <w:lang w:eastAsia="zh-CN"/>
          </w:rPr>
          <w:t xml:space="preserve"> </w:t>
        </w:r>
      </w:ins>
      <w:ins w:id="836" w:author="jai padmakumar" w:date="2022-12-13T21:49:00Z">
        <w:r w:rsidR="00D50FBA">
          <w:rPr>
            <w:rFonts w:ascii="Calibri" w:hAnsi="Calibri" w:cs="Arial"/>
            <w:bCs/>
            <w:color w:val="000000" w:themeColor="text1"/>
            <w:sz w:val="22"/>
            <w:szCs w:val="22"/>
            <w:lang w:eastAsia="zh-CN"/>
          </w:rPr>
          <w:t>synthase</w:t>
        </w:r>
      </w:ins>
      <w:ins w:id="837" w:author="jai padmakumar" w:date="2022-12-13T21:45:00Z">
        <w:r w:rsidR="00AF24B8">
          <w:rPr>
            <w:rFonts w:ascii="Calibri" w:hAnsi="Calibri" w:cs="Arial"/>
            <w:bCs/>
            <w:color w:val="000000" w:themeColor="text1"/>
            <w:sz w:val="22"/>
            <w:szCs w:val="22"/>
            <w:lang w:eastAsia="zh-CN"/>
          </w:rPr>
          <w:t xml:space="preserve"> genes into the attB5 landing pad</w:t>
        </w:r>
      </w:ins>
      <w:ins w:id="838" w:author="jai padmakumar" w:date="2022-12-13T21:44:00Z">
        <w:r w:rsidR="00462EA1">
          <w:rPr>
            <w:rFonts w:ascii="Calibri" w:hAnsi="Calibri" w:cs="Arial"/>
            <w:bCs/>
            <w:color w:val="000000" w:themeColor="text1"/>
            <w:sz w:val="22"/>
            <w:szCs w:val="22"/>
            <w:lang w:eastAsia="zh-CN"/>
          </w:rPr>
          <w:t xml:space="preserve"> (Figure</w:t>
        </w:r>
      </w:ins>
      <w:ins w:id="839" w:author="jai padmakumar" w:date="2022-12-13T21:50:00Z">
        <w:r w:rsidR="009B243D">
          <w:rPr>
            <w:rFonts w:ascii="Calibri" w:hAnsi="Calibri" w:cs="Arial"/>
            <w:bCs/>
            <w:color w:val="000000" w:themeColor="text1"/>
            <w:sz w:val="22"/>
            <w:szCs w:val="22"/>
            <w:lang w:eastAsia="zh-CN"/>
          </w:rPr>
          <w:t xml:space="preserve"> 3</w:t>
        </w:r>
      </w:ins>
      <w:ins w:id="840" w:author="jai padmakumar" w:date="2022-12-13T21:46:00Z">
        <w:r w:rsidR="00A87EA1">
          <w:rPr>
            <w:rFonts w:ascii="Calibri" w:hAnsi="Calibri" w:cs="Arial"/>
            <w:bCs/>
            <w:color w:val="000000" w:themeColor="text1"/>
            <w:sz w:val="22"/>
            <w:szCs w:val="22"/>
            <w:lang w:eastAsia="zh-CN"/>
          </w:rPr>
          <w:t>B</w:t>
        </w:r>
      </w:ins>
      <w:ins w:id="841" w:author="jai padmakumar" w:date="2022-12-13T21:44:00Z">
        <w:r w:rsidR="00462EA1">
          <w:rPr>
            <w:rFonts w:ascii="Calibri" w:hAnsi="Calibri" w:cs="Arial"/>
            <w:bCs/>
            <w:color w:val="000000" w:themeColor="text1"/>
            <w:sz w:val="22"/>
            <w:szCs w:val="22"/>
            <w:lang w:eastAsia="zh-CN"/>
          </w:rPr>
          <w:t>)</w:t>
        </w:r>
      </w:ins>
      <w:ins w:id="842" w:author="jai padmakumar" w:date="2022-12-13T21:46:00Z">
        <w:r w:rsidR="000769BB">
          <w:rPr>
            <w:rFonts w:ascii="Calibri" w:hAnsi="Calibri" w:cs="Arial"/>
            <w:bCs/>
            <w:color w:val="000000" w:themeColor="text1"/>
            <w:sz w:val="22"/>
            <w:szCs w:val="22"/>
            <w:lang w:eastAsia="zh-CN"/>
          </w:rPr>
          <w:t>.</w:t>
        </w:r>
      </w:ins>
      <w:ins w:id="843" w:author="jai padmakumar" w:date="2022-12-13T21:41:00Z">
        <w:r w:rsidR="005C7344">
          <w:rPr>
            <w:rFonts w:ascii="Calibri" w:hAnsi="Calibri" w:cs="Arial"/>
            <w:bCs/>
            <w:color w:val="000000" w:themeColor="text1"/>
            <w:sz w:val="22"/>
            <w:szCs w:val="22"/>
            <w:lang w:eastAsia="zh-CN"/>
          </w:rPr>
          <w:t xml:space="preserve"> </w:t>
        </w:r>
      </w:ins>
      <w:ins w:id="844" w:author="jai padmakumar" w:date="2022-12-13T21:46:00Z">
        <w:r w:rsidR="00F2582C">
          <w:rPr>
            <w:rFonts w:ascii="Calibri" w:hAnsi="Calibri" w:cs="Arial"/>
            <w:bCs/>
            <w:color w:val="000000" w:themeColor="text1"/>
            <w:sz w:val="22"/>
            <w:szCs w:val="22"/>
            <w:lang w:eastAsia="zh-CN"/>
          </w:rPr>
          <w:t xml:space="preserve">Finally, we transformed </w:t>
        </w:r>
      </w:ins>
      <w:ins w:id="845" w:author="jai padmakumar" w:date="2022-12-13T21:50:00Z">
        <w:r w:rsidR="00431365">
          <w:rPr>
            <w:rFonts w:ascii="Calibri" w:hAnsi="Calibri" w:cs="Arial"/>
            <w:bCs/>
            <w:color w:val="000000" w:themeColor="text1"/>
            <w:sz w:val="22"/>
            <w:szCs w:val="22"/>
            <w:lang w:eastAsia="zh-CN"/>
          </w:rPr>
          <w:t xml:space="preserve">the </w:t>
        </w:r>
      </w:ins>
      <w:ins w:id="846" w:author="jai padmakumar" w:date="2022-12-13T21:47:00Z">
        <w:r w:rsidR="00F2582C">
          <w:rPr>
            <w:rFonts w:ascii="Calibri" w:hAnsi="Calibri" w:cs="Arial"/>
            <w:bCs/>
            <w:color w:val="000000" w:themeColor="text1"/>
            <w:sz w:val="22"/>
            <w:szCs w:val="22"/>
            <w:lang w:eastAsia="zh-CN"/>
          </w:rPr>
          <w:t>DAPG</w:t>
        </w:r>
      </w:ins>
      <w:ins w:id="847" w:author="jai padmakumar" w:date="2022-12-13T21:50:00Z">
        <w:r w:rsidR="00431365">
          <w:rPr>
            <w:rFonts w:ascii="Calibri" w:hAnsi="Calibri" w:cs="Arial"/>
            <w:bCs/>
            <w:color w:val="000000" w:themeColor="text1"/>
            <w:sz w:val="22"/>
            <w:szCs w:val="22"/>
            <w:lang w:eastAsia="zh-CN"/>
          </w:rPr>
          <w:t xml:space="preserve"> </w:t>
        </w:r>
        <w:r w:rsidR="00B5202C">
          <w:rPr>
            <w:rFonts w:ascii="Calibri" w:hAnsi="Calibri" w:cs="Arial"/>
            <w:bCs/>
            <w:color w:val="000000" w:themeColor="text1"/>
            <w:sz w:val="22"/>
            <w:szCs w:val="22"/>
            <w:lang w:eastAsia="zh-CN"/>
          </w:rPr>
          <w:t xml:space="preserve">production pathway, carried on a p15a plasmid, </w:t>
        </w:r>
      </w:ins>
      <w:ins w:id="848" w:author="jai padmakumar" w:date="2022-12-13T21:51:00Z">
        <w:r w:rsidR="002B7781">
          <w:rPr>
            <w:rFonts w:ascii="Calibri" w:hAnsi="Calibri" w:cs="Arial"/>
            <w:bCs/>
            <w:color w:val="000000" w:themeColor="text1"/>
            <w:sz w:val="22"/>
            <w:szCs w:val="22"/>
            <w:lang w:eastAsia="zh-CN"/>
          </w:rPr>
          <w:t>into the same strain.</w:t>
        </w:r>
        <w:r w:rsidR="00374F80">
          <w:rPr>
            <w:rFonts w:ascii="Calibri" w:hAnsi="Calibri" w:cs="Arial"/>
            <w:bCs/>
            <w:color w:val="000000" w:themeColor="text1"/>
            <w:sz w:val="22"/>
            <w:szCs w:val="22"/>
            <w:lang w:eastAsia="zh-CN"/>
          </w:rPr>
          <w:t xml:space="preserve"> In adding the DAPG production plasmid</w:t>
        </w:r>
      </w:ins>
      <w:ins w:id="849" w:author="jai padmakumar" w:date="2022-12-13T21:52:00Z">
        <w:r w:rsidR="00D21EE6">
          <w:rPr>
            <w:rFonts w:ascii="Calibri" w:hAnsi="Calibri" w:cs="Arial"/>
            <w:bCs/>
            <w:color w:val="000000" w:themeColor="text1"/>
            <w:sz w:val="22"/>
            <w:szCs w:val="22"/>
            <w:lang w:eastAsia="zh-CN"/>
          </w:rPr>
          <w:t xml:space="preserve"> to this and other circuits</w:t>
        </w:r>
      </w:ins>
      <w:ins w:id="850" w:author="jai padmakumar" w:date="2022-12-13T21:51:00Z">
        <w:r w:rsidR="009657C6">
          <w:rPr>
            <w:rFonts w:ascii="Calibri" w:hAnsi="Calibri" w:cs="Arial"/>
            <w:bCs/>
            <w:color w:val="000000" w:themeColor="text1"/>
            <w:sz w:val="22"/>
            <w:szCs w:val="22"/>
            <w:lang w:eastAsia="zh-CN"/>
          </w:rPr>
          <w:t>, we dis</w:t>
        </w:r>
      </w:ins>
      <w:ins w:id="851" w:author="jai padmakumar" w:date="2022-12-13T21:52:00Z">
        <w:r w:rsidR="009657C6">
          <w:rPr>
            <w:rFonts w:ascii="Calibri" w:hAnsi="Calibri" w:cs="Arial"/>
            <w:bCs/>
            <w:color w:val="000000" w:themeColor="text1"/>
            <w:sz w:val="22"/>
            <w:szCs w:val="22"/>
            <w:lang w:eastAsia="zh-CN"/>
          </w:rPr>
          <w:t>covered context depe</w:t>
        </w:r>
        <w:r w:rsidR="00B84DBC">
          <w:rPr>
            <w:rFonts w:ascii="Calibri" w:hAnsi="Calibri" w:cs="Arial"/>
            <w:bCs/>
            <w:color w:val="000000" w:themeColor="text1"/>
            <w:sz w:val="22"/>
            <w:szCs w:val="22"/>
            <w:lang w:eastAsia="zh-CN"/>
          </w:rPr>
          <w:t xml:space="preserve">ndent </w:t>
        </w:r>
        <w:r w:rsidR="00AE503C">
          <w:rPr>
            <w:rFonts w:ascii="Calibri" w:hAnsi="Calibri" w:cs="Arial"/>
            <w:bCs/>
            <w:color w:val="000000" w:themeColor="text1"/>
            <w:sz w:val="22"/>
            <w:szCs w:val="22"/>
            <w:lang w:eastAsia="zh-CN"/>
          </w:rPr>
          <w:t>toxicity that caused significant instability leading to</w:t>
        </w:r>
      </w:ins>
      <w:ins w:id="852" w:author="jai padmakumar" w:date="2022-12-13T21:53:00Z">
        <w:r w:rsidR="00AE503C">
          <w:rPr>
            <w:rFonts w:ascii="Calibri" w:hAnsi="Calibri" w:cs="Arial"/>
            <w:bCs/>
            <w:color w:val="000000" w:themeColor="text1"/>
            <w:sz w:val="22"/>
            <w:szCs w:val="22"/>
            <w:lang w:eastAsia="zh-CN"/>
          </w:rPr>
          <w:t xml:space="preserve"> mutations in</w:t>
        </w:r>
        <w:r w:rsidR="000A3958">
          <w:rPr>
            <w:rFonts w:ascii="Calibri" w:hAnsi="Calibri" w:cs="Arial"/>
            <w:bCs/>
            <w:color w:val="000000" w:themeColor="text1"/>
            <w:sz w:val="22"/>
            <w:szCs w:val="22"/>
            <w:lang w:eastAsia="zh-CN"/>
          </w:rPr>
          <w:t xml:space="preserve"> both the </w:t>
        </w:r>
        <w:r w:rsidR="00C73BE4">
          <w:rPr>
            <w:rFonts w:ascii="Calibri" w:hAnsi="Calibri" w:cs="Arial"/>
            <w:bCs/>
            <w:color w:val="000000" w:themeColor="text1"/>
            <w:sz w:val="22"/>
            <w:szCs w:val="22"/>
            <w:lang w:eastAsia="zh-CN"/>
          </w:rPr>
          <w:t xml:space="preserve">circuit and/or DAPG synthase genes. </w:t>
        </w:r>
      </w:ins>
      <w:del w:id="853" w:author="jai padmakumar" w:date="2022-12-13T21:53:00Z">
        <w:r w:rsidR="00D53932" w:rsidDel="00EF7C80">
          <w:rPr>
            <w:rFonts w:ascii="Calibri" w:hAnsi="Calibri" w:cs="Arial"/>
            <w:bCs/>
            <w:color w:val="000000" w:themeColor="text1"/>
            <w:sz w:val="22"/>
            <w:szCs w:val="22"/>
            <w:lang w:eastAsia="zh-CN"/>
          </w:rPr>
          <w:delText>In constructing</w:delText>
        </w:r>
        <w:r w:rsidR="003F3A26" w:rsidDel="00EF7C80">
          <w:rPr>
            <w:rFonts w:ascii="Calibri" w:hAnsi="Calibri" w:cs="Arial"/>
            <w:bCs/>
            <w:color w:val="000000" w:themeColor="text1"/>
            <w:sz w:val="22"/>
            <w:szCs w:val="22"/>
            <w:lang w:eastAsia="zh-CN"/>
          </w:rPr>
          <w:delText xml:space="preserve"> this and other circuits, we discovered </w:delText>
        </w:r>
        <w:r w:rsidR="00DD61A1" w:rsidDel="00EF7C80">
          <w:rPr>
            <w:rFonts w:ascii="Calibri" w:hAnsi="Calibri" w:cs="Arial"/>
            <w:bCs/>
            <w:color w:val="000000" w:themeColor="text1"/>
            <w:sz w:val="22"/>
            <w:szCs w:val="22"/>
            <w:lang w:eastAsia="zh-CN"/>
          </w:rPr>
          <w:delText xml:space="preserve">context dependent toxicity from DAPG production </w:delText>
        </w:r>
        <w:r w:rsidR="00482EB3" w:rsidDel="00EF7C80">
          <w:rPr>
            <w:rFonts w:ascii="Calibri" w:hAnsi="Calibri" w:cs="Arial"/>
            <w:bCs/>
            <w:color w:val="000000" w:themeColor="text1"/>
            <w:sz w:val="22"/>
            <w:szCs w:val="22"/>
            <w:lang w:eastAsia="zh-CN"/>
          </w:rPr>
          <w:delText>that</w:delText>
        </w:r>
        <w:r w:rsidR="00217211" w:rsidDel="00EF7C80">
          <w:rPr>
            <w:rFonts w:ascii="Calibri" w:hAnsi="Calibri" w:cs="Arial"/>
            <w:bCs/>
            <w:color w:val="000000" w:themeColor="text1"/>
            <w:sz w:val="22"/>
            <w:szCs w:val="22"/>
            <w:lang w:eastAsia="zh-CN"/>
          </w:rPr>
          <w:delText xml:space="preserve"> created significant instability</w:delText>
        </w:r>
        <w:r w:rsidR="00482EB3" w:rsidDel="00EF7C80">
          <w:rPr>
            <w:rFonts w:ascii="Calibri" w:hAnsi="Calibri" w:cs="Arial"/>
            <w:bCs/>
            <w:color w:val="000000" w:themeColor="text1"/>
            <w:sz w:val="22"/>
            <w:szCs w:val="22"/>
            <w:lang w:eastAsia="zh-CN"/>
          </w:rPr>
          <w:delText xml:space="preserve">. </w:delText>
        </w:r>
      </w:del>
      <w:r w:rsidR="008A77A9">
        <w:rPr>
          <w:rFonts w:ascii="Calibri" w:hAnsi="Calibri" w:cs="Arial"/>
          <w:bCs/>
          <w:color w:val="000000" w:themeColor="text1"/>
          <w:sz w:val="22"/>
          <w:szCs w:val="22"/>
          <w:lang w:eastAsia="zh-CN"/>
        </w:rPr>
        <w:t>To address this, we lowered the copy number of the</w:t>
      </w:r>
      <w:r w:rsidR="0078134A">
        <w:rPr>
          <w:rFonts w:ascii="Calibri" w:hAnsi="Calibri" w:cs="Arial"/>
          <w:bCs/>
          <w:color w:val="000000" w:themeColor="text1"/>
          <w:sz w:val="22"/>
          <w:szCs w:val="22"/>
          <w:lang w:eastAsia="zh-CN"/>
        </w:rPr>
        <w:t xml:space="preserve"> </w:t>
      </w:r>
      <w:r w:rsidR="008A77A9">
        <w:rPr>
          <w:rFonts w:ascii="Calibri" w:hAnsi="Calibri" w:cs="Arial"/>
          <w:bCs/>
          <w:color w:val="000000" w:themeColor="text1"/>
          <w:sz w:val="22"/>
          <w:szCs w:val="22"/>
          <w:lang w:eastAsia="zh-CN"/>
        </w:rPr>
        <w:t xml:space="preserve">DAPG production plasmid by replacing the p15a origin with a pSC101 origin. Remarkably, despite </w:t>
      </w:r>
      <w:del w:id="854" w:author="jai padmakumar" w:date="2022-12-13T21:54:00Z">
        <w:r w:rsidR="008A77A9" w:rsidDel="00152E6E">
          <w:rPr>
            <w:rFonts w:ascii="Calibri" w:hAnsi="Calibri" w:cs="Arial"/>
            <w:bCs/>
            <w:color w:val="000000" w:themeColor="text1"/>
            <w:sz w:val="22"/>
            <w:szCs w:val="22"/>
            <w:lang w:eastAsia="zh-CN"/>
          </w:rPr>
          <w:delText xml:space="preserve">this </w:delText>
        </w:r>
      </w:del>
      <w:r w:rsidR="008A77A9">
        <w:rPr>
          <w:rFonts w:ascii="Calibri" w:hAnsi="Calibri" w:cs="Arial"/>
          <w:bCs/>
          <w:color w:val="000000" w:themeColor="text1"/>
          <w:sz w:val="22"/>
          <w:szCs w:val="22"/>
          <w:lang w:eastAsia="zh-CN"/>
        </w:rPr>
        <w:t xml:space="preserve">only lowering the copy number </w:t>
      </w:r>
      <w:ins w:id="855" w:author="jai padmakumar" w:date="2022-12-13T21:56:00Z">
        <w:r w:rsidR="002F5756">
          <w:rPr>
            <w:rFonts w:ascii="Calibri" w:hAnsi="Calibri" w:cs="Arial"/>
            <w:bCs/>
            <w:color w:val="000000" w:themeColor="text1"/>
            <w:sz w:val="22"/>
            <w:szCs w:val="22"/>
            <w:lang w:eastAsia="zh-CN"/>
          </w:rPr>
          <w:t>~</w:t>
        </w:r>
      </w:ins>
      <w:r w:rsidR="008A77A9">
        <w:rPr>
          <w:rFonts w:ascii="Calibri" w:hAnsi="Calibri" w:cs="Arial"/>
          <w:bCs/>
          <w:color w:val="000000" w:themeColor="text1"/>
          <w:sz w:val="22"/>
          <w:szCs w:val="22"/>
          <w:lang w:eastAsia="zh-CN"/>
        </w:rPr>
        <w:t>2</w:t>
      </w:r>
      <w:del w:id="856" w:author="jai padmakumar" w:date="2022-12-13T21:56:00Z">
        <w:r w:rsidR="008A77A9" w:rsidDel="002F5756">
          <w:rPr>
            <w:rFonts w:ascii="Calibri" w:hAnsi="Calibri" w:cs="Arial"/>
            <w:bCs/>
            <w:color w:val="000000" w:themeColor="text1"/>
            <w:sz w:val="22"/>
            <w:szCs w:val="22"/>
            <w:lang w:eastAsia="zh-CN"/>
          </w:rPr>
          <w:delText>-3</w:delText>
        </w:r>
      </w:del>
      <w:r w:rsidR="008A77A9">
        <w:rPr>
          <w:rFonts w:ascii="Calibri" w:hAnsi="Calibri" w:cs="Arial"/>
          <w:bCs/>
          <w:color w:val="000000" w:themeColor="text1"/>
          <w:sz w:val="22"/>
          <w:szCs w:val="22"/>
          <w:lang w:eastAsia="zh-CN"/>
        </w:rPr>
        <w:t>x</w:t>
      </w:r>
      <w:ins w:id="857" w:author="jai padmakumar" w:date="2022-12-13T21:56:00Z">
        <w:r w:rsidR="004D0F56">
          <w:rPr>
            <w:rFonts w:ascii="Calibri" w:hAnsi="Calibri" w:cs="Arial"/>
            <w:bCs/>
            <w:color w:val="000000" w:themeColor="text1"/>
            <w:sz w:val="22"/>
            <w:szCs w:val="22"/>
            <w:lang w:eastAsia="zh-CN"/>
          </w:rPr>
          <w:t>, from 9 (p</w:t>
        </w:r>
      </w:ins>
      <w:ins w:id="858" w:author="jai padmakumar" w:date="2022-12-13T21:57:00Z">
        <w:r w:rsidR="004D0F56">
          <w:rPr>
            <w:rFonts w:ascii="Calibri" w:hAnsi="Calibri" w:cs="Arial"/>
            <w:bCs/>
            <w:color w:val="000000" w:themeColor="text1"/>
            <w:sz w:val="22"/>
            <w:szCs w:val="22"/>
            <w:lang w:eastAsia="zh-CN"/>
          </w:rPr>
          <w:t>15a) to 4 (pSC1010)</w:t>
        </w:r>
        <w:r w:rsidR="00F172EA">
          <w:rPr>
            <w:rFonts w:ascii="Calibri" w:hAnsi="Calibri" w:cs="Arial"/>
            <w:bCs/>
            <w:color w:val="000000" w:themeColor="text1"/>
            <w:sz w:val="22"/>
            <w:szCs w:val="22"/>
            <w:lang w:eastAsia="zh-CN"/>
          </w:rPr>
          <w:t>,</w:t>
        </w:r>
        <w:r w:rsidR="004D0F56">
          <w:rPr>
            <w:rFonts w:ascii="Calibri" w:hAnsi="Calibri" w:cs="Arial"/>
            <w:bCs/>
            <w:color w:val="000000" w:themeColor="text1"/>
            <w:sz w:val="22"/>
            <w:szCs w:val="22"/>
            <w:lang w:eastAsia="zh-CN"/>
          </w:rPr>
          <w:t xml:space="preserve"> </w:t>
        </w:r>
      </w:ins>
      <w:del w:id="859" w:author="jai padmakumar" w:date="2022-12-13T21:56:00Z">
        <w:r w:rsidR="008A77A9" w:rsidDel="004D0F56">
          <w:rPr>
            <w:rFonts w:ascii="Calibri" w:hAnsi="Calibri" w:cs="Arial"/>
            <w:bCs/>
            <w:color w:val="000000" w:themeColor="text1"/>
            <w:sz w:val="22"/>
            <w:szCs w:val="22"/>
            <w:lang w:eastAsia="zh-CN"/>
          </w:rPr>
          <w:delText xml:space="preserve"> (</w:delText>
        </w:r>
        <w:r w:rsidR="008A77A9" w:rsidDel="002F5756">
          <w:rPr>
            <w:rFonts w:ascii="Calibri" w:hAnsi="Calibri" w:cs="Arial"/>
            <w:bCs/>
            <w:color w:val="000000" w:themeColor="text1"/>
            <w:sz w:val="22"/>
            <w:szCs w:val="22"/>
            <w:lang w:eastAsia="zh-CN"/>
          </w:rPr>
          <w:delText xml:space="preserve">from </w:delText>
        </w:r>
        <w:r w:rsidR="008A77A9" w:rsidDel="00152E6E">
          <w:rPr>
            <w:rFonts w:ascii="Calibri" w:hAnsi="Calibri" w:cs="Arial"/>
            <w:bCs/>
            <w:color w:val="000000" w:themeColor="text1"/>
            <w:sz w:val="22"/>
            <w:szCs w:val="22"/>
            <w:lang w:eastAsia="zh-CN"/>
          </w:rPr>
          <w:delText>X, Y</w:delText>
        </w:r>
        <w:r w:rsidR="008A77A9" w:rsidDel="004D0F56">
          <w:rPr>
            <w:rFonts w:ascii="Calibri" w:hAnsi="Calibri" w:cs="Arial"/>
            <w:bCs/>
            <w:color w:val="000000" w:themeColor="text1"/>
            <w:sz w:val="22"/>
            <w:szCs w:val="22"/>
            <w:lang w:eastAsia="zh-CN"/>
          </w:rPr>
          <w:delText>)[</w:delText>
        </w:r>
      </w:del>
      <w:del w:id="860" w:author="jai padmakumar" w:date="2022-12-13T21:57:00Z">
        <w:r w:rsidR="008A77A9" w:rsidDel="00F172EA">
          <w:rPr>
            <w:rFonts w:ascii="Calibri" w:hAnsi="Calibri" w:cs="Arial"/>
            <w:bCs/>
            <w:color w:val="000000" w:themeColor="text1"/>
            <w:sz w:val="22"/>
            <w:szCs w:val="22"/>
            <w:lang w:eastAsia="zh-CN"/>
          </w:rPr>
          <w:delText>cite bin]</w:delText>
        </w:r>
        <w:r w:rsidR="00217211" w:rsidDel="00F172EA">
          <w:rPr>
            <w:rFonts w:ascii="Calibri" w:hAnsi="Calibri" w:cs="Arial"/>
            <w:bCs/>
            <w:color w:val="000000" w:themeColor="text1"/>
            <w:sz w:val="22"/>
            <w:szCs w:val="22"/>
            <w:lang w:eastAsia="zh-CN"/>
          </w:rPr>
          <w:delText xml:space="preserve">, </w:delText>
        </w:r>
      </w:del>
      <w:r w:rsidR="00217211">
        <w:rPr>
          <w:rFonts w:ascii="Calibri" w:hAnsi="Calibri" w:cs="Arial"/>
          <w:bCs/>
          <w:color w:val="000000" w:themeColor="text1"/>
          <w:sz w:val="22"/>
          <w:szCs w:val="22"/>
          <w:lang w:eastAsia="zh-CN"/>
        </w:rPr>
        <w:t>th</w:t>
      </w:r>
      <w:r w:rsidR="00994EB6">
        <w:rPr>
          <w:rFonts w:ascii="Calibri" w:hAnsi="Calibri" w:cs="Arial"/>
          <w:bCs/>
          <w:color w:val="000000" w:themeColor="text1"/>
          <w:sz w:val="22"/>
          <w:szCs w:val="22"/>
          <w:lang w:eastAsia="zh-CN"/>
        </w:rPr>
        <w:t>e toxicity was</w:t>
      </w:r>
      <w:r w:rsidR="00217211">
        <w:rPr>
          <w:rFonts w:ascii="Calibri" w:hAnsi="Calibri" w:cs="Arial"/>
          <w:bCs/>
          <w:color w:val="000000" w:themeColor="text1"/>
          <w:sz w:val="22"/>
          <w:szCs w:val="22"/>
          <w:lang w:eastAsia="zh-CN"/>
        </w:rPr>
        <w:t xml:space="preserve"> completely alleviated</w:t>
      </w:r>
      <w:ins w:id="861" w:author="jai padmakumar" w:date="2022-12-13T21:57:00Z">
        <w:r w:rsidR="00495998">
          <w:rPr>
            <w:rFonts w:ascii="Calibri" w:hAnsi="Calibri" w:cs="Arial"/>
            <w:bCs/>
            <w:color w:val="000000" w:themeColor="text1"/>
            <w:sz w:val="22"/>
            <w:szCs w:val="22"/>
            <w:lang w:eastAsia="zh-CN"/>
          </w:rPr>
          <w:t xml:space="preserve"> </w:t>
        </w:r>
        <w:r w:rsidR="00F172EA">
          <w:rPr>
            <w:rFonts w:ascii="Calibri" w:hAnsi="Calibri" w:cs="Arial"/>
            <w:bCs/>
            <w:color w:val="000000" w:themeColor="text1"/>
            <w:sz w:val="22"/>
            <w:szCs w:val="22"/>
            <w:lang w:eastAsia="zh-CN"/>
          </w:rPr>
          <w:t>[cite bin</w:t>
        </w:r>
      </w:ins>
      <w:ins w:id="862" w:author="jai padmakumar" w:date="2022-12-16T11:12:00Z">
        <w:r w:rsidR="00B01394">
          <w:rPr>
            <w:rFonts w:ascii="Calibri" w:hAnsi="Calibri" w:cs="Arial"/>
            <w:bCs/>
            <w:color w:val="000000" w:themeColor="text1"/>
            <w:sz w:val="22"/>
            <w:szCs w:val="22"/>
            <w:lang w:eastAsia="zh-CN"/>
          </w:rPr>
          <w:t>’s paper</w:t>
        </w:r>
      </w:ins>
      <w:ins w:id="863" w:author="jai padmakumar" w:date="2022-12-13T21:57:00Z">
        <w:r w:rsidR="00F172EA">
          <w:rPr>
            <w:rFonts w:ascii="Calibri" w:hAnsi="Calibri" w:cs="Arial"/>
            <w:bCs/>
            <w:color w:val="000000" w:themeColor="text1"/>
            <w:sz w:val="22"/>
            <w:szCs w:val="22"/>
            <w:lang w:eastAsia="zh-CN"/>
          </w:rPr>
          <w:t>]</w:t>
        </w:r>
      </w:ins>
      <w:r w:rsidR="00217211">
        <w:rPr>
          <w:rFonts w:ascii="Calibri" w:hAnsi="Calibri" w:cs="Arial"/>
          <w:bCs/>
          <w:color w:val="000000" w:themeColor="text1"/>
          <w:sz w:val="22"/>
          <w:szCs w:val="22"/>
          <w:lang w:eastAsia="zh-CN"/>
        </w:rPr>
        <w:t>.</w:t>
      </w:r>
      <w:r w:rsidR="007A4714">
        <w:rPr>
          <w:rFonts w:ascii="Calibri" w:hAnsi="Calibri" w:cs="Arial"/>
          <w:bCs/>
          <w:color w:val="000000" w:themeColor="text1"/>
          <w:sz w:val="22"/>
          <w:szCs w:val="22"/>
          <w:lang w:eastAsia="zh-CN"/>
        </w:rPr>
        <w:t xml:space="preserve"> </w:t>
      </w:r>
      <w:ins w:id="864" w:author="jai padmakumar" w:date="2022-12-13T21:57:00Z">
        <w:r w:rsidR="00E747A1">
          <w:rPr>
            <w:rFonts w:ascii="Calibri" w:hAnsi="Calibri" w:cs="Arial"/>
            <w:bCs/>
            <w:color w:val="000000" w:themeColor="text1"/>
            <w:sz w:val="22"/>
            <w:szCs w:val="22"/>
            <w:lang w:eastAsia="zh-CN"/>
          </w:rPr>
          <w:t xml:space="preserve">Using </w:t>
        </w:r>
      </w:ins>
      <w:ins w:id="865" w:author="jai padmakumar" w:date="2022-12-13T22:01:00Z">
        <w:r w:rsidR="00F64531">
          <w:rPr>
            <w:rFonts w:ascii="Calibri" w:hAnsi="Calibri" w:cs="Arial"/>
            <w:bCs/>
            <w:color w:val="000000" w:themeColor="text1"/>
            <w:sz w:val="22"/>
            <w:szCs w:val="22"/>
            <w:lang w:eastAsia="zh-CN"/>
          </w:rPr>
          <w:t>this</w:t>
        </w:r>
      </w:ins>
      <w:ins w:id="866" w:author="jai padmakumar" w:date="2022-12-13T21:57:00Z">
        <w:r w:rsidR="00E747A1">
          <w:rPr>
            <w:rFonts w:ascii="Calibri" w:hAnsi="Calibri" w:cs="Arial"/>
            <w:bCs/>
            <w:color w:val="000000" w:themeColor="text1"/>
            <w:sz w:val="22"/>
            <w:szCs w:val="22"/>
            <w:lang w:eastAsia="zh-CN"/>
          </w:rPr>
          <w:t xml:space="preserve"> </w:t>
        </w:r>
        <w:proofErr w:type="gramStart"/>
        <w:r w:rsidR="00E747A1">
          <w:rPr>
            <w:rFonts w:ascii="Calibri" w:hAnsi="Calibri" w:cs="Arial"/>
            <w:bCs/>
            <w:color w:val="000000" w:themeColor="text1"/>
            <w:sz w:val="22"/>
            <w:szCs w:val="22"/>
            <w:lang w:eastAsia="zh-CN"/>
          </w:rPr>
          <w:t>strain</w:t>
        </w:r>
        <w:proofErr w:type="gramEnd"/>
        <w:r w:rsidR="00E747A1">
          <w:rPr>
            <w:rFonts w:ascii="Calibri" w:hAnsi="Calibri" w:cs="Arial"/>
            <w:bCs/>
            <w:color w:val="000000" w:themeColor="text1"/>
            <w:sz w:val="22"/>
            <w:szCs w:val="22"/>
            <w:lang w:eastAsia="zh-CN"/>
          </w:rPr>
          <w:t xml:space="preserve"> we proceeded to test </w:t>
        </w:r>
      </w:ins>
      <w:ins w:id="867" w:author="jai padmakumar" w:date="2022-12-13T21:58:00Z">
        <w:r w:rsidR="00EE34F1">
          <w:rPr>
            <w:rFonts w:ascii="Calibri" w:hAnsi="Calibri" w:cs="Arial"/>
            <w:bCs/>
            <w:color w:val="000000" w:themeColor="text1"/>
            <w:sz w:val="22"/>
            <w:szCs w:val="22"/>
            <w:lang w:eastAsia="zh-CN"/>
          </w:rPr>
          <w:t xml:space="preserve">the </w:t>
        </w:r>
        <w:r w:rsidR="00816E16">
          <w:rPr>
            <w:rFonts w:ascii="Calibri" w:hAnsi="Calibri" w:cs="Arial"/>
            <w:bCs/>
            <w:color w:val="000000" w:themeColor="text1"/>
            <w:sz w:val="22"/>
            <w:szCs w:val="22"/>
            <w:lang w:eastAsia="zh-CN"/>
          </w:rPr>
          <w:t xml:space="preserve">circuit with cell-cell </w:t>
        </w:r>
        <w:proofErr w:type="spellStart"/>
        <w:r w:rsidR="00816E16">
          <w:rPr>
            <w:rFonts w:ascii="Calibri" w:hAnsi="Calibri" w:cs="Arial"/>
            <w:bCs/>
            <w:color w:val="000000" w:themeColor="text1"/>
            <w:sz w:val="22"/>
            <w:szCs w:val="22"/>
            <w:lang w:eastAsia="zh-CN"/>
          </w:rPr>
          <w:t>signalling</w:t>
        </w:r>
        <w:proofErr w:type="spellEnd"/>
        <w:r w:rsidR="00EE34F1">
          <w:rPr>
            <w:rFonts w:ascii="Calibri" w:hAnsi="Calibri" w:cs="Arial"/>
            <w:bCs/>
            <w:color w:val="000000" w:themeColor="text1"/>
            <w:sz w:val="22"/>
            <w:szCs w:val="22"/>
            <w:lang w:eastAsia="zh-CN"/>
          </w:rPr>
          <w:t xml:space="preserve">. </w:t>
        </w:r>
      </w:ins>
      <w:ins w:id="868" w:author="jai padmakumar" w:date="2022-12-13T21:59:00Z">
        <w:r w:rsidR="007B51B6">
          <w:rPr>
            <w:rFonts w:ascii="Calibri" w:hAnsi="Calibri" w:cs="Arial"/>
            <w:bCs/>
            <w:color w:val="000000" w:themeColor="text1"/>
            <w:sz w:val="22"/>
            <w:szCs w:val="22"/>
            <w:lang w:eastAsia="zh-CN"/>
          </w:rPr>
          <w:t xml:space="preserve">To characterize the circuit, the strain </w:t>
        </w:r>
        <w:r w:rsidR="0024726F">
          <w:rPr>
            <w:rFonts w:ascii="Calibri" w:hAnsi="Calibri" w:cs="Arial"/>
            <w:bCs/>
            <w:color w:val="000000" w:themeColor="text1"/>
            <w:sz w:val="22"/>
            <w:szCs w:val="22"/>
            <w:lang w:eastAsia="zh-CN"/>
          </w:rPr>
          <w:t>was</w:t>
        </w:r>
        <w:r w:rsidR="007B51B6">
          <w:rPr>
            <w:rFonts w:ascii="Calibri" w:hAnsi="Calibri" w:cs="Arial"/>
            <w:bCs/>
            <w:color w:val="000000" w:themeColor="text1"/>
            <w:sz w:val="22"/>
            <w:szCs w:val="22"/>
            <w:lang w:eastAsia="zh-CN"/>
          </w:rPr>
          <w:t xml:space="preserve"> first grown overnight</w:t>
        </w:r>
        <w:r w:rsidR="00F64531">
          <w:rPr>
            <w:rFonts w:ascii="Calibri" w:hAnsi="Calibri" w:cs="Arial"/>
            <w:bCs/>
            <w:color w:val="000000" w:themeColor="text1"/>
            <w:sz w:val="22"/>
            <w:szCs w:val="22"/>
            <w:lang w:eastAsia="zh-CN"/>
          </w:rPr>
          <w:t xml:space="preserve"> with app</w:t>
        </w:r>
      </w:ins>
      <w:ins w:id="869" w:author="jai padmakumar" w:date="2022-12-13T22:00:00Z">
        <w:r w:rsidR="00F64531">
          <w:rPr>
            <w:rFonts w:ascii="Calibri" w:hAnsi="Calibri" w:cs="Arial"/>
            <w:bCs/>
            <w:color w:val="000000" w:themeColor="text1"/>
            <w:sz w:val="22"/>
            <w:szCs w:val="22"/>
            <w:lang w:eastAsia="zh-CN"/>
          </w:rPr>
          <w:t>ropriate inducers to</w:t>
        </w:r>
      </w:ins>
      <w:ins w:id="870" w:author="jai padmakumar" w:date="2022-12-13T22:02:00Z">
        <w:r w:rsidR="008E0D2F">
          <w:rPr>
            <w:rFonts w:ascii="Calibri" w:hAnsi="Calibri" w:cs="Arial"/>
            <w:bCs/>
            <w:color w:val="000000" w:themeColor="text1"/>
            <w:sz w:val="22"/>
            <w:szCs w:val="22"/>
            <w:lang w:eastAsia="zh-CN"/>
          </w:rPr>
          <w:t xml:space="preserve"> </w:t>
        </w:r>
        <w:r w:rsidR="005E4AA7">
          <w:rPr>
            <w:rFonts w:ascii="Calibri" w:hAnsi="Calibri" w:cs="Arial"/>
            <w:bCs/>
            <w:color w:val="000000" w:themeColor="text1"/>
            <w:sz w:val="22"/>
            <w:szCs w:val="22"/>
            <w:lang w:eastAsia="zh-CN"/>
          </w:rPr>
          <w:t>get the circuit into each of the 4 states</w:t>
        </w:r>
        <w:r w:rsidR="001865FD">
          <w:rPr>
            <w:rFonts w:ascii="Calibri" w:hAnsi="Calibri" w:cs="Arial"/>
            <w:bCs/>
            <w:color w:val="000000" w:themeColor="text1"/>
            <w:sz w:val="22"/>
            <w:szCs w:val="22"/>
            <w:lang w:eastAsia="zh-CN"/>
          </w:rPr>
          <w:t xml:space="preserve"> (Materials and Methods). </w:t>
        </w:r>
      </w:ins>
      <w:ins w:id="871" w:author="jai padmakumar" w:date="2022-12-13T22:03:00Z">
        <w:r w:rsidR="00A834B7">
          <w:rPr>
            <w:rFonts w:ascii="Calibri" w:hAnsi="Calibri" w:cs="Arial"/>
            <w:bCs/>
            <w:color w:val="000000" w:themeColor="text1"/>
            <w:sz w:val="22"/>
            <w:szCs w:val="22"/>
            <w:lang w:eastAsia="zh-CN"/>
          </w:rPr>
          <w:t xml:space="preserve">This step was necessary </w:t>
        </w:r>
        <w:r w:rsidR="00564171">
          <w:rPr>
            <w:rFonts w:ascii="Calibri" w:hAnsi="Calibri" w:cs="Arial"/>
            <w:bCs/>
            <w:color w:val="000000" w:themeColor="text1"/>
            <w:sz w:val="22"/>
            <w:szCs w:val="22"/>
            <w:lang w:eastAsia="zh-CN"/>
          </w:rPr>
          <w:t xml:space="preserve">to address issues </w:t>
        </w:r>
      </w:ins>
      <w:ins w:id="872" w:author="jai padmakumar" w:date="2022-12-13T22:04:00Z">
        <w:r w:rsidR="008D353A">
          <w:rPr>
            <w:rFonts w:ascii="Calibri" w:hAnsi="Calibri" w:cs="Arial"/>
            <w:bCs/>
            <w:color w:val="000000" w:themeColor="text1"/>
            <w:sz w:val="22"/>
            <w:szCs w:val="22"/>
            <w:lang w:eastAsia="zh-CN"/>
          </w:rPr>
          <w:t>with timing</w:t>
        </w:r>
      </w:ins>
      <w:ins w:id="873" w:author="jai padmakumar" w:date="2022-12-13T22:05:00Z">
        <w:r w:rsidR="001B64EC">
          <w:rPr>
            <w:rFonts w:ascii="Calibri" w:hAnsi="Calibri" w:cs="Arial"/>
            <w:bCs/>
            <w:color w:val="000000" w:themeColor="text1"/>
            <w:sz w:val="22"/>
            <w:szCs w:val="22"/>
            <w:lang w:eastAsia="zh-CN"/>
          </w:rPr>
          <w:t xml:space="preserve"> and hazard states</w:t>
        </w:r>
      </w:ins>
      <w:ins w:id="874" w:author="jai padmakumar" w:date="2022-12-13T22:04:00Z">
        <w:r w:rsidR="008D353A">
          <w:rPr>
            <w:rFonts w:ascii="Calibri" w:hAnsi="Calibri" w:cs="Arial"/>
            <w:bCs/>
            <w:color w:val="000000" w:themeColor="text1"/>
            <w:sz w:val="22"/>
            <w:szCs w:val="22"/>
            <w:lang w:eastAsia="zh-CN"/>
          </w:rPr>
          <w:t xml:space="preserve"> </w:t>
        </w:r>
      </w:ins>
      <w:ins w:id="875" w:author="jai padmakumar" w:date="2022-12-13T22:05:00Z">
        <w:r w:rsidR="00A446F4">
          <w:rPr>
            <w:rFonts w:ascii="Calibri" w:hAnsi="Calibri" w:cs="Arial"/>
            <w:bCs/>
            <w:color w:val="000000" w:themeColor="text1"/>
            <w:sz w:val="22"/>
            <w:szCs w:val="22"/>
            <w:lang w:eastAsia="zh-CN"/>
          </w:rPr>
          <w:t xml:space="preserve">that appear </w:t>
        </w:r>
        <w:r w:rsidR="00E33DA3">
          <w:rPr>
            <w:rFonts w:ascii="Calibri" w:hAnsi="Calibri" w:cs="Arial"/>
            <w:bCs/>
            <w:color w:val="000000" w:themeColor="text1"/>
            <w:sz w:val="22"/>
            <w:szCs w:val="22"/>
            <w:lang w:eastAsia="zh-CN"/>
          </w:rPr>
          <w:t xml:space="preserve">as the circuit </w:t>
        </w:r>
      </w:ins>
      <w:ins w:id="876" w:author="jai padmakumar" w:date="2022-12-13T22:06:00Z">
        <w:r w:rsidR="00E33DA3">
          <w:rPr>
            <w:rFonts w:ascii="Calibri" w:hAnsi="Calibri" w:cs="Arial"/>
            <w:bCs/>
            <w:color w:val="000000" w:themeColor="text1"/>
            <w:sz w:val="22"/>
            <w:szCs w:val="22"/>
            <w:lang w:eastAsia="zh-CN"/>
          </w:rPr>
          <w:t>computes the correct output</w:t>
        </w:r>
        <w:r w:rsidR="00E97689">
          <w:rPr>
            <w:rFonts w:ascii="Calibri" w:hAnsi="Calibri" w:cs="Arial"/>
            <w:bCs/>
            <w:color w:val="000000" w:themeColor="text1"/>
            <w:sz w:val="22"/>
            <w:szCs w:val="22"/>
            <w:lang w:eastAsia="zh-CN"/>
          </w:rPr>
          <w:t xml:space="preserve">. Since </w:t>
        </w:r>
        <w:r w:rsidR="000D5694">
          <w:rPr>
            <w:rFonts w:ascii="Calibri" w:hAnsi="Calibri" w:cs="Arial"/>
            <w:bCs/>
            <w:color w:val="000000" w:themeColor="text1"/>
            <w:sz w:val="22"/>
            <w:szCs w:val="22"/>
            <w:lang w:eastAsia="zh-CN"/>
          </w:rPr>
          <w:t>the produced molecules accumulate in the m</w:t>
        </w:r>
      </w:ins>
      <w:ins w:id="877" w:author="jai padmakumar" w:date="2022-12-13T22:07:00Z">
        <w:r w:rsidR="000D5694">
          <w:rPr>
            <w:rFonts w:ascii="Calibri" w:hAnsi="Calibri" w:cs="Arial"/>
            <w:bCs/>
            <w:color w:val="000000" w:themeColor="text1"/>
            <w:sz w:val="22"/>
            <w:szCs w:val="22"/>
            <w:lang w:eastAsia="zh-CN"/>
          </w:rPr>
          <w:t xml:space="preserve">edia </w:t>
        </w:r>
        <w:r w:rsidR="006350B7">
          <w:rPr>
            <w:rFonts w:ascii="Calibri" w:hAnsi="Calibri" w:cs="Arial"/>
            <w:bCs/>
            <w:color w:val="000000" w:themeColor="text1"/>
            <w:sz w:val="22"/>
            <w:szCs w:val="22"/>
            <w:lang w:eastAsia="zh-CN"/>
          </w:rPr>
          <w:t>without degradation</w:t>
        </w:r>
        <w:r w:rsidR="00437487">
          <w:rPr>
            <w:rFonts w:ascii="Calibri" w:hAnsi="Calibri" w:cs="Arial"/>
            <w:bCs/>
            <w:color w:val="000000" w:themeColor="text1"/>
            <w:sz w:val="22"/>
            <w:szCs w:val="22"/>
            <w:lang w:eastAsia="zh-CN"/>
          </w:rPr>
          <w:t xml:space="preserve">, any transient promoter activity </w:t>
        </w:r>
        <w:r w:rsidR="008E00D9">
          <w:rPr>
            <w:rFonts w:ascii="Calibri" w:hAnsi="Calibri" w:cs="Arial"/>
            <w:bCs/>
            <w:color w:val="000000" w:themeColor="text1"/>
            <w:sz w:val="22"/>
            <w:szCs w:val="22"/>
            <w:lang w:eastAsia="zh-CN"/>
          </w:rPr>
          <w:t>could</w:t>
        </w:r>
        <w:r w:rsidR="00437487">
          <w:rPr>
            <w:rFonts w:ascii="Calibri" w:hAnsi="Calibri" w:cs="Arial"/>
            <w:bCs/>
            <w:color w:val="000000" w:themeColor="text1"/>
            <w:sz w:val="22"/>
            <w:szCs w:val="22"/>
            <w:lang w:eastAsia="zh-CN"/>
          </w:rPr>
          <w:t xml:space="preserve"> cause false</w:t>
        </w:r>
        <w:r w:rsidR="00583152">
          <w:rPr>
            <w:rFonts w:ascii="Calibri" w:hAnsi="Calibri" w:cs="Arial"/>
            <w:bCs/>
            <w:color w:val="000000" w:themeColor="text1"/>
            <w:sz w:val="22"/>
            <w:szCs w:val="22"/>
            <w:lang w:eastAsia="zh-CN"/>
          </w:rPr>
          <w:t xml:space="preserve"> </w:t>
        </w:r>
      </w:ins>
      <w:ins w:id="878" w:author="jai padmakumar" w:date="2022-12-13T22:08:00Z">
        <w:r w:rsidR="00583152">
          <w:rPr>
            <w:rFonts w:ascii="Calibri" w:hAnsi="Calibri" w:cs="Arial"/>
            <w:bCs/>
            <w:color w:val="000000" w:themeColor="text1"/>
            <w:sz w:val="22"/>
            <w:szCs w:val="22"/>
            <w:lang w:eastAsia="zh-CN"/>
          </w:rPr>
          <w:t>outputs.</w:t>
        </w:r>
        <w:r w:rsidR="003E7967">
          <w:rPr>
            <w:rFonts w:ascii="Calibri" w:hAnsi="Calibri" w:cs="Arial"/>
            <w:bCs/>
            <w:color w:val="000000" w:themeColor="text1"/>
            <w:sz w:val="22"/>
            <w:szCs w:val="22"/>
            <w:lang w:eastAsia="zh-CN"/>
          </w:rPr>
          <w:t xml:space="preserve"> After culturing overnight, </w:t>
        </w:r>
        <w:r w:rsidR="003A760F">
          <w:rPr>
            <w:rFonts w:ascii="Calibri" w:hAnsi="Calibri" w:cs="Arial"/>
            <w:bCs/>
            <w:color w:val="000000" w:themeColor="text1"/>
            <w:sz w:val="22"/>
            <w:szCs w:val="22"/>
            <w:lang w:eastAsia="zh-CN"/>
          </w:rPr>
          <w:t xml:space="preserve">the cells were then diluted into a larger </w:t>
        </w:r>
      </w:ins>
      <w:ins w:id="879" w:author="jai padmakumar" w:date="2022-12-13T22:09:00Z">
        <w:r w:rsidR="003A760F">
          <w:rPr>
            <w:rFonts w:ascii="Calibri" w:hAnsi="Calibri" w:cs="Arial"/>
            <w:bCs/>
            <w:color w:val="000000" w:themeColor="text1"/>
            <w:sz w:val="22"/>
            <w:szCs w:val="22"/>
            <w:lang w:eastAsia="zh-CN"/>
          </w:rPr>
          <w:t>volume of media with appropriate inducers</w:t>
        </w:r>
        <w:r w:rsidR="00146E96">
          <w:rPr>
            <w:rFonts w:ascii="Calibri" w:hAnsi="Calibri" w:cs="Arial"/>
            <w:bCs/>
            <w:color w:val="000000" w:themeColor="text1"/>
            <w:sz w:val="22"/>
            <w:szCs w:val="22"/>
            <w:lang w:eastAsia="zh-CN"/>
          </w:rPr>
          <w:t xml:space="preserve"> and</w:t>
        </w:r>
        <w:r w:rsidR="00E628D6">
          <w:rPr>
            <w:rFonts w:ascii="Calibri" w:hAnsi="Calibri" w:cs="Arial"/>
            <w:bCs/>
            <w:color w:val="000000" w:themeColor="text1"/>
            <w:sz w:val="22"/>
            <w:szCs w:val="22"/>
            <w:lang w:eastAsia="zh-CN"/>
          </w:rPr>
          <w:t xml:space="preserve"> grown for 4 hours</w:t>
        </w:r>
      </w:ins>
      <w:ins w:id="880" w:author="jai padmakumar" w:date="2022-12-13T22:07:00Z">
        <w:r w:rsidR="00437487">
          <w:rPr>
            <w:rFonts w:ascii="Calibri" w:hAnsi="Calibri" w:cs="Arial"/>
            <w:bCs/>
            <w:color w:val="000000" w:themeColor="text1"/>
            <w:sz w:val="22"/>
            <w:szCs w:val="22"/>
            <w:lang w:eastAsia="zh-CN"/>
          </w:rPr>
          <w:t xml:space="preserve"> </w:t>
        </w:r>
      </w:ins>
      <w:ins w:id="881" w:author="jai padmakumar" w:date="2022-12-13T22:09:00Z">
        <w:r w:rsidR="00146E96">
          <w:rPr>
            <w:rFonts w:ascii="Calibri" w:hAnsi="Calibri" w:cs="Arial"/>
            <w:bCs/>
            <w:color w:val="000000" w:themeColor="text1"/>
            <w:sz w:val="22"/>
            <w:szCs w:val="22"/>
            <w:lang w:eastAsia="zh-CN"/>
          </w:rPr>
          <w:t>before collecting the supernatant (Materials and Method</w:t>
        </w:r>
      </w:ins>
      <w:ins w:id="882" w:author="jai padmakumar" w:date="2022-12-13T22:10:00Z">
        <w:r w:rsidR="00146E96">
          <w:rPr>
            <w:rFonts w:ascii="Calibri" w:hAnsi="Calibri" w:cs="Arial"/>
            <w:bCs/>
            <w:color w:val="000000" w:themeColor="text1"/>
            <w:sz w:val="22"/>
            <w:szCs w:val="22"/>
            <w:lang w:eastAsia="zh-CN"/>
          </w:rPr>
          <w:t>s)</w:t>
        </w:r>
        <w:r w:rsidR="009F4CE7">
          <w:rPr>
            <w:rFonts w:ascii="Calibri" w:hAnsi="Calibri" w:cs="Arial"/>
            <w:bCs/>
            <w:color w:val="000000" w:themeColor="text1"/>
            <w:sz w:val="22"/>
            <w:szCs w:val="22"/>
            <w:lang w:eastAsia="zh-CN"/>
          </w:rPr>
          <w:t xml:space="preserve">. The </w:t>
        </w:r>
        <w:proofErr w:type="spellStart"/>
        <w:r w:rsidR="009F4CE7">
          <w:rPr>
            <w:rFonts w:ascii="Calibri" w:hAnsi="Calibri" w:cs="Arial"/>
            <w:bCs/>
            <w:color w:val="000000" w:themeColor="text1"/>
            <w:sz w:val="22"/>
            <w:szCs w:val="22"/>
            <w:lang w:eastAsia="zh-CN"/>
          </w:rPr>
          <w:t>rLux</w:t>
        </w:r>
        <w:proofErr w:type="spellEnd"/>
        <w:r w:rsidR="009F4CE7">
          <w:rPr>
            <w:rFonts w:ascii="Calibri" w:hAnsi="Calibri" w:cs="Arial"/>
            <w:bCs/>
            <w:color w:val="000000" w:themeColor="text1"/>
            <w:sz w:val="22"/>
            <w:szCs w:val="22"/>
            <w:lang w:eastAsia="zh-CN"/>
          </w:rPr>
          <w:t xml:space="preserve">, </w:t>
        </w:r>
        <w:proofErr w:type="spellStart"/>
        <w:r w:rsidR="009F4CE7">
          <w:rPr>
            <w:rFonts w:ascii="Calibri" w:hAnsi="Calibri" w:cs="Arial"/>
            <w:bCs/>
            <w:color w:val="000000" w:themeColor="text1"/>
            <w:sz w:val="22"/>
            <w:szCs w:val="22"/>
            <w:lang w:eastAsia="zh-CN"/>
          </w:rPr>
          <w:t>rRpa</w:t>
        </w:r>
        <w:proofErr w:type="spellEnd"/>
        <w:r w:rsidR="009F4CE7">
          <w:rPr>
            <w:rFonts w:ascii="Calibri" w:hAnsi="Calibri" w:cs="Arial"/>
            <w:bCs/>
            <w:color w:val="000000" w:themeColor="text1"/>
            <w:sz w:val="22"/>
            <w:szCs w:val="22"/>
            <w:lang w:eastAsia="zh-CN"/>
          </w:rPr>
          <w:t xml:space="preserve">, and </w:t>
        </w:r>
        <w:proofErr w:type="spellStart"/>
        <w:r w:rsidR="009F4CE7">
          <w:rPr>
            <w:rFonts w:ascii="Calibri" w:hAnsi="Calibri" w:cs="Arial"/>
            <w:bCs/>
            <w:color w:val="000000" w:themeColor="text1"/>
            <w:sz w:val="22"/>
            <w:szCs w:val="22"/>
            <w:lang w:eastAsia="zh-CN"/>
          </w:rPr>
          <w:t>rDAPG</w:t>
        </w:r>
        <w:proofErr w:type="spellEnd"/>
        <w:r w:rsidR="009F4CE7">
          <w:rPr>
            <w:rFonts w:ascii="Calibri" w:hAnsi="Calibri" w:cs="Arial"/>
            <w:bCs/>
            <w:color w:val="000000" w:themeColor="text1"/>
            <w:sz w:val="22"/>
            <w:szCs w:val="22"/>
            <w:lang w:eastAsia="zh-CN"/>
          </w:rPr>
          <w:t xml:space="preserve"> receiver cells were then cultured in</w:t>
        </w:r>
      </w:ins>
      <w:ins w:id="883" w:author="jai padmakumar" w:date="2022-12-13T22:11:00Z">
        <w:r w:rsidR="009F4CE7">
          <w:rPr>
            <w:rFonts w:ascii="Calibri" w:hAnsi="Calibri" w:cs="Arial"/>
            <w:bCs/>
            <w:color w:val="000000" w:themeColor="text1"/>
            <w:sz w:val="22"/>
            <w:szCs w:val="22"/>
            <w:lang w:eastAsia="zh-CN"/>
          </w:rPr>
          <w:t xml:space="preserve"> the collected supernatant </w:t>
        </w:r>
        <w:r w:rsidR="00EE382F">
          <w:rPr>
            <w:rFonts w:ascii="Calibri" w:hAnsi="Calibri" w:cs="Arial"/>
            <w:bCs/>
            <w:color w:val="000000" w:themeColor="text1"/>
            <w:sz w:val="22"/>
            <w:szCs w:val="22"/>
            <w:lang w:eastAsia="zh-CN"/>
          </w:rPr>
          <w:t xml:space="preserve">to analyze </w:t>
        </w:r>
        <w:r w:rsidR="001922F5">
          <w:rPr>
            <w:rFonts w:ascii="Calibri" w:hAnsi="Calibri" w:cs="Arial"/>
            <w:bCs/>
            <w:color w:val="000000" w:themeColor="text1"/>
            <w:sz w:val="22"/>
            <w:szCs w:val="22"/>
            <w:lang w:eastAsia="zh-CN"/>
          </w:rPr>
          <w:t xml:space="preserve">the cell-cell </w:t>
        </w:r>
        <w:proofErr w:type="spellStart"/>
        <w:r w:rsidR="001922F5">
          <w:rPr>
            <w:rFonts w:ascii="Calibri" w:hAnsi="Calibri" w:cs="Arial"/>
            <w:bCs/>
            <w:color w:val="000000" w:themeColor="text1"/>
            <w:sz w:val="22"/>
            <w:szCs w:val="22"/>
            <w:lang w:eastAsia="zh-CN"/>
          </w:rPr>
          <w:t>signalling</w:t>
        </w:r>
        <w:proofErr w:type="spellEnd"/>
        <w:r w:rsidR="001922F5">
          <w:rPr>
            <w:rFonts w:ascii="Calibri" w:hAnsi="Calibri" w:cs="Arial"/>
            <w:bCs/>
            <w:color w:val="000000" w:themeColor="text1"/>
            <w:sz w:val="22"/>
            <w:szCs w:val="22"/>
            <w:lang w:eastAsia="zh-CN"/>
          </w:rPr>
          <w:t xml:space="preserve"> function (Materials and Methods).</w:t>
        </w:r>
      </w:ins>
      <w:ins w:id="884" w:author="jai padmakumar" w:date="2022-12-13T22:10:00Z">
        <w:r w:rsidR="009F4CE7">
          <w:rPr>
            <w:rFonts w:ascii="Calibri" w:hAnsi="Calibri" w:cs="Arial"/>
            <w:bCs/>
            <w:color w:val="000000" w:themeColor="text1"/>
            <w:sz w:val="22"/>
            <w:szCs w:val="22"/>
            <w:lang w:eastAsia="zh-CN"/>
          </w:rPr>
          <w:t xml:space="preserve"> </w:t>
        </w:r>
      </w:ins>
      <w:r w:rsidR="001E267D">
        <w:rPr>
          <w:rFonts w:ascii="Calibri" w:hAnsi="Calibri" w:cs="Arial"/>
          <w:bCs/>
          <w:color w:val="000000" w:themeColor="text1"/>
          <w:sz w:val="22"/>
          <w:szCs w:val="22"/>
          <w:lang w:eastAsia="zh-CN"/>
        </w:rPr>
        <w:t xml:space="preserve">The circuit </w:t>
      </w:r>
      <w:del w:id="885" w:author="jai padmakumar" w:date="2022-12-13T22:12:00Z">
        <w:r w:rsidR="001E267D" w:rsidDel="005E6ED3">
          <w:rPr>
            <w:rFonts w:ascii="Calibri" w:hAnsi="Calibri" w:cs="Arial"/>
            <w:bCs/>
            <w:color w:val="000000" w:themeColor="text1"/>
            <w:sz w:val="22"/>
            <w:szCs w:val="22"/>
            <w:lang w:eastAsia="zh-CN"/>
          </w:rPr>
          <w:delText>performed as predicted across all states as measured by the fluorophore outputs and receiver cell</w:delText>
        </w:r>
      </w:del>
      <w:ins w:id="886" w:author="jai padmakumar" w:date="2022-12-13T22:12:00Z">
        <w:r w:rsidR="005E6ED3">
          <w:rPr>
            <w:rFonts w:ascii="Calibri" w:hAnsi="Calibri" w:cs="Arial"/>
            <w:bCs/>
            <w:color w:val="000000" w:themeColor="text1"/>
            <w:sz w:val="22"/>
            <w:szCs w:val="22"/>
            <w:lang w:eastAsia="zh-CN"/>
          </w:rPr>
          <w:t>outputs performed as expected across all states</w:t>
        </w:r>
      </w:ins>
      <w:del w:id="887" w:author="jai padmakumar" w:date="2022-12-13T22:12:00Z">
        <w:r w:rsidR="001E267D" w:rsidDel="005E6ED3">
          <w:rPr>
            <w:rFonts w:ascii="Calibri" w:hAnsi="Calibri" w:cs="Arial"/>
            <w:bCs/>
            <w:color w:val="000000" w:themeColor="text1"/>
            <w:sz w:val="22"/>
            <w:szCs w:val="22"/>
            <w:lang w:eastAsia="zh-CN"/>
          </w:rPr>
          <w:delText>s</w:delText>
        </w:r>
      </w:del>
      <w:r w:rsidR="001E267D">
        <w:rPr>
          <w:rFonts w:ascii="Calibri" w:hAnsi="Calibri" w:cs="Arial"/>
          <w:bCs/>
          <w:color w:val="000000" w:themeColor="text1"/>
          <w:sz w:val="22"/>
          <w:szCs w:val="22"/>
          <w:lang w:eastAsia="zh-CN"/>
        </w:rPr>
        <w:t xml:space="preserve"> (Fig 3C). To the best of our knowledge, this represents the largest transcriptional circuit implemented to date. </w:t>
      </w:r>
    </w:p>
    <w:p w14:paraId="7E377071" w14:textId="5FED7CEF" w:rsidR="0066005B" w:rsidRDefault="005C0D82" w:rsidP="00270345">
      <w:pPr>
        <w:widowControl w:val="0"/>
        <w:adjustRightInd w:val="0"/>
        <w:snapToGrid w:val="0"/>
        <w:spacing w:line="360" w:lineRule="auto"/>
        <w:ind w:firstLine="720"/>
        <w:contextualSpacing/>
        <w:jc w:val="both"/>
        <w:outlineLvl w:val="0"/>
        <w:rPr>
          <w:rFonts w:ascii="Calibri" w:hAnsi="Calibri" w:cs="Arial"/>
          <w:bCs/>
          <w:color w:val="000000" w:themeColor="text1"/>
          <w:sz w:val="22"/>
          <w:szCs w:val="22"/>
          <w:lang w:eastAsia="zh-CN"/>
        </w:rPr>
      </w:pPr>
      <w:ins w:id="888" w:author="jai padmakumar" w:date="2022-12-13T22:14:00Z">
        <w:r>
          <w:rPr>
            <w:rFonts w:ascii="Calibri" w:hAnsi="Calibri" w:cs="Arial"/>
            <w:bCs/>
            <w:color w:val="000000" w:themeColor="text1"/>
            <w:sz w:val="22"/>
            <w:szCs w:val="22"/>
            <w:lang w:eastAsia="zh-CN"/>
          </w:rPr>
          <w:t xml:space="preserve">To implement the full MD5, we </w:t>
        </w:r>
      </w:ins>
      <w:ins w:id="889" w:author="jai padmakumar" w:date="2022-12-13T22:19:00Z">
        <w:r w:rsidR="001E7868">
          <w:rPr>
            <w:rFonts w:ascii="Calibri" w:hAnsi="Calibri" w:cs="Arial"/>
            <w:bCs/>
            <w:color w:val="000000" w:themeColor="text1"/>
            <w:sz w:val="22"/>
            <w:szCs w:val="22"/>
            <w:lang w:eastAsia="zh-CN"/>
          </w:rPr>
          <w:t xml:space="preserve">constructed XX unique circuits to distribute </w:t>
        </w:r>
      </w:ins>
      <w:ins w:id="890" w:author="jai padmakumar" w:date="2022-12-16T12:01:00Z">
        <w:r w:rsidR="007968DE">
          <w:rPr>
            <w:rFonts w:ascii="Calibri" w:hAnsi="Calibri" w:cs="Arial"/>
            <w:bCs/>
            <w:color w:val="000000" w:themeColor="text1"/>
            <w:sz w:val="22"/>
            <w:szCs w:val="22"/>
            <w:lang w:eastAsia="zh-CN"/>
          </w:rPr>
          <w:t>131</w:t>
        </w:r>
      </w:ins>
      <w:ins w:id="891" w:author="jai padmakumar" w:date="2022-12-13T22:19:00Z">
        <w:r w:rsidR="001E7868">
          <w:rPr>
            <w:rFonts w:ascii="Calibri" w:hAnsi="Calibri" w:cs="Arial"/>
            <w:bCs/>
            <w:color w:val="000000" w:themeColor="text1"/>
            <w:sz w:val="22"/>
            <w:szCs w:val="22"/>
            <w:lang w:eastAsia="zh-CN"/>
          </w:rPr>
          <w:t xml:space="preserve"> </w:t>
        </w:r>
      </w:ins>
      <w:ins w:id="892" w:author="jai padmakumar" w:date="2022-12-13T22:24:00Z">
        <w:r w:rsidR="000334B2">
          <w:rPr>
            <w:rFonts w:ascii="Calibri" w:hAnsi="Calibri" w:cs="Arial"/>
            <w:bCs/>
            <w:color w:val="000000" w:themeColor="text1"/>
            <w:sz w:val="22"/>
            <w:szCs w:val="22"/>
            <w:lang w:eastAsia="zh-CN"/>
          </w:rPr>
          <w:t xml:space="preserve">gates </w:t>
        </w:r>
      </w:ins>
      <w:ins w:id="893" w:author="jai padmakumar" w:date="2022-12-13T22:19:00Z">
        <w:r w:rsidR="001E7868">
          <w:rPr>
            <w:rFonts w:ascii="Calibri" w:hAnsi="Calibri" w:cs="Arial"/>
            <w:bCs/>
            <w:color w:val="000000" w:themeColor="text1"/>
            <w:sz w:val="22"/>
            <w:szCs w:val="22"/>
            <w:lang w:eastAsia="zh-CN"/>
          </w:rPr>
          <w:t xml:space="preserve">circuit across </w:t>
        </w:r>
      </w:ins>
      <w:ins w:id="894" w:author="jai padmakumar" w:date="2022-12-16T12:01:00Z">
        <w:r w:rsidR="00A53253">
          <w:rPr>
            <w:rFonts w:ascii="Calibri" w:hAnsi="Calibri" w:cs="Arial"/>
            <w:bCs/>
            <w:color w:val="000000" w:themeColor="text1"/>
            <w:sz w:val="22"/>
            <w:szCs w:val="22"/>
            <w:lang w:eastAsia="zh-CN"/>
          </w:rPr>
          <w:t>65</w:t>
        </w:r>
      </w:ins>
      <w:ins w:id="895" w:author="jai padmakumar" w:date="2022-12-13T22:19:00Z">
        <w:r w:rsidR="002C131D">
          <w:rPr>
            <w:rFonts w:ascii="Calibri" w:hAnsi="Calibri" w:cs="Arial"/>
            <w:bCs/>
            <w:color w:val="000000" w:themeColor="text1"/>
            <w:sz w:val="22"/>
            <w:szCs w:val="22"/>
            <w:lang w:eastAsia="zh-CN"/>
          </w:rPr>
          <w:t xml:space="preserve"> cells</w:t>
        </w:r>
        <w:r w:rsidR="007D3E00">
          <w:rPr>
            <w:rFonts w:ascii="Calibri" w:hAnsi="Calibri" w:cs="Arial"/>
            <w:bCs/>
            <w:color w:val="000000" w:themeColor="text1"/>
            <w:sz w:val="22"/>
            <w:szCs w:val="22"/>
            <w:lang w:eastAsia="zh-CN"/>
          </w:rPr>
          <w:t xml:space="preserve"> (Figure 4A, </w:t>
        </w:r>
      </w:ins>
      <w:ins w:id="896" w:author="jai padmakumar" w:date="2022-12-13T22:20:00Z">
        <w:r w:rsidR="007D3E00">
          <w:rPr>
            <w:rFonts w:ascii="Calibri" w:hAnsi="Calibri" w:cs="Arial"/>
            <w:bCs/>
            <w:color w:val="000000" w:themeColor="text1"/>
            <w:sz w:val="22"/>
            <w:szCs w:val="22"/>
            <w:lang w:eastAsia="zh-CN"/>
          </w:rPr>
          <w:t xml:space="preserve">Supplemental circuit datasheets). </w:t>
        </w:r>
      </w:ins>
      <w:ins w:id="897" w:author="jai padmakumar" w:date="2022-12-13T22:25:00Z">
        <w:r w:rsidR="002A6FCC">
          <w:rPr>
            <w:rFonts w:ascii="Calibri" w:hAnsi="Calibri" w:cs="Arial"/>
            <w:bCs/>
            <w:color w:val="000000" w:themeColor="text1"/>
            <w:sz w:val="22"/>
            <w:szCs w:val="22"/>
            <w:lang w:eastAsia="zh-CN"/>
          </w:rPr>
          <w:t xml:space="preserve">The circuits themselves all performed as </w:t>
        </w:r>
      </w:ins>
      <w:ins w:id="898" w:author="jai padmakumar" w:date="2022-12-13T22:27:00Z">
        <w:r w:rsidR="00214DD8">
          <w:rPr>
            <w:rFonts w:ascii="Calibri" w:hAnsi="Calibri" w:cs="Arial"/>
            <w:bCs/>
            <w:color w:val="000000" w:themeColor="text1"/>
            <w:sz w:val="22"/>
            <w:szCs w:val="22"/>
            <w:lang w:eastAsia="zh-CN"/>
          </w:rPr>
          <w:t>predicted</w:t>
        </w:r>
      </w:ins>
      <w:ins w:id="899" w:author="jai padmakumar" w:date="2022-12-13T22:38:00Z">
        <w:r w:rsidR="005B628C">
          <w:rPr>
            <w:rFonts w:ascii="Calibri" w:hAnsi="Calibri" w:cs="Arial"/>
            <w:bCs/>
            <w:color w:val="000000" w:themeColor="text1"/>
            <w:sz w:val="22"/>
            <w:szCs w:val="22"/>
            <w:lang w:eastAsia="zh-CN"/>
          </w:rPr>
          <w:t>, particularly in the ON states</w:t>
        </w:r>
      </w:ins>
      <w:ins w:id="900" w:author="jai padmakumar" w:date="2022-12-13T22:25:00Z">
        <w:r w:rsidR="002A6FCC">
          <w:rPr>
            <w:rFonts w:ascii="Calibri" w:hAnsi="Calibri" w:cs="Arial"/>
            <w:bCs/>
            <w:color w:val="000000" w:themeColor="text1"/>
            <w:sz w:val="22"/>
            <w:szCs w:val="22"/>
            <w:lang w:eastAsia="zh-CN"/>
          </w:rPr>
          <w:t xml:space="preserve"> </w:t>
        </w:r>
      </w:ins>
      <w:ins w:id="901" w:author="jai padmakumar" w:date="2022-12-13T22:27:00Z">
        <w:r w:rsidR="005B3621">
          <w:rPr>
            <w:rFonts w:ascii="Calibri" w:hAnsi="Calibri" w:cs="Arial"/>
            <w:bCs/>
            <w:color w:val="000000" w:themeColor="text1"/>
            <w:sz w:val="22"/>
            <w:szCs w:val="22"/>
            <w:lang w:eastAsia="zh-CN"/>
          </w:rPr>
          <w:t>[</w:t>
        </w:r>
      </w:ins>
      <w:ins w:id="902" w:author="jai padmakumar" w:date="2022-12-13T22:25:00Z">
        <w:r w:rsidR="002A6FCC">
          <w:rPr>
            <w:rFonts w:ascii="Calibri" w:hAnsi="Calibri" w:cs="Arial"/>
            <w:bCs/>
            <w:color w:val="000000" w:themeColor="text1"/>
            <w:sz w:val="22"/>
            <w:szCs w:val="22"/>
            <w:lang w:eastAsia="zh-CN"/>
          </w:rPr>
          <w:t xml:space="preserve">add </w:t>
        </w:r>
        <w:proofErr w:type="spellStart"/>
        <w:r w:rsidR="002A6FCC">
          <w:rPr>
            <w:rFonts w:ascii="Calibri" w:hAnsi="Calibri" w:cs="Arial"/>
            <w:bCs/>
            <w:color w:val="000000" w:themeColor="text1"/>
            <w:sz w:val="22"/>
            <w:szCs w:val="22"/>
            <w:lang w:eastAsia="zh-CN"/>
          </w:rPr>
          <w:t>pearsons</w:t>
        </w:r>
        <w:proofErr w:type="spellEnd"/>
        <w:r w:rsidR="002A6FCC">
          <w:rPr>
            <w:rFonts w:ascii="Calibri" w:hAnsi="Calibri" w:cs="Arial"/>
            <w:bCs/>
            <w:color w:val="000000" w:themeColor="text1"/>
            <w:sz w:val="22"/>
            <w:szCs w:val="22"/>
            <w:lang w:eastAsia="zh-CN"/>
          </w:rPr>
          <w:t xml:space="preserve"> and </w:t>
        </w:r>
        <w:proofErr w:type="spellStart"/>
        <w:r w:rsidR="002A6FCC">
          <w:rPr>
            <w:rFonts w:ascii="Calibri" w:hAnsi="Calibri" w:cs="Arial"/>
            <w:bCs/>
            <w:color w:val="000000" w:themeColor="text1"/>
            <w:sz w:val="22"/>
            <w:szCs w:val="22"/>
            <w:lang w:eastAsia="zh-CN"/>
          </w:rPr>
          <w:t>spearmans</w:t>
        </w:r>
        <w:proofErr w:type="spellEnd"/>
        <w:r w:rsidR="002A6FCC">
          <w:rPr>
            <w:rFonts w:ascii="Calibri" w:hAnsi="Calibri" w:cs="Arial"/>
            <w:bCs/>
            <w:color w:val="000000" w:themeColor="text1"/>
            <w:sz w:val="22"/>
            <w:szCs w:val="22"/>
            <w:lang w:eastAsia="zh-CN"/>
          </w:rPr>
          <w:t xml:space="preserve"> correlations</w:t>
        </w:r>
      </w:ins>
      <w:ins w:id="903" w:author="jai padmakumar" w:date="2022-12-13T22:27:00Z">
        <w:r w:rsidR="005B3621">
          <w:rPr>
            <w:rFonts w:ascii="Calibri" w:hAnsi="Calibri" w:cs="Arial"/>
            <w:bCs/>
            <w:color w:val="000000" w:themeColor="text1"/>
            <w:sz w:val="22"/>
            <w:szCs w:val="22"/>
            <w:lang w:eastAsia="zh-CN"/>
          </w:rPr>
          <w:t>]</w:t>
        </w:r>
      </w:ins>
      <w:ins w:id="904" w:author="jai padmakumar" w:date="2022-12-13T22:26:00Z">
        <w:r w:rsidR="0000673F">
          <w:rPr>
            <w:rFonts w:ascii="Calibri" w:hAnsi="Calibri" w:cs="Arial"/>
            <w:bCs/>
            <w:color w:val="000000" w:themeColor="text1"/>
            <w:sz w:val="22"/>
            <w:szCs w:val="22"/>
            <w:lang w:eastAsia="zh-CN"/>
          </w:rPr>
          <w:t xml:space="preserve"> </w:t>
        </w:r>
      </w:ins>
      <w:ins w:id="905" w:author="jai padmakumar" w:date="2022-12-13T22:27:00Z">
        <w:r w:rsidR="00742A31">
          <w:rPr>
            <w:rFonts w:ascii="Calibri" w:hAnsi="Calibri" w:cs="Arial"/>
            <w:bCs/>
            <w:color w:val="000000" w:themeColor="text1"/>
            <w:sz w:val="22"/>
            <w:szCs w:val="22"/>
            <w:lang w:eastAsia="zh-CN"/>
          </w:rPr>
          <w:t>(Figure 3D)</w:t>
        </w:r>
        <w:r w:rsidR="00D513C6">
          <w:rPr>
            <w:rFonts w:ascii="Calibri" w:hAnsi="Calibri" w:cs="Arial"/>
            <w:bCs/>
            <w:color w:val="000000" w:themeColor="text1"/>
            <w:sz w:val="22"/>
            <w:szCs w:val="22"/>
            <w:lang w:eastAsia="zh-CN"/>
          </w:rPr>
          <w:t>.</w:t>
        </w:r>
      </w:ins>
      <w:ins w:id="906" w:author="jai padmakumar" w:date="2022-12-13T22:29:00Z">
        <w:r w:rsidR="00553AD3">
          <w:rPr>
            <w:rFonts w:ascii="Calibri" w:hAnsi="Calibri" w:cs="Arial"/>
            <w:bCs/>
            <w:color w:val="000000" w:themeColor="text1"/>
            <w:sz w:val="22"/>
            <w:szCs w:val="22"/>
            <w:lang w:eastAsia="zh-CN"/>
          </w:rPr>
          <w:t xml:space="preserve"> Likely d</w:t>
        </w:r>
      </w:ins>
      <w:ins w:id="907" w:author="jai padmakumar" w:date="2022-12-13T22:28:00Z">
        <w:r w:rsidR="00D16778">
          <w:rPr>
            <w:rFonts w:ascii="Calibri" w:hAnsi="Calibri" w:cs="Arial"/>
            <w:bCs/>
            <w:color w:val="000000" w:themeColor="text1"/>
            <w:sz w:val="22"/>
            <w:szCs w:val="22"/>
            <w:lang w:eastAsia="zh-CN"/>
          </w:rPr>
          <w:t xml:space="preserve">ue to the small number of </w:t>
        </w:r>
      </w:ins>
      <w:proofErr w:type="spellStart"/>
      <w:proofErr w:type="gramStart"/>
      <w:ins w:id="908" w:author="jai padmakumar" w:date="2022-12-13T22:29:00Z">
        <w:r w:rsidR="00553AD3">
          <w:rPr>
            <w:rFonts w:ascii="Calibri" w:hAnsi="Calibri" w:cs="Arial"/>
            <w:bCs/>
            <w:color w:val="000000" w:themeColor="text1"/>
            <w:sz w:val="22"/>
            <w:szCs w:val="22"/>
            <w:lang w:eastAsia="zh-CN"/>
          </w:rPr>
          <w:t>sender:receiver</w:t>
        </w:r>
        <w:proofErr w:type="spellEnd"/>
        <w:proofErr w:type="gramEnd"/>
        <w:r w:rsidR="004909B2">
          <w:rPr>
            <w:rFonts w:ascii="Calibri" w:hAnsi="Calibri" w:cs="Arial"/>
            <w:bCs/>
            <w:color w:val="000000" w:themeColor="text1"/>
            <w:sz w:val="22"/>
            <w:szCs w:val="22"/>
            <w:lang w:eastAsia="zh-CN"/>
          </w:rPr>
          <w:t xml:space="preserve"> channels </w:t>
        </w:r>
        <w:r w:rsidR="004C6441">
          <w:rPr>
            <w:rFonts w:ascii="Calibri" w:hAnsi="Calibri" w:cs="Arial"/>
            <w:bCs/>
            <w:color w:val="000000" w:themeColor="text1"/>
            <w:sz w:val="22"/>
            <w:szCs w:val="22"/>
            <w:lang w:eastAsia="zh-CN"/>
          </w:rPr>
          <w:t>available</w:t>
        </w:r>
        <w:r w:rsidR="006A1A2C">
          <w:rPr>
            <w:rFonts w:ascii="Calibri" w:hAnsi="Calibri" w:cs="Arial"/>
            <w:bCs/>
            <w:color w:val="000000" w:themeColor="text1"/>
            <w:sz w:val="22"/>
            <w:szCs w:val="22"/>
            <w:lang w:eastAsia="zh-CN"/>
          </w:rPr>
          <w:t xml:space="preserve">, the circuits spanned a wide range of </w:t>
        </w:r>
      </w:ins>
      <w:ins w:id="909" w:author="jai padmakumar" w:date="2022-12-13T22:31:00Z">
        <w:r w:rsidR="00044DBF">
          <w:rPr>
            <w:rFonts w:ascii="Calibri" w:hAnsi="Calibri" w:cs="Arial"/>
            <w:bCs/>
            <w:color w:val="000000" w:themeColor="text1"/>
            <w:sz w:val="22"/>
            <w:szCs w:val="22"/>
            <w:lang w:eastAsia="zh-CN"/>
          </w:rPr>
          <w:t xml:space="preserve">required </w:t>
        </w:r>
        <w:r w:rsidR="000B2BE9">
          <w:rPr>
            <w:rFonts w:ascii="Calibri" w:hAnsi="Calibri" w:cs="Arial"/>
            <w:bCs/>
            <w:color w:val="000000" w:themeColor="text1"/>
            <w:sz w:val="22"/>
            <w:szCs w:val="22"/>
            <w:lang w:eastAsia="zh-CN"/>
          </w:rPr>
          <w:t xml:space="preserve">gates, </w:t>
        </w:r>
        <w:r w:rsidR="00044DBF">
          <w:rPr>
            <w:rFonts w:ascii="Calibri" w:hAnsi="Calibri" w:cs="Arial"/>
            <w:bCs/>
            <w:color w:val="000000" w:themeColor="text1"/>
            <w:sz w:val="22"/>
            <w:szCs w:val="22"/>
            <w:lang w:eastAsia="zh-CN"/>
          </w:rPr>
          <w:t>regulatory proteins</w:t>
        </w:r>
        <w:r w:rsidR="00AE5245">
          <w:rPr>
            <w:rFonts w:ascii="Calibri" w:hAnsi="Calibri" w:cs="Arial"/>
            <w:bCs/>
            <w:color w:val="000000" w:themeColor="text1"/>
            <w:sz w:val="22"/>
            <w:szCs w:val="22"/>
            <w:lang w:eastAsia="zh-CN"/>
          </w:rPr>
          <w:t>,</w:t>
        </w:r>
      </w:ins>
      <w:ins w:id="910" w:author="jai padmakumar" w:date="2022-12-13T22:29:00Z">
        <w:r w:rsidR="006A1A2C">
          <w:rPr>
            <w:rFonts w:ascii="Calibri" w:hAnsi="Calibri" w:cs="Arial"/>
            <w:bCs/>
            <w:color w:val="000000" w:themeColor="text1"/>
            <w:sz w:val="22"/>
            <w:szCs w:val="22"/>
            <w:lang w:eastAsia="zh-CN"/>
          </w:rPr>
          <w:t xml:space="preserve"> and DNA sizes (</w:t>
        </w:r>
      </w:ins>
      <w:ins w:id="911" w:author="jai padmakumar" w:date="2022-12-13T22:30:00Z">
        <w:r w:rsidR="006A1A2C">
          <w:rPr>
            <w:rFonts w:ascii="Calibri" w:hAnsi="Calibri" w:cs="Arial"/>
            <w:bCs/>
            <w:color w:val="000000" w:themeColor="text1"/>
            <w:sz w:val="22"/>
            <w:szCs w:val="22"/>
            <w:lang w:eastAsia="zh-CN"/>
          </w:rPr>
          <w:t xml:space="preserve">Figures 3E and 4A). </w:t>
        </w:r>
      </w:ins>
      <w:ins w:id="912" w:author="jai padmakumar" w:date="2022-12-13T23:00:00Z">
        <w:r w:rsidR="00CA1F85">
          <w:rPr>
            <w:rFonts w:ascii="Calibri" w:hAnsi="Calibri" w:cs="Arial"/>
            <w:bCs/>
            <w:color w:val="000000" w:themeColor="text1"/>
            <w:sz w:val="22"/>
            <w:szCs w:val="22"/>
            <w:lang w:eastAsia="zh-CN"/>
          </w:rPr>
          <w:t xml:space="preserve">The largest circuit we had previously built </w:t>
        </w:r>
        <w:r w:rsidR="00CA1F85">
          <w:rPr>
            <w:rFonts w:ascii="Calibri" w:hAnsi="Calibri" w:cs="Arial"/>
            <w:bCs/>
            <w:color w:val="000000" w:themeColor="text1"/>
            <w:sz w:val="22"/>
            <w:szCs w:val="22"/>
            <w:lang w:eastAsia="zh-CN"/>
          </w:rPr>
          <w:lastRenderedPageBreak/>
          <w:t>on the genome contained 8 regulatory proteins while the largest we had implemented using plasmids contained 13 regulatory proteins</w:t>
        </w:r>
      </w:ins>
      <w:ins w:id="913" w:author="jai padmakumar" w:date="2022-12-13T23:01:00Z">
        <w:r w:rsidR="009C6BE9">
          <w:rPr>
            <w:rFonts w:ascii="Calibri" w:hAnsi="Calibri" w:cs="Arial"/>
            <w:bCs/>
            <w:color w:val="000000" w:themeColor="text1"/>
            <w:sz w:val="22"/>
            <w:szCs w:val="22"/>
            <w:lang w:eastAsia="zh-CN"/>
          </w:rPr>
          <w:t xml:space="preserve">. </w:t>
        </w:r>
      </w:ins>
      <w:ins w:id="914" w:author="jai padmakumar" w:date="2022-12-13T23:00:00Z">
        <w:r w:rsidR="00CA1F85">
          <w:rPr>
            <w:rFonts w:ascii="Calibri" w:hAnsi="Calibri" w:cs="Arial"/>
            <w:bCs/>
            <w:color w:val="000000" w:themeColor="text1"/>
            <w:sz w:val="22"/>
            <w:szCs w:val="22"/>
            <w:lang w:eastAsia="zh-CN"/>
          </w:rPr>
          <w:t xml:space="preserve">We </w:t>
        </w:r>
        <w:r w:rsidR="00EC6D44">
          <w:rPr>
            <w:rFonts w:ascii="Calibri" w:hAnsi="Calibri" w:cs="Arial"/>
            <w:bCs/>
            <w:color w:val="000000" w:themeColor="text1"/>
            <w:sz w:val="22"/>
            <w:szCs w:val="22"/>
            <w:lang w:eastAsia="zh-CN"/>
          </w:rPr>
          <w:t>constructed</w:t>
        </w:r>
        <w:r w:rsidR="00CA1F85">
          <w:rPr>
            <w:rFonts w:ascii="Calibri" w:hAnsi="Calibri" w:cs="Arial"/>
            <w:bCs/>
            <w:color w:val="000000" w:themeColor="text1"/>
            <w:sz w:val="22"/>
            <w:szCs w:val="22"/>
            <w:lang w:eastAsia="zh-CN"/>
          </w:rPr>
          <w:t xml:space="preserve"> </w:t>
        </w:r>
        <w:proofErr w:type="gramStart"/>
        <w:r w:rsidR="00CA1F85">
          <w:rPr>
            <w:rFonts w:ascii="Calibri" w:hAnsi="Calibri" w:cs="Arial"/>
            <w:bCs/>
            <w:color w:val="000000" w:themeColor="text1"/>
            <w:sz w:val="22"/>
            <w:szCs w:val="22"/>
            <w:lang w:eastAsia="zh-CN"/>
          </w:rPr>
          <w:t>a number of</w:t>
        </w:r>
        <w:proofErr w:type="gramEnd"/>
        <w:r w:rsidR="00CA1F85">
          <w:rPr>
            <w:rFonts w:ascii="Calibri" w:hAnsi="Calibri" w:cs="Arial"/>
            <w:bCs/>
            <w:color w:val="000000" w:themeColor="text1"/>
            <w:sz w:val="22"/>
            <w:szCs w:val="22"/>
            <w:lang w:eastAsia="zh-CN"/>
          </w:rPr>
          <w:t xml:space="preserve"> circuits with &gt;8 and &gt;13 regulatory proteins, all implemented on the genome. </w:t>
        </w:r>
      </w:ins>
      <w:ins w:id="915" w:author="jai padmakumar" w:date="2022-12-13T22:32:00Z">
        <w:r w:rsidR="00C91073">
          <w:rPr>
            <w:rFonts w:ascii="Calibri" w:hAnsi="Calibri" w:cs="Arial"/>
            <w:bCs/>
            <w:color w:val="000000" w:themeColor="text1"/>
            <w:sz w:val="22"/>
            <w:szCs w:val="22"/>
            <w:lang w:eastAsia="zh-CN"/>
          </w:rPr>
          <w:t xml:space="preserve">We profiled every cell </w:t>
        </w:r>
        <w:r w:rsidR="006A70A7">
          <w:rPr>
            <w:rFonts w:ascii="Calibri" w:hAnsi="Calibri" w:cs="Arial"/>
            <w:bCs/>
            <w:color w:val="000000" w:themeColor="text1"/>
            <w:sz w:val="22"/>
            <w:szCs w:val="22"/>
            <w:lang w:eastAsia="zh-CN"/>
          </w:rPr>
          <w:t xml:space="preserve">across all input states and demonstrated </w:t>
        </w:r>
        <w:r w:rsidR="00DA0FB7">
          <w:rPr>
            <w:rFonts w:ascii="Calibri" w:hAnsi="Calibri" w:cs="Arial"/>
            <w:bCs/>
            <w:color w:val="000000" w:themeColor="text1"/>
            <w:sz w:val="22"/>
            <w:szCs w:val="22"/>
            <w:lang w:eastAsia="zh-CN"/>
          </w:rPr>
          <w:t xml:space="preserve">that </w:t>
        </w:r>
      </w:ins>
      <w:ins w:id="916" w:author="jai padmakumar" w:date="2022-12-13T22:33:00Z">
        <w:r w:rsidR="00F16B1E">
          <w:rPr>
            <w:rFonts w:ascii="Calibri" w:hAnsi="Calibri" w:cs="Arial"/>
            <w:bCs/>
            <w:color w:val="000000" w:themeColor="text1"/>
            <w:sz w:val="22"/>
            <w:szCs w:val="22"/>
            <w:lang w:eastAsia="zh-CN"/>
          </w:rPr>
          <w:t xml:space="preserve">the cell-cell </w:t>
        </w:r>
        <w:proofErr w:type="spellStart"/>
        <w:r w:rsidR="00F16B1E">
          <w:rPr>
            <w:rFonts w:ascii="Calibri" w:hAnsi="Calibri" w:cs="Arial"/>
            <w:bCs/>
            <w:color w:val="000000" w:themeColor="text1"/>
            <w:sz w:val="22"/>
            <w:szCs w:val="22"/>
            <w:lang w:eastAsia="zh-CN"/>
          </w:rPr>
          <w:t>signalling</w:t>
        </w:r>
        <w:proofErr w:type="spellEnd"/>
        <w:r w:rsidR="00F16B1E">
          <w:rPr>
            <w:rFonts w:ascii="Calibri" w:hAnsi="Calibri" w:cs="Arial"/>
            <w:bCs/>
            <w:color w:val="000000" w:themeColor="text1"/>
            <w:sz w:val="22"/>
            <w:szCs w:val="22"/>
            <w:lang w:eastAsia="zh-CN"/>
          </w:rPr>
          <w:t xml:space="preserve"> channels worked as expected </w:t>
        </w:r>
        <w:r w:rsidR="00CC3328">
          <w:rPr>
            <w:rFonts w:ascii="Calibri" w:hAnsi="Calibri" w:cs="Arial"/>
            <w:bCs/>
            <w:color w:val="000000" w:themeColor="text1"/>
            <w:sz w:val="22"/>
            <w:szCs w:val="22"/>
            <w:lang w:eastAsia="zh-CN"/>
          </w:rPr>
          <w:t xml:space="preserve">(Figure 4B). </w:t>
        </w:r>
      </w:ins>
    </w:p>
    <w:p w14:paraId="664A0D29" w14:textId="53AE4FE7" w:rsidR="0012134C" w:rsidRDefault="0012134C" w:rsidP="00081F07">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p>
    <w:p w14:paraId="613C3C10" w14:textId="1F748301" w:rsidR="000D4B2D" w:rsidDel="00B82CA3" w:rsidRDefault="000D4B2D" w:rsidP="00081F07">
      <w:pPr>
        <w:widowControl w:val="0"/>
        <w:adjustRightInd w:val="0"/>
        <w:snapToGrid w:val="0"/>
        <w:spacing w:line="360" w:lineRule="auto"/>
        <w:contextualSpacing/>
        <w:jc w:val="both"/>
        <w:outlineLvl w:val="0"/>
        <w:rPr>
          <w:moveFrom w:id="917" w:author="jai padmakumar" w:date="2022-12-13T19:34:00Z"/>
          <w:rFonts w:ascii="Calibri" w:hAnsi="Calibri" w:cs="Arial"/>
          <w:bCs/>
          <w:color w:val="000000" w:themeColor="text1"/>
          <w:sz w:val="22"/>
          <w:szCs w:val="22"/>
          <w:u w:val="single"/>
          <w:lang w:eastAsia="zh-CN"/>
        </w:rPr>
      </w:pPr>
      <w:moveFromRangeStart w:id="918" w:author="jai padmakumar" w:date="2022-12-13T19:34:00Z" w:name="move121852457"/>
      <w:moveFrom w:id="919" w:author="jai padmakumar" w:date="2022-12-13T19:34:00Z">
        <w:r w:rsidDel="00B82CA3">
          <w:rPr>
            <w:rFonts w:ascii="Calibri" w:hAnsi="Calibri" w:cs="Arial"/>
            <w:bCs/>
            <w:color w:val="000000" w:themeColor="text1"/>
            <w:sz w:val="22"/>
            <w:szCs w:val="22"/>
            <w:u w:val="single"/>
            <w:lang w:eastAsia="zh-CN"/>
          </w:rPr>
          <w:t>MD5 design and implementation</w:t>
        </w:r>
      </w:moveFrom>
    </w:p>
    <w:p w14:paraId="1C1B322F" w14:textId="18769D31" w:rsidR="00554DD3" w:rsidDel="00B82CA3" w:rsidRDefault="00CF32DE" w:rsidP="000759FA">
      <w:pPr>
        <w:widowControl w:val="0"/>
        <w:adjustRightInd w:val="0"/>
        <w:snapToGrid w:val="0"/>
        <w:spacing w:line="360" w:lineRule="auto"/>
        <w:ind w:firstLine="720"/>
        <w:contextualSpacing/>
        <w:jc w:val="both"/>
        <w:outlineLvl w:val="0"/>
        <w:rPr>
          <w:moveFrom w:id="920" w:author="jai padmakumar" w:date="2022-12-13T19:34:00Z"/>
          <w:rFonts w:ascii="Calibri" w:hAnsi="Calibri" w:cs="Arial"/>
          <w:bCs/>
          <w:color w:val="000000" w:themeColor="text1"/>
          <w:sz w:val="22"/>
          <w:szCs w:val="22"/>
          <w:lang w:eastAsia="zh-CN"/>
        </w:rPr>
      </w:pPr>
      <w:moveFrom w:id="921" w:author="jai padmakumar" w:date="2022-12-13T19:34:00Z">
        <w:r w:rsidDel="00B82CA3">
          <w:rPr>
            <w:rFonts w:ascii="Calibri" w:hAnsi="Calibri" w:cs="Arial"/>
            <w:bCs/>
            <w:color w:val="000000" w:themeColor="text1"/>
            <w:sz w:val="22"/>
            <w:szCs w:val="22"/>
            <w:lang w:eastAsia="zh-CN"/>
          </w:rPr>
          <w:t xml:space="preserve">We designed and implemented </w:t>
        </w:r>
        <w:r w:rsidR="00D569D4" w:rsidDel="00B82CA3">
          <w:rPr>
            <w:rFonts w:ascii="Calibri" w:hAnsi="Calibri" w:cs="Arial"/>
            <w:bCs/>
            <w:color w:val="000000" w:themeColor="text1"/>
            <w:sz w:val="22"/>
            <w:szCs w:val="22"/>
            <w:lang w:eastAsia="zh-CN"/>
          </w:rPr>
          <w:t xml:space="preserve">a hashing algorithm based on the MD5 algorithm for a 2-bit computer. The full MD5 hashing algorithm is designed to be run efficiently on a 32-bit computer and takes as input a 512-bit message, outputting a 128-bit hash. </w:t>
        </w:r>
        <w:r w:rsidR="001C4832" w:rsidDel="00B82CA3">
          <w:rPr>
            <w:rFonts w:ascii="Calibri" w:hAnsi="Calibri" w:cs="Arial"/>
            <w:bCs/>
            <w:color w:val="000000" w:themeColor="text1"/>
            <w:sz w:val="22"/>
            <w:szCs w:val="22"/>
            <w:lang w:eastAsia="zh-CN"/>
          </w:rPr>
          <w:t>To design a variant that can be feasibly implemented using living cells,</w:t>
        </w:r>
        <w:r w:rsidR="002B450F" w:rsidDel="00B82CA3">
          <w:rPr>
            <w:rFonts w:ascii="Calibri" w:hAnsi="Calibri" w:cs="Arial"/>
            <w:bCs/>
            <w:color w:val="000000" w:themeColor="text1"/>
            <w:sz w:val="22"/>
            <w:szCs w:val="22"/>
            <w:lang w:eastAsia="zh-CN"/>
          </w:rPr>
          <w:t xml:space="preserve"> we re-designed the algorithm to perform all the same calculations but run on a 2-bit computer, thus reducing the total number of gates required. </w:t>
        </w:r>
        <w:r w:rsidR="00975D31" w:rsidDel="00B82CA3">
          <w:rPr>
            <w:rFonts w:ascii="Calibri" w:hAnsi="Calibri" w:cs="Arial"/>
            <w:bCs/>
            <w:color w:val="000000" w:themeColor="text1"/>
            <w:sz w:val="22"/>
            <w:szCs w:val="22"/>
            <w:lang w:eastAsia="zh-CN"/>
          </w:rPr>
          <w:t xml:space="preserve">The 2-bit version takes as input a 32-bit </w:t>
        </w:r>
        <w:r w:rsidR="00536668" w:rsidDel="00B82CA3">
          <w:rPr>
            <w:rFonts w:ascii="Calibri" w:hAnsi="Calibri" w:cs="Arial"/>
            <w:bCs/>
            <w:color w:val="000000" w:themeColor="text1"/>
            <w:sz w:val="22"/>
            <w:szCs w:val="22"/>
            <w:lang w:eastAsia="zh-CN"/>
          </w:rPr>
          <w:t>string</w:t>
        </w:r>
        <w:r w:rsidR="00975D31" w:rsidDel="00B82CA3">
          <w:rPr>
            <w:rFonts w:ascii="Calibri" w:hAnsi="Calibri" w:cs="Arial"/>
            <w:bCs/>
            <w:color w:val="000000" w:themeColor="text1"/>
            <w:sz w:val="22"/>
            <w:szCs w:val="22"/>
            <w:lang w:eastAsia="zh-CN"/>
          </w:rPr>
          <w:t xml:space="preserve"> and generates an 8-bit hash.</w:t>
        </w:r>
        <w:r w:rsidR="00CE037A" w:rsidDel="00B82CA3">
          <w:rPr>
            <w:rFonts w:ascii="Calibri" w:hAnsi="Calibri" w:cs="Arial"/>
            <w:bCs/>
            <w:color w:val="000000" w:themeColor="text1"/>
            <w:sz w:val="22"/>
            <w:szCs w:val="22"/>
            <w:lang w:eastAsia="zh-CN"/>
          </w:rPr>
          <w:t xml:space="preserve"> </w:t>
        </w:r>
        <w:r w:rsidR="00A20556" w:rsidDel="00B82CA3">
          <w:rPr>
            <w:rFonts w:ascii="Calibri" w:hAnsi="Calibri" w:cs="Arial"/>
            <w:bCs/>
            <w:color w:val="000000" w:themeColor="text1"/>
            <w:sz w:val="22"/>
            <w:szCs w:val="22"/>
            <w:lang w:eastAsia="zh-CN"/>
          </w:rPr>
          <w:t xml:space="preserve">To generate a hash, </w:t>
        </w:r>
        <w:r w:rsidR="00A15E4C" w:rsidDel="00B82CA3">
          <w:rPr>
            <w:rFonts w:ascii="Calibri" w:hAnsi="Calibri" w:cs="Arial"/>
            <w:bCs/>
            <w:color w:val="000000" w:themeColor="text1"/>
            <w:sz w:val="22"/>
            <w:szCs w:val="22"/>
            <w:lang w:eastAsia="zh-CN"/>
          </w:rPr>
          <w:t xml:space="preserve">the user </w:t>
        </w:r>
        <w:r w:rsidR="00864E60" w:rsidDel="00B82CA3">
          <w:rPr>
            <w:rFonts w:ascii="Calibri" w:hAnsi="Calibri" w:cs="Arial"/>
            <w:bCs/>
            <w:color w:val="000000" w:themeColor="text1"/>
            <w:sz w:val="22"/>
            <w:szCs w:val="22"/>
            <w:lang w:eastAsia="zh-CN"/>
          </w:rPr>
          <w:t>begins</w:t>
        </w:r>
        <w:r w:rsidR="00AA7D12" w:rsidDel="00B82CA3">
          <w:rPr>
            <w:rFonts w:ascii="Calibri" w:hAnsi="Calibri" w:cs="Arial"/>
            <w:bCs/>
            <w:color w:val="000000" w:themeColor="text1"/>
            <w:sz w:val="22"/>
            <w:szCs w:val="22"/>
            <w:lang w:eastAsia="zh-CN"/>
          </w:rPr>
          <w:t xml:space="preserve"> with</w:t>
        </w:r>
        <w:r w:rsidR="00A15E4C" w:rsidDel="00B82CA3">
          <w:rPr>
            <w:rFonts w:ascii="Calibri" w:hAnsi="Calibri" w:cs="Arial"/>
            <w:bCs/>
            <w:color w:val="000000" w:themeColor="text1"/>
            <w:sz w:val="22"/>
            <w:szCs w:val="22"/>
            <w:lang w:eastAsia="zh-CN"/>
          </w:rPr>
          <w:t xml:space="preserve"> a message </w:t>
        </w:r>
        <w:r w:rsidR="00493265" w:rsidDel="00B82CA3">
          <w:rPr>
            <w:rFonts w:ascii="Calibri" w:hAnsi="Calibri" w:cs="Arial"/>
            <w:bCs/>
            <w:color w:val="000000" w:themeColor="text1"/>
            <w:sz w:val="22"/>
            <w:szCs w:val="22"/>
            <w:lang w:eastAsia="zh-CN"/>
          </w:rPr>
          <w:t>of</w:t>
        </w:r>
        <w:r w:rsidR="00A15E4C" w:rsidDel="00B82CA3">
          <w:rPr>
            <w:rFonts w:ascii="Calibri" w:hAnsi="Calibri" w:cs="Arial"/>
            <w:bCs/>
            <w:color w:val="000000" w:themeColor="text1"/>
            <w:sz w:val="22"/>
            <w:szCs w:val="22"/>
            <w:lang w:eastAsia="zh-CN"/>
          </w:rPr>
          <w:t xml:space="preserve"> arbitrary length.</w:t>
        </w:r>
        <w:r w:rsidR="000614F5" w:rsidDel="00B82CA3">
          <w:rPr>
            <w:rFonts w:ascii="Calibri" w:hAnsi="Calibri" w:cs="Arial"/>
            <w:bCs/>
            <w:color w:val="000000" w:themeColor="text1"/>
            <w:sz w:val="22"/>
            <w:szCs w:val="22"/>
            <w:lang w:eastAsia="zh-CN"/>
          </w:rPr>
          <w:t xml:space="preserve"> An initial data processing step would</w:t>
        </w:r>
        <w:r w:rsidR="00036692" w:rsidDel="00B82CA3">
          <w:rPr>
            <w:rFonts w:ascii="Calibri" w:hAnsi="Calibri" w:cs="Arial"/>
            <w:bCs/>
            <w:color w:val="000000" w:themeColor="text1"/>
            <w:sz w:val="22"/>
            <w:szCs w:val="22"/>
            <w:lang w:eastAsia="zh-CN"/>
          </w:rPr>
          <w:t xml:space="preserve"> pad the message to be 32-bits long (if shorter) or break the message into 32-bit chunks (if longer)</w:t>
        </w:r>
        <w:r w:rsidR="0013585F" w:rsidDel="00B82CA3">
          <w:rPr>
            <w:rFonts w:ascii="Calibri" w:hAnsi="Calibri" w:cs="Arial"/>
            <w:bCs/>
            <w:color w:val="000000" w:themeColor="text1"/>
            <w:sz w:val="22"/>
            <w:szCs w:val="22"/>
            <w:lang w:eastAsia="zh-CN"/>
          </w:rPr>
          <w:t>, enabling any length message to be hashed</w:t>
        </w:r>
        <w:r w:rsidR="00036692" w:rsidDel="00B82CA3">
          <w:rPr>
            <w:rFonts w:ascii="Calibri" w:hAnsi="Calibri" w:cs="Arial"/>
            <w:bCs/>
            <w:color w:val="000000" w:themeColor="text1"/>
            <w:sz w:val="22"/>
            <w:szCs w:val="22"/>
            <w:lang w:eastAsia="zh-CN"/>
          </w:rPr>
          <w:t>. At this stage, the “core” hashing algorithm is then applied. The 32-bit message is broken into 16 2-bit chunks, M</w:t>
        </w:r>
        <w:r w:rsidR="00036692" w:rsidRPr="00674993" w:rsidDel="00B82CA3">
          <w:rPr>
            <w:rFonts w:ascii="Calibri" w:hAnsi="Calibri" w:cs="Arial"/>
            <w:bCs/>
            <w:color w:val="000000" w:themeColor="text1"/>
            <w:sz w:val="22"/>
            <w:szCs w:val="22"/>
            <w:vertAlign w:val="superscript"/>
            <w:lang w:eastAsia="zh-CN"/>
          </w:rPr>
          <w:t>1</w:t>
        </w:r>
        <w:r w:rsidR="00036692" w:rsidDel="00B82CA3">
          <w:rPr>
            <w:rFonts w:ascii="Calibri" w:hAnsi="Calibri" w:cs="Arial"/>
            <w:bCs/>
            <w:color w:val="000000" w:themeColor="text1"/>
            <w:sz w:val="22"/>
            <w:szCs w:val="22"/>
            <w:lang w:eastAsia="zh-CN"/>
          </w:rPr>
          <w:t>…M</w:t>
        </w:r>
        <w:r w:rsidR="00036692" w:rsidRPr="00674993" w:rsidDel="00B82CA3">
          <w:rPr>
            <w:rFonts w:ascii="Calibri" w:hAnsi="Calibri" w:cs="Arial"/>
            <w:bCs/>
            <w:color w:val="000000" w:themeColor="text1"/>
            <w:sz w:val="22"/>
            <w:szCs w:val="22"/>
            <w:vertAlign w:val="superscript"/>
            <w:lang w:eastAsia="zh-CN"/>
          </w:rPr>
          <w:t>16</w:t>
        </w:r>
        <w:r w:rsidR="00036692" w:rsidDel="00B82CA3">
          <w:rPr>
            <w:rFonts w:ascii="Calibri" w:hAnsi="Calibri" w:cs="Arial"/>
            <w:bCs/>
            <w:color w:val="000000" w:themeColor="text1"/>
            <w:sz w:val="22"/>
            <w:szCs w:val="22"/>
            <w:lang w:eastAsia="zh-CN"/>
          </w:rPr>
          <w:t xml:space="preserve">. </w:t>
        </w:r>
        <w:r w:rsidR="00431563" w:rsidDel="00B82CA3">
          <w:rPr>
            <w:rFonts w:ascii="Calibri" w:hAnsi="Calibri" w:cs="Arial"/>
            <w:bCs/>
            <w:color w:val="000000" w:themeColor="text1"/>
            <w:sz w:val="22"/>
            <w:szCs w:val="22"/>
            <w:lang w:eastAsia="zh-CN"/>
          </w:rPr>
          <w:t xml:space="preserve">The algorithm proceeds through 64 “iterations” </w:t>
        </w:r>
        <w:r w:rsidR="004940BA" w:rsidDel="00B82CA3">
          <w:rPr>
            <w:rFonts w:ascii="Calibri" w:hAnsi="Calibri" w:cs="Arial"/>
            <w:bCs/>
            <w:color w:val="000000" w:themeColor="text1"/>
            <w:sz w:val="22"/>
            <w:szCs w:val="22"/>
            <w:lang w:eastAsia="zh-CN"/>
          </w:rPr>
          <w:t xml:space="preserve">where each iteration is further classified into 4 “rounds” </w:t>
        </w:r>
        <w:r w:rsidR="00D2599E" w:rsidDel="00B82CA3">
          <w:rPr>
            <w:rFonts w:ascii="Calibri" w:hAnsi="Calibri" w:cs="Arial"/>
            <w:bCs/>
            <w:color w:val="000000" w:themeColor="text1"/>
            <w:sz w:val="22"/>
            <w:szCs w:val="22"/>
            <w:lang w:eastAsia="zh-CN"/>
          </w:rPr>
          <w:t xml:space="preserve">where each round applies a different non-linear transformation to the message. </w:t>
        </w:r>
        <w:r w:rsidR="002437C4" w:rsidDel="00B82CA3">
          <w:rPr>
            <w:rFonts w:ascii="Calibri" w:hAnsi="Calibri" w:cs="Arial"/>
            <w:bCs/>
            <w:color w:val="000000" w:themeColor="text1"/>
            <w:sz w:val="22"/>
            <w:szCs w:val="22"/>
            <w:lang w:eastAsia="zh-CN"/>
          </w:rPr>
          <w:t xml:space="preserve">The entire message, broken into 2-bit chunks, </w:t>
        </w:r>
        <w:r w:rsidR="00743367" w:rsidDel="00B82CA3">
          <w:rPr>
            <w:rFonts w:ascii="Calibri" w:hAnsi="Calibri" w:cs="Arial"/>
            <w:bCs/>
            <w:color w:val="000000" w:themeColor="text1"/>
            <w:sz w:val="22"/>
            <w:szCs w:val="22"/>
            <w:lang w:eastAsia="zh-CN"/>
          </w:rPr>
          <w:t>is processed through each</w:t>
        </w:r>
        <w:r w:rsidR="00D2599E" w:rsidDel="00B82CA3">
          <w:rPr>
            <w:rFonts w:ascii="Calibri" w:hAnsi="Calibri" w:cs="Arial"/>
            <w:bCs/>
            <w:color w:val="000000" w:themeColor="text1"/>
            <w:sz w:val="22"/>
            <w:szCs w:val="22"/>
            <w:lang w:eastAsia="zh-CN"/>
          </w:rPr>
          <w:t xml:space="preserve"> </w:t>
        </w:r>
        <w:r w:rsidR="00743367" w:rsidDel="00B82CA3">
          <w:rPr>
            <w:rFonts w:ascii="Calibri" w:hAnsi="Calibri" w:cs="Arial"/>
            <w:bCs/>
            <w:color w:val="000000" w:themeColor="text1"/>
            <w:sz w:val="22"/>
            <w:szCs w:val="22"/>
            <w:lang w:eastAsia="zh-CN"/>
          </w:rPr>
          <w:t xml:space="preserve">round </w:t>
        </w:r>
        <w:r w:rsidR="00D2599E" w:rsidDel="00B82CA3">
          <w:rPr>
            <w:rFonts w:ascii="Calibri" w:hAnsi="Calibri" w:cs="Arial"/>
            <w:bCs/>
            <w:color w:val="000000" w:themeColor="text1"/>
            <w:sz w:val="22"/>
            <w:szCs w:val="22"/>
            <w:lang w:eastAsia="zh-CN"/>
          </w:rPr>
          <w:t>in 16 iterations</w:t>
        </w:r>
        <w:r w:rsidR="009D0F4E" w:rsidDel="00B82CA3">
          <w:rPr>
            <w:rFonts w:ascii="Calibri" w:hAnsi="Calibri" w:cs="Arial"/>
            <w:bCs/>
            <w:color w:val="000000" w:themeColor="text1"/>
            <w:sz w:val="22"/>
            <w:szCs w:val="22"/>
            <w:lang w:eastAsia="zh-CN"/>
          </w:rPr>
          <w:t xml:space="preserve">. </w:t>
        </w:r>
        <w:r w:rsidR="00B56079" w:rsidDel="00B82CA3">
          <w:rPr>
            <w:rFonts w:ascii="Calibri" w:hAnsi="Calibri" w:cs="Arial"/>
            <w:bCs/>
            <w:color w:val="000000" w:themeColor="text1"/>
            <w:sz w:val="22"/>
            <w:szCs w:val="22"/>
            <w:lang w:eastAsia="zh-CN"/>
          </w:rPr>
          <w:t xml:space="preserve">The exact operations applied in each iteration </w:t>
        </w:r>
        <w:r w:rsidR="009978BB" w:rsidDel="00B82CA3">
          <w:rPr>
            <w:rFonts w:ascii="Calibri" w:hAnsi="Calibri" w:cs="Arial"/>
            <w:bCs/>
            <w:color w:val="000000" w:themeColor="text1"/>
            <w:sz w:val="22"/>
            <w:szCs w:val="22"/>
            <w:lang w:eastAsia="zh-CN"/>
          </w:rPr>
          <w:t xml:space="preserve">are </w:t>
        </w:r>
        <w:r w:rsidR="00B56079" w:rsidDel="00B82CA3">
          <w:rPr>
            <w:rFonts w:ascii="Calibri" w:hAnsi="Calibri" w:cs="Arial"/>
            <w:bCs/>
            <w:color w:val="000000" w:themeColor="text1"/>
            <w:sz w:val="22"/>
            <w:szCs w:val="22"/>
            <w:lang w:eastAsia="zh-CN"/>
          </w:rPr>
          <w:t xml:space="preserve">identical to the full MD5 algorithm (supp figure XX). </w:t>
        </w:r>
        <w:r w:rsidR="00437DE3" w:rsidDel="00B82CA3">
          <w:rPr>
            <w:rFonts w:ascii="Calibri" w:hAnsi="Calibri" w:cs="Arial"/>
            <w:bCs/>
            <w:color w:val="000000" w:themeColor="text1"/>
            <w:sz w:val="22"/>
            <w:szCs w:val="22"/>
            <w:lang w:eastAsia="zh-CN"/>
          </w:rPr>
          <w:t>At initialization, 4 additional 2-bit variables</w:t>
        </w:r>
        <w:r w:rsidR="00970445" w:rsidDel="00B82CA3">
          <w:rPr>
            <w:rFonts w:ascii="Calibri" w:hAnsi="Calibri" w:cs="Arial"/>
            <w:bCs/>
            <w:color w:val="000000" w:themeColor="text1"/>
            <w:sz w:val="22"/>
            <w:szCs w:val="22"/>
            <w:lang w:eastAsia="zh-CN"/>
          </w:rPr>
          <w:t xml:space="preserve"> --- A, B, C, D ---</w:t>
        </w:r>
        <w:r w:rsidR="00437DE3" w:rsidDel="00B82CA3">
          <w:rPr>
            <w:rFonts w:ascii="Calibri" w:hAnsi="Calibri" w:cs="Arial"/>
            <w:bCs/>
            <w:color w:val="000000" w:themeColor="text1"/>
            <w:sz w:val="22"/>
            <w:szCs w:val="22"/>
            <w:lang w:eastAsia="zh-CN"/>
          </w:rPr>
          <w:t xml:space="preserve"> are </w:t>
        </w:r>
        <w:r w:rsidR="00970445" w:rsidDel="00B82CA3">
          <w:rPr>
            <w:rFonts w:ascii="Calibri" w:hAnsi="Calibri" w:cs="Arial"/>
            <w:bCs/>
            <w:color w:val="000000" w:themeColor="text1"/>
            <w:sz w:val="22"/>
            <w:szCs w:val="22"/>
            <w:lang w:eastAsia="zh-CN"/>
          </w:rPr>
          <w:t>instantiated</w:t>
        </w:r>
        <w:r w:rsidR="00F40EF0" w:rsidDel="00B82CA3">
          <w:rPr>
            <w:rFonts w:ascii="Calibri" w:hAnsi="Calibri" w:cs="Arial"/>
            <w:bCs/>
            <w:color w:val="000000" w:themeColor="text1"/>
            <w:sz w:val="22"/>
            <w:szCs w:val="22"/>
            <w:lang w:eastAsia="zh-CN"/>
          </w:rPr>
          <w:t xml:space="preserve"> with </w:t>
        </w:r>
        <w:r w:rsidR="00674993" w:rsidDel="00B82CA3">
          <w:rPr>
            <w:rFonts w:ascii="Calibri" w:hAnsi="Calibri" w:cs="Arial"/>
            <w:bCs/>
            <w:color w:val="000000" w:themeColor="text1"/>
            <w:sz w:val="22"/>
            <w:szCs w:val="22"/>
            <w:lang w:eastAsia="zh-CN"/>
          </w:rPr>
          <w:t>user defined</w:t>
        </w:r>
        <w:r w:rsidR="00F40EF0" w:rsidDel="00B82CA3">
          <w:rPr>
            <w:rFonts w:ascii="Calibri" w:hAnsi="Calibri" w:cs="Arial"/>
            <w:bCs/>
            <w:color w:val="000000" w:themeColor="text1"/>
            <w:sz w:val="22"/>
            <w:szCs w:val="22"/>
            <w:lang w:eastAsia="zh-CN"/>
          </w:rPr>
          <w:t xml:space="preserve"> values. </w:t>
        </w:r>
        <w:r w:rsidR="00094166" w:rsidDel="00B82CA3">
          <w:rPr>
            <w:rFonts w:ascii="Calibri" w:hAnsi="Calibri" w:cs="Arial"/>
            <w:bCs/>
            <w:color w:val="000000" w:themeColor="text1"/>
            <w:sz w:val="22"/>
            <w:szCs w:val="22"/>
            <w:lang w:eastAsia="zh-CN"/>
          </w:rPr>
          <w:t xml:space="preserve">At each iteration, the values for A, B, C, D are updated. </w:t>
        </w:r>
        <w:r w:rsidR="00B750C1" w:rsidDel="00B82CA3">
          <w:rPr>
            <w:rFonts w:ascii="Calibri" w:hAnsi="Calibri" w:cs="Arial"/>
            <w:bCs/>
            <w:color w:val="000000" w:themeColor="text1"/>
            <w:sz w:val="22"/>
            <w:szCs w:val="22"/>
            <w:lang w:eastAsia="zh-CN"/>
          </w:rPr>
          <w:t>After the final iteration</w:t>
        </w:r>
        <w:r w:rsidR="00853BC0" w:rsidDel="00B82CA3">
          <w:rPr>
            <w:rFonts w:ascii="Calibri" w:hAnsi="Calibri" w:cs="Arial"/>
            <w:bCs/>
            <w:color w:val="000000" w:themeColor="text1"/>
            <w:sz w:val="22"/>
            <w:szCs w:val="22"/>
            <w:lang w:eastAsia="zh-CN"/>
          </w:rPr>
          <w:t xml:space="preserve">, </w:t>
        </w:r>
        <w:r w:rsidR="00A11ADF" w:rsidDel="00B82CA3">
          <w:rPr>
            <w:rFonts w:ascii="Calibri" w:hAnsi="Calibri" w:cs="Arial"/>
            <w:bCs/>
            <w:color w:val="000000" w:themeColor="text1"/>
            <w:sz w:val="22"/>
            <w:szCs w:val="22"/>
            <w:lang w:eastAsia="zh-CN"/>
          </w:rPr>
          <w:t xml:space="preserve">the current values of A, B, C, D </w:t>
        </w:r>
        <w:r w:rsidR="008372AA" w:rsidDel="00B82CA3">
          <w:rPr>
            <w:rFonts w:ascii="Calibri" w:hAnsi="Calibri" w:cs="Arial"/>
            <w:bCs/>
            <w:color w:val="000000" w:themeColor="text1"/>
            <w:sz w:val="22"/>
            <w:szCs w:val="22"/>
            <w:lang w:eastAsia="zh-CN"/>
          </w:rPr>
          <w:t>would be</w:t>
        </w:r>
        <w:r w:rsidR="00E4080D" w:rsidDel="00B82CA3">
          <w:rPr>
            <w:rFonts w:ascii="Calibri" w:hAnsi="Calibri" w:cs="Arial"/>
            <w:bCs/>
            <w:color w:val="000000" w:themeColor="text1"/>
            <w:sz w:val="22"/>
            <w:szCs w:val="22"/>
            <w:lang w:eastAsia="zh-CN"/>
          </w:rPr>
          <w:t xml:space="preserve"> concatenated together </w:t>
        </w:r>
        <w:r w:rsidR="001A35EF" w:rsidDel="00B82CA3">
          <w:rPr>
            <w:rFonts w:ascii="Calibri" w:hAnsi="Calibri" w:cs="Arial"/>
            <w:bCs/>
            <w:color w:val="000000" w:themeColor="text1"/>
            <w:sz w:val="22"/>
            <w:szCs w:val="22"/>
            <w:lang w:eastAsia="zh-CN"/>
          </w:rPr>
          <w:t>to produce</w:t>
        </w:r>
        <w:r w:rsidR="00D376F7" w:rsidDel="00B82CA3">
          <w:rPr>
            <w:rFonts w:ascii="Calibri" w:hAnsi="Calibri" w:cs="Arial"/>
            <w:bCs/>
            <w:color w:val="000000" w:themeColor="text1"/>
            <w:sz w:val="22"/>
            <w:szCs w:val="22"/>
            <w:lang w:eastAsia="zh-CN"/>
          </w:rPr>
          <w:t xml:space="preserve"> an 8-bit hash. </w:t>
        </w:r>
        <w:r w:rsidR="00A0694B" w:rsidDel="00B82CA3">
          <w:rPr>
            <w:rFonts w:ascii="Calibri" w:hAnsi="Calibri" w:cs="Arial"/>
            <w:bCs/>
            <w:color w:val="000000" w:themeColor="text1"/>
            <w:sz w:val="22"/>
            <w:szCs w:val="22"/>
            <w:lang w:eastAsia="zh-CN"/>
          </w:rPr>
          <w:t>If the initial message was longer than 32-bits, the entire process is repeated with the next portion of the message except the initial values for A, B, C, D are set to final values of from the 1</w:t>
        </w:r>
        <w:r w:rsidR="00A0694B" w:rsidRPr="00A0694B" w:rsidDel="00B82CA3">
          <w:rPr>
            <w:rFonts w:ascii="Calibri" w:hAnsi="Calibri" w:cs="Arial"/>
            <w:bCs/>
            <w:color w:val="000000" w:themeColor="text1"/>
            <w:sz w:val="22"/>
            <w:szCs w:val="22"/>
            <w:vertAlign w:val="superscript"/>
            <w:lang w:eastAsia="zh-CN"/>
          </w:rPr>
          <w:t>st</w:t>
        </w:r>
        <w:r w:rsidR="00A0694B" w:rsidDel="00B82CA3">
          <w:rPr>
            <w:rFonts w:ascii="Calibri" w:hAnsi="Calibri" w:cs="Arial"/>
            <w:bCs/>
            <w:color w:val="000000" w:themeColor="text1"/>
            <w:sz w:val="22"/>
            <w:szCs w:val="22"/>
            <w:lang w:eastAsia="zh-CN"/>
          </w:rPr>
          <w:t xml:space="preserve"> 32-bit </w:t>
        </w:r>
        <w:r w:rsidR="0027346B" w:rsidDel="00B82CA3">
          <w:rPr>
            <w:rFonts w:ascii="Calibri" w:hAnsi="Calibri" w:cs="Arial"/>
            <w:bCs/>
            <w:color w:val="000000" w:themeColor="text1"/>
            <w:sz w:val="22"/>
            <w:szCs w:val="22"/>
            <w:lang w:eastAsia="zh-CN"/>
          </w:rPr>
          <w:t>message</w:t>
        </w:r>
        <w:r w:rsidR="00A0694B" w:rsidDel="00B82CA3">
          <w:rPr>
            <w:rFonts w:ascii="Calibri" w:hAnsi="Calibri" w:cs="Arial"/>
            <w:bCs/>
            <w:color w:val="000000" w:themeColor="text1"/>
            <w:sz w:val="22"/>
            <w:szCs w:val="22"/>
            <w:lang w:eastAsia="zh-CN"/>
          </w:rPr>
          <w:t xml:space="preserve">. </w:t>
        </w:r>
        <w:r w:rsidR="00CA1F3F" w:rsidDel="00B82CA3">
          <w:rPr>
            <w:rFonts w:ascii="Calibri" w:hAnsi="Calibri" w:cs="Arial"/>
            <w:bCs/>
            <w:color w:val="000000" w:themeColor="text1"/>
            <w:sz w:val="22"/>
            <w:szCs w:val="22"/>
            <w:lang w:eastAsia="zh-CN"/>
          </w:rPr>
          <w:t xml:space="preserve">There are 2 additional parameters that are pre-computed constants, S and T. S and T are tables </w:t>
        </w:r>
        <w:r w:rsidR="00FF414E" w:rsidDel="00B82CA3">
          <w:rPr>
            <w:rFonts w:ascii="Calibri" w:hAnsi="Calibri" w:cs="Arial"/>
            <w:bCs/>
            <w:color w:val="000000" w:themeColor="text1"/>
            <w:sz w:val="22"/>
            <w:szCs w:val="22"/>
            <w:lang w:eastAsia="zh-CN"/>
          </w:rPr>
          <w:t>containing 64 2-bit values</w:t>
        </w:r>
        <w:r w:rsidR="007412B1" w:rsidDel="00B82CA3">
          <w:rPr>
            <w:rFonts w:ascii="Calibri" w:hAnsi="Calibri" w:cs="Arial"/>
            <w:bCs/>
            <w:color w:val="000000" w:themeColor="text1"/>
            <w:sz w:val="22"/>
            <w:szCs w:val="22"/>
            <w:lang w:eastAsia="zh-CN"/>
          </w:rPr>
          <w:t xml:space="preserve">, where a particular value is used at each given iteration. </w:t>
        </w:r>
        <w:r w:rsidR="00F41A35" w:rsidDel="00B82CA3">
          <w:rPr>
            <w:rFonts w:ascii="Calibri" w:hAnsi="Calibri" w:cs="Arial"/>
            <w:bCs/>
            <w:color w:val="000000" w:themeColor="text1"/>
            <w:sz w:val="22"/>
            <w:szCs w:val="22"/>
            <w:lang w:eastAsia="zh-CN"/>
          </w:rPr>
          <w:t xml:space="preserve">Each iteration involves a </w:t>
        </w:r>
        <w:r w:rsidR="00367EC8" w:rsidDel="00B82CA3">
          <w:rPr>
            <w:rFonts w:ascii="Calibri" w:hAnsi="Calibri" w:cs="Arial"/>
            <w:bCs/>
            <w:color w:val="000000" w:themeColor="text1"/>
            <w:sz w:val="22"/>
            <w:szCs w:val="22"/>
            <w:lang w:eastAsia="zh-CN"/>
          </w:rPr>
          <w:t>left-</w:t>
        </w:r>
        <w:r w:rsidR="00F41A35" w:rsidDel="00B82CA3">
          <w:rPr>
            <w:rFonts w:ascii="Calibri" w:hAnsi="Calibri" w:cs="Arial"/>
            <w:bCs/>
            <w:color w:val="000000" w:themeColor="text1"/>
            <w:sz w:val="22"/>
            <w:szCs w:val="22"/>
            <w:lang w:eastAsia="zh-CN"/>
          </w:rPr>
          <w:t>shift by the value determined by S and an addition step using the value from T.</w:t>
        </w:r>
        <w:r w:rsidR="000A31A7" w:rsidDel="00B82CA3">
          <w:rPr>
            <w:rFonts w:ascii="Calibri" w:hAnsi="Calibri" w:cs="Arial"/>
            <w:bCs/>
            <w:color w:val="000000" w:themeColor="text1"/>
            <w:sz w:val="22"/>
            <w:szCs w:val="22"/>
            <w:lang w:eastAsia="zh-CN"/>
          </w:rPr>
          <w:t xml:space="preserve"> In the original implementation, the values for S were found </w:t>
        </w:r>
        <w:r w:rsidR="00517B1F" w:rsidDel="00B82CA3">
          <w:rPr>
            <w:rFonts w:ascii="Calibri" w:hAnsi="Calibri" w:cs="Arial"/>
            <w:bCs/>
            <w:color w:val="000000" w:themeColor="text1"/>
            <w:sz w:val="22"/>
            <w:szCs w:val="22"/>
            <w:lang w:eastAsia="zh-CN"/>
          </w:rPr>
          <w:t xml:space="preserve">to </w:t>
        </w:r>
        <w:r w:rsidR="000A31A7" w:rsidDel="00B82CA3">
          <w:rPr>
            <w:rFonts w:ascii="Calibri" w:hAnsi="Calibri" w:cs="Arial"/>
            <w:bCs/>
            <w:color w:val="000000" w:themeColor="text1"/>
            <w:sz w:val="22"/>
            <w:szCs w:val="22"/>
            <w:lang w:eastAsia="zh-CN"/>
          </w:rPr>
          <w:t>empirically</w:t>
        </w:r>
        <w:r w:rsidR="0065628B" w:rsidDel="00B82CA3">
          <w:rPr>
            <w:rFonts w:ascii="Calibri" w:hAnsi="Calibri" w:cs="Arial"/>
            <w:bCs/>
            <w:color w:val="000000" w:themeColor="text1"/>
            <w:sz w:val="22"/>
            <w:szCs w:val="22"/>
            <w:lang w:eastAsia="zh-CN"/>
          </w:rPr>
          <w:t xml:space="preserve"> </w:t>
        </w:r>
        <w:r w:rsidR="00517B1F" w:rsidDel="00B82CA3">
          <w:rPr>
            <w:rFonts w:ascii="Calibri" w:hAnsi="Calibri" w:cs="Arial"/>
            <w:bCs/>
            <w:color w:val="000000" w:themeColor="text1"/>
            <w:sz w:val="22"/>
            <w:szCs w:val="22"/>
            <w:lang w:eastAsia="zh-CN"/>
          </w:rPr>
          <w:t xml:space="preserve">create a fast avalanche effect. </w:t>
        </w:r>
        <w:r w:rsidR="00733EE7" w:rsidDel="00B82CA3">
          <w:rPr>
            <w:rFonts w:ascii="Calibri" w:hAnsi="Calibri" w:cs="Arial"/>
            <w:bCs/>
            <w:color w:val="000000" w:themeColor="text1"/>
            <w:sz w:val="22"/>
            <w:szCs w:val="22"/>
            <w:lang w:eastAsia="zh-CN"/>
          </w:rPr>
          <w:t>The values for T were generated from a</w:t>
        </w:r>
        <w:r w:rsidR="00FE7CDC" w:rsidDel="00B82CA3">
          <w:rPr>
            <w:rFonts w:ascii="Calibri" w:hAnsi="Calibri" w:cs="Arial"/>
            <w:bCs/>
            <w:color w:val="000000" w:themeColor="text1"/>
            <w:sz w:val="22"/>
            <w:szCs w:val="22"/>
            <w:lang w:eastAsia="zh-CN"/>
          </w:rPr>
          <w:t xml:space="preserve">n arbitrary equation. We make no claims as to what the ideal values for these parameters are in the 2-bit case and test our </w:t>
        </w:r>
        <w:r w:rsidR="002B52BD" w:rsidDel="00B82CA3">
          <w:rPr>
            <w:rFonts w:ascii="Calibri" w:hAnsi="Calibri" w:cs="Arial"/>
            <w:bCs/>
            <w:color w:val="000000" w:themeColor="text1"/>
            <w:sz w:val="22"/>
            <w:szCs w:val="22"/>
            <w:lang w:eastAsia="zh-CN"/>
          </w:rPr>
          <w:t xml:space="preserve">design using </w:t>
        </w:r>
        <w:r w:rsidR="00FE7CDC" w:rsidDel="00B82CA3">
          <w:rPr>
            <w:rFonts w:ascii="Calibri" w:hAnsi="Calibri" w:cs="Arial"/>
            <w:bCs/>
            <w:color w:val="000000" w:themeColor="text1"/>
            <w:sz w:val="22"/>
            <w:szCs w:val="22"/>
            <w:lang w:eastAsia="zh-CN"/>
          </w:rPr>
          <w:t>all possible input states</w:t>
        </w:r>
        <w:r w:rsidR="007B276C" w:rsidDel="00B82CA3">
          <w:rPr>
            <w:rFonts w:ascii="Calibri" w:hAnsi="Calibri" w:cs="Arial"/>
            <w:bCs/>
            <w:color w:val="000000" w:themeColor="text1"/>
            <w:sz w:val="22"/>
            <w:szCs w:val="22"/>
            <w:lang w:eastAsia="zh-CN"/>
          </w:rPr>
          <w:t xml:space="preserve"> to confirm the circuit works regardless of the chosen parameters</w:t>
        </w:r>
        <w:r w:rsidR="006B1F2B" w:rsidDel="00B82CA3">
          <w:rPr>
            <w:rFonts w:ascii="Calibri" w:hAnsi="Calibri" w:cs="Arial"/>
            <w:bCs/>
            <w:color w:val="000000" w:themeColor="text1"/>
            <w:sz w:val="22"/>
            <w:szCs w:val="22"/>
            <w:lang w:eastAsia="zh-CN"/>
          </w:rPr>
          <w:t xml:space="preserve">. </w:t>
        </w:r>
        <w:r w:rsidR="00F550E8" w:rsidDel="00B82CA3">
          <w:rPr>
            <w:rFonts w:ascii="Calibri" w:hAnsi="Calibri" w:cs="Arial"/>
            <w:bCs/>
            <w:color w:val="000000" w:themeColor="text1"/>
            <w:sz w:val="22"/>
            <w:szCs w:val="22"/>
            <w:lang w:eastAsia="zh-CN"/>
          </w:rPr>
          <w:t xml:space="preserve">Our circuit runs 1 iteration of the MD5 algorithm. The user </w:t>
        </w:r>
        <w:r w:rsidR="002B4EEE" w:rsidDel="00B82CA3">
          <w:rPr>
            <w:rFonts w:ascii="Calibri" w:hAnsi="Calibri" w:cs="Arial"/>
            <w:bCs/>
            <w:color w:val="000000" w:themeColor="text1"/>
            <w:sz w:val="22"/>
            <w:szCs w:val="22"/>
            <w:lang w:eastAsia="zh-CN"/>
          </w:rPr>
          <w:t xml:space="preserve">supplies a </w:t>
        </w:r>
        <w:r w:rsidR="00F550E8" w:rsidDel="00B82CA3">
          <w:rPr>
            <w:rFonts w:ascii="Calibri" w:hAnsi="Calibri" w:cs="Arial"/>
            <w:bCs/>
            <w:color w:val="000000" w:themeColor="text1"/>
            <w:sz w:val="22"/>
            <w:szCs w:val="22"/>
            <w:lang w:eastAsia="zh-CN"/>
          </w:rPr>
          <w:t>2-bit message chunk (m</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values for A (a</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B (b</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C (c</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D (d</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S (s</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T (t</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and a 2-bit value R (r</w:t>
        </w:r>
        <w:r w:rsidR="00F550E8" w:rsidRPr="003E5E70" w:rsidDel="00B82CA3">
          <w:rPr>
            <w:rFonts w:ascii="Calibri" w:hAnsi="Calibri" w:cs="Arial"/>
            <w:bCs/>
            <w:color w:val="000000" w:themeColor="text1"/>
            <w:sz w:val="22"/>
            <w:szCs w:val="22"/>
            <w:vertAlign w:val="subscript"/>
            <w:lang w:eastAsia="zh-CN"/>
          </w:rPr>
          <w:t>i</w:t>
        </w:r>
        <w:r w:rsidR="00F550E8" w:rsidDel="00B82CA3">
          <w:rPr>
            <w:rFonts w:ascii="Calibri" w:hAnsi="Calibri" w:cs="Arial"/>
            <w:bCs/>
            <w:color w:val="000000" w:themeColor="text1"/>
            <w:sz w:val="22"/>
            <w:szCs w:val="22"/>
            <w:lang w:eastAsia="zh-CN"/>
          </w:rPr>
          <w:t xml:space="preserve">) that indicates which round should be used for the calculation </w:t>
        </w:r>
        <w:r w:rsidR="000759FA" w:rsidDel="00B82CA3">
          <w:rPr>
            <w:rFonts w:ascii="Calibri" w:hAnsi="Calibri" w:cs="Arial"/>
            <w:bCs/>
            <w:color w:val="000000" w:themeColor="text1"/>
            <w:sz w:val="22"/>
            <w:szCs w:val="22"/>
            <w:lang w:eastAsia="zh-CN"/>
          </w:rPr>
          <w:t>(i here denotes a single bit of the 2-bit value). T</w:t>
        </w:r>
        <w:r w:rsidR="00824A4C" w:rsidDel="00B82CA3">
          <w:rPr>
            <w:rFonts w:ascii="Calibri" w:hAnsi="Calibri" w:cs="Arial"/>
            <w:bCs/>
            <w:color w:val="000000" w:themeColor="text1"/>
            <w:sz w:val="22"/>
            <w:szCs w:val="22"/>
            <w:lang w:eastAsia="zh-CN"/>
          </w:rPr>
          <w:t>he circuit generates a 2-bit output</w:t>
        </w:r>
        <w:r w:rsidR="00B42ADD" w:rsidDel="00B82CA3">
          <w:rPr>
            <w:rFonts w:ascii="Calibri" w:hAnsi="Calibri" w:cs="Arial"/>
            <w:bCs/>
            <w:color w:val="000000" w:themeColor="text1"/>
            <w:sz w:val="22"/>
            <w:szCs w:val="22"/>
            <w:lang w:eastAsia="zh-CN"/>
          </w:rPr>
          <w:t xml:space="preserve">, which is inputted into the next iteration </w:t>
        </w:r>
        <w:r w:rsidR="00BE45C9" w:rsidDel="00B82CA3">
          <w:rPr>
            <w:rFonts w:ascii="Calibri" w:hAnsi="Calibri" w:cs="Arial"/>
            <w:bCs/>
            <w:color w:val="000000" w:themeColor="text1"/>
            <w:sz w:val="22"/>
            <w:szCs w:val="22"/>
            <w:lang w:eastAsia="zh-CN"/>
          </w:rPr>
          <w:t>as the updated</w:t>
        </w:r>
        <w:r w:rsidR="00B42ADD" w:rsidDel="00B82CA3">
          <w:rPr>
            <w:rFonts w:ascii="Calibri" w:hAnsi="Calibri" w:cs="Arial"/>
            <w:bCs/>
            <w:color w:val="000000" w:themeColor="text1"/>
            <w:sz w:val="22"/>
            <w:szCs w:val="22"/>
            <w:lang w:eastAsia="zh-CN"/>
          </w:rPr>
          <w:t xml:space="preserve"> B </w:t>
        </w:r>
        <w:r w:rsidR="00665A12" w:rsidDel="00B82CA3">
          <w:rPr>
            <w:rFonts w:ascii="Calibri" w:hAnsi="Calibri" w:cs="Arial"/>
            <w:bCs/>
            <w:color w:val="000000" w:themeColor="text1"/>
            <w:sz w:val="22"/>
            <w:szCs w:val="22"/>
            <w:lang w:eastAsia="zh-CN"/>
          </w:rPr>
          <w:t>parameter</w:t>
        </w:r>
        <w:r w:rsidR="00B42ADD" w:rsidDel="00B82CA3">
          <w:rPr>
            <w:rFonts w:ascii="Calibri" w:hAnsi="Calibri" w:cs="Arial"/>
            <w:bCs/>
            <w:color w:val="000000" w:themeColor="text1"/>
            <w:sz w:val="22"/>
            <w:szCs w:val="22"/>
            <w:lang w:eastAsia="zh-CN"/>
          </w:rPr>
          <w:t xml:space="preserve">. </w:t>
        </w:r>
      </w:moveFrom>
    </w:p>
    <w:p w14:paraId="3E2FD1B2" w14:textId="19791E05" w:rsidR="00F550E8" w:rsidDel="00B82CA3" w:rsidRDefault="00F550E8" w:rsidP="00554DD3">
      <w:pPr>
        <w:widowControl w:val="0"/>
        <w:adjustRightInd w:val="0"/>
        <w:snapToGrid w:val="0"/>
        <w:spacing w:line="360" w:lineRule="auto"/>
        <w:ind w:firstLine="720"/>
        <w:contextualSpacing/>
        <w:jc w:val="both"/>
        <w:outlineLvl w:val="0"/>
        <w:rPr>
          <w:moveFrom w:id="922" w:author="jai padmakumar" w:date="2022-12-13T19:34:00Z"/>
          <w:rFonts w:ascii="Calibri" w:hAnsi="Calibri" w:cs="Arial"/>
          <w:bCs/>
          <w:color w:val="000000" w:themeColor="text1"/>
          <w:sz w:val="22"/>
          <w:szCs w:val="22"/>
          <w:lang w:eastAsia="zh-CN"/>
        </w:rPr>
      </w:pPr>
    </w:p>
    <w:p w14:paraId="47353B48" w14:textId="6E1E1A80" w:rsidR="00367E21" w:rsidDel="00B82CA3" w:rsidRDefault="008912E2" w:rsidP="00554DD3">
      <w:pPr>
        <w:widowControl w:val="0"/>
        <w:adjustRightInd w:val="0"/>
        <w:snapToGrid w:val="0"/>
        <w:spacing w:line="360" w:lineRule="auto"/>
        <w:ind w:firstLine="720"/>
        <w:contextualSpacing/>
        <w:jc w:val="both"/>
        <w:outlineLvl w:val="0"/>
        <w:rPr>
          <w:moveFrom w:id="923" w:author="jai padmakumar" w:date="2022-12-13T19:34:00Z"/>
          <w:rFonts w:ascii="Calibri" w:hAnsi="Calibri" w:cs="Arial"/>
          <w:bCs/>
          <w:color w:val="000000" w:themeColor="text1"/>
          <w:sz w:val="22"/>
          <w:szCs w:val="22"/>
          <w:lang w:eastAsia="zh-CN"/>
        </w:rPr>
      </w:pPr>
      <w:moveFrom w:id="924" w:author="jai padmakumar" w:date="2022-12-13T19:34:00Z">
        <w:r w:rsidDel="00B82CA3">
          <w:rPr>
            <w:rFonts w:ascii="Calibri" w:hAnsi="Calibri" w:cs="Arial"/>
            <w:bCs/>
            <w:color w:val="000000" w:themeColor="text1"/>
            <w:sz w:val="22"/>
            <w:szCs w:val="22"/>
            <w:lang w:eastAsia="zh-CN"/>
          </w:rPr>
          <w:t xml:space="preserve">Our circuit implements the core functionality </w:t>
        </w:r>
        <w:r w:rsidR="004C33F1" w:rsidDel="00B82CA3">
          <w:rPr>
            <w:rFonts w:ascii="Calibri" w:hAnsi="Calibri" w:cs="Arial"/>
            <w:bCs/>
            <w:color w:val="000000" w:themeColor="text1"/>
            <w:sz w:val="22"/>
            <w:szCs w:val="22"/>
            <w:lang w:eastAsia="zh-CN"/>
          </w:rPr>
          <w:t xml:space="preserve">of the MD5 hashing algorithm. </w:t>
        </w:r>
        <w:r w:rsidR="001461DA" w:rsidDel="00B82CA3">
          <w:rPr>
            <w:rFonts w:ascii="Calibri" w:hAnsi="Calibri" w:cs="Arial"/>
            <w:bCs/>
            <w:color w:val="000000" w:themeColor="text1"/>
            <w:sz w:val="22"/>
            <w:szCs w:val="22"/>
            <w:lang w:eastAsia="zh-CN"/>
          </w:rPr>
          <w:t xml:space="preserve">It is a function that takes as input 8 2-bit </w:t>
        </w:r>
        <w:r w:rsidR="000F07D9" w:rsidDel="00B82CA3">
          <w:rPr>
            <w:rFonts w:ascii="Calibri" w:hAnsi="Calibri" w:cs="Arial"/>
            <w:bCs/>
            <w:color w:val="000000" w:themeColor="text1"/>
            <w:sz w:val="22"/>
            <w:szCs w:val="22"/>
            <w:lang w:eastAsia="zh-CN"/>
          </w:rPr>
          <w:t xml:space="preserve">user inputted </w:t>
        </w:r>
        <w:r w:rsidR="001461DA" w:rsidDel="00B82CA3">
          <w:rPr>
            <w:rFonts w:ascii="Calibri" w:hAnsi="Calibri" w:cs="Arial"/>
            <w:bCs/>
            <w:color w:val="000000" w:themeColor="text1"/>
            <w:sz w:val="22"/>
            <w:szCs w:val="22"/>
            <w:lang w:eastAsia="zh-CN"/>
          </w:rPr>
          <w:t>parameters</w:t>
        </w:r>
        <w:r w:rsidR="00DC42DC" w:rsidDel="00B82CA3">
          <w:rPr>
            <w:rFonts w:ascii="Calibri" w:hAnsi="Calibri" w:cs="Arial"/>
            <w:bCs/>
            <w:color w:val="000000" w:themeColor="text1"/>
            <w:sz w:val="22"/>
            <w:szCs w:val="22"/>
            <w:lang w:eastAsia="zh-CN"/>
          </w:rPr>
          <w:t xml:space="preserve"> and runs one iteration of the algorithm. </w:t>
        </w:r>
        <w:r w:rsidR="00A04F5C" w:rsidDel="00B82CA3">
          <w:rPr>
            <w:rFonts w:ascii="Calibri" w:hAnsi="Calibri" w:cs="Arial"/>
            <w:bCs/>
            <w:color w:val="000000" w:themeColor="text1"/>
            <w:sz w:val="22"/>
            <w:szCs w:val="22"/>
            <w:lang w:eastAsia="zh-CN"/>
          </w:rPr>
          <w:t>To run 1 iteration the user supplies the 2-bit message chunk</w:t>
        </w:r>
        <w:r w:rsidR="00824A4C" w:rsidDel="00B82CA3">
          <w:rPr>
            <w:rFonts w:ascii="Calibri" w:hAnsi="Calibri" w:cs="Arial"/>
            <w:bCs/>
            <w:color w:val="000000" w:themeColor="text1"/>
            <w:sz w:val="22"/>
            <w:szCs w:val="22"/>
            <w:lang w:eastAsia="zh-CN"/>
          </w:rPr>
          <w:t xml:space="preserve"> (</w:t>
        </w:r>
        <w:r w:rsidR="00FD7522" w:rsidDel="00B82CA3">
          <w:rPr>
            <w:rFonts w:ascii="Calibri" w:hAnsi="Calibri" w:cs="Arial"/>
            <w:bCs/>
            <w:color w:val="000000" w:themeColor="text1"/>
            <w:sz w:val="22"/>
            <w:szCs w:val="22"/>
            <w:lang w:eastAsia="zh-CN"/>
          </w:rPr>
          <w:t>m</w:t>
        </w:r>
        <w:r w:rsidR="00FD7522" w:rsidRPr="003E5E70" w:rsidDel="00B82CA3">
          <w:rPr>
            <w:rFonts w:ascii="Calibri" w:hAnsi="Calibri" w:cs="Arial"/>
            <w:bCs/>
            <w:color w:val="000000" w:themeColor="text1"/>
            <w:sz w:val="22"/>
            <w:szCs w:val="22"/>
            <w:vertAlign w:val="subscript"/>
            <w:lang w:eastAsia="zh-CN"/>
          </w:rPr>
          <w:t>i</w:t>
        </w:r>
        <w:r w:rsidR="00824A4C" w:rsidDel="00B82CA3">
          <w:rPr>
            <w:rFonts w:ascii="Calibri" w:hAnsi="Calibri" w:cs="Arial"/>
            <w:bCs/>
            <w:color w:val="000000" w:themeColor="text1"/>
            <w:sz w:val="22"/>
            <w:szCs w:val="22"/>
            <w:lang w:eastAsia="zh-CN"/>
          </w:rPr>
          <w:t>), values for A</w:t>
        </w:r>
        <w:r w:rsidR="008F140A" w:rsidDel="00B82CA3">
          <w:rPr>
            <w:rFonts w:ascii="Calibri" w:hAnsi="Calibri" w:cs="Arial"/>
            <w:bCs/>
            <w:color w:val="000000" w:themeColor="text1"/>
            <w:sz w:val="22"/>
            <w:szCs w:val="22"/>
            <w:lang w:eastAsia="zh-CN"/>
          </w:rPr>
          <w:t xml:space="preserve"> (a</w:t>
        </w:r>
        <w:r w:rsidR="008F140A" w:rsidRPr="003E5E70" w:rsidDel="00B82CA3">
          <w:rPr>
            <w:rFonts w:ascii="Calibri" w:hAnsi="Calibri" w:cs="Arial"/>
            <w:bCs/>
            <w:color w:val="000000" w:themeColor="text1"/>
            <w:sz w:val="22"/>
            <w:szCs w:val="22"/>
            <w:vertAlign w:val="subscript"/>
            <w:lang w:eastAsia="zh-CN"/>
          </w:rPr>
          <w:t>i</w:t>
        </w:r>
        <w:r w:rsidR="008F140A" w:rsidDel="00B82CA3">
          <w:rPr>
            <w:rFonts w:ascii="Calibri" w:hAnsi="Calibri" w:cs="Arial"/>
            <w:bCs/>
            <w:color w:val="000000" w:themeColor="text1"/>
            <w:sz w:val="22"/>
            <w:szCs w:val="22"/>
            <w:lang w:eastAsia="zh-CN"/>
          </w:rPr>
          <w:t>)</w:t>
        </w:r>
        <w:r w:rsidR="00824A4C" w:rsidDel="00B82CA3">
          <w:rPr>
            <w:rFonts w:ascii="Calibri" w:hAnsi="Calibri" w:cs="Arial"/>
            <w:bCs/>
            <w:color w:val="000000" w:themeColor="text1"/>
            <w:sz w:val="22"/>
            <w:szCs w:val="22"/>
            <w:lang w:eastAsia="zh-CN"/>
          </w:rPr>
          <w:t>, B</w:t>
        </w:r>
        <w:r w:rsidR="008F140A" w:rsidDel="00B82CA3">
          <w:rPr>
            <w:rFonts w:ascii="Calibri" w:hAnsi="Calibri" w:cs="Arial"/>
            <w:bCs/>
            <w:color w:val="000000" w:themeColor="text1"/>
            <w:sz w:val="22"/>
            <w:szCs w:val="22"/>
            <w:lang w:eastAsia="zh-CN"/>
          </w:rPr>
          <w:t xml:space="preserve"> (b</w:t>
        </w:r>
        <w:r w:rsidR="008F140A" w:rsidRPr="003E5E70" w:rsidDel="00B82CA3">
          <w:rPr>
            <w:rFonts w:ascii="Calibri" w:hAnsi="Calibri" w:cs="Arial"/>
            <w:bCs/>
            <w:color w:val="000000" w:themeColor="text1"/>
            <w:sz w:val="22"/>
            <w:szCs w:val="22"/>
            <w:vertAlign w:val="subscript"/>
            <w:lang w:eastAsia="zh-CN"/>
          </w:rPr>
          <w:t>i</w:t>
        </w:r>
        <w:r w:rsidR="008F140A" w:rsidDel="00B82CA3">
          <w:rPr>
            <w:rFonts w:ascii="Calibri" w:hAnsi="Calibri" w:cs="Arial"/>
            <w:bCs/>
            <w:color w:val="000000" w:themeColor="text1"/>
            <w:sz w:val="22"/>
            <w:szCs w:val="22"/>
            <w:lang w:eastAsia="zh-CN"/>
          </w:rPr>
          <w:t>)</w:t>
        </w:r>
        <w:r w:rsidR="00824A4C" w:rsidDel="00B82CA3">
          <w:rPr>
            <w:rFonts w:ascii="Calibri" w:hAnsi="Calibri" w:cs="Arial"/>
            <w:bCs/>
            <w:color w:val="000000" w:themeColor="text1"/>
            <w:sz w:val="22"/>
            <w:szCs w:val="22"/>
            <w:lang w:eastAsia="zh-CN"/>
          </w:rPr>
          <w:t>, C</w:t>
        </w:r>
        <w:r w:rsidR="008F140A" w:rsidDel="00B82CA3">
          <w:rPr>
            <w:rFonts w:ascii="Calibri" w:hAnsi="Calibri" w:cs="Arial"/>
            <w:bCs/>
            <w:color w:val="000000" w:themeColor="text1"/>
            <w:sz w:val="22"/>
            <w:szCs w:val="22"/>
            <w:lang w:eastAsia="zh-CN"/>
          </w:rPr>
          <w:t xml:space="preserve"> (c</w:t>
        </w:r>
        <w:r w:rsidR="008F140A" w:rsidRPr="003E5E70" w:rsidDel="00B82CA3">
          <w:rPr>
            <w:rFonts w:ascii="Calibri" w:hAnsi="Calibri" w:cs="Arial"/>
            <w:bCs/>
            <w:color w:val="000000" w:themeColor="text1"/>
            <w:sz w:val="22"/>
            <w:szCs w:val="22"/>
            <w:vertAlign w:val="subscript"/>
            <w:lang w:eastAsia="zh-CN"/>
          </w:rPr>
          <w:t>i</w:t>
        </w:r>
        <w:r w:rsidR="008F140A" w:rsidDel="00B82CA3">
          <w:rPr>
            <w:rFonts w:ascii="Calibri" w:hAnsi="Calibri" w:cs="Arial"/>
            <w:bCs/>
            <w:color w:val="000000" w:themeColor="text1"/>
            <w:sz w:val="22"/>
            <w:szCs w:val="22"/>
            <w:lang w:eastAsia="zh-CN"/>
          </w:rPr>
          <w:t>)</w:t>
        </w:r>
        <w:r w:rsidR="00824A4C" w:rsidDel="00B82CA3">
          <w:rPr>
            <w:rFonts w:ascii="Calibri" w:hAnsi="Calibri" w:cs="Arial"/>
            <w:bCs/>
            <w:color w:val="000000" w:themeColor="text1"/>
            <w:sz w:val="22"/>
            <w:szCs w:val="22"/>
            <w:lang w:eastAsia="zh-CN"/>
          </w:rPr>
          <w:t>, D</w:t>
        </w:r>
        <w:r w:rsidR="008F140A" w:rsidDel="00B82CA3">
          <w:rPr>
            <w:rFonts w:ascii="Calibri" w:hAnsi="Calibri" w:cs="Arial"/>
            <w:bCs/>
            <w:color w:val="000000" w:themeColor="text1"/>
            <w:sz w:val="22"/>
            <w:szCs w:val="22"/>
            <w:lang w:eastAsia="zh-CN"/>
          </w:rPr>
          <w:t xml:space="preserve"> (d</w:t>
        </w:r>
        <w:r w:rsidR="008F140A" w:rsidRPr="003E5E70" w:rsidDel="00B82CA3">
          <w:rPr>
            <w:rFonts w:ascii="Calibri" w:hAnsi="Calibri" w:cs="Arial"/>
            <w:bCs/>
            <w:color w:val="000000" w:themeColor="text1"/>
            <w:sz w:val="22"/>
            <w:szCs w:val="22"/>
            <w:vertAlign w:val="subscript"/>
            <w:lang w:eastAsia="zh-CN"/>
          </w:rPr>
          <w:t>i</w:t>
        </w:r>
        <w:r w:rsidR="008F140A" w:rsidDel="00B82CA3">
          <w:rPr>
            <w:rFonts w:ascii="Calibri" w:hAnsi="Calibri" w:cs="Arial"/>
            <w:bCs/>
            <w:color w:val="000000" w:themeColor="text1"/>
            <w:sz w:val="22"/>
            <w:szCs w:val="22"/>
            <w:lang w:eastAsia="zh-CN"/>
          </w:rPr>
          <w:t>)</w:t>
        </w:r>
        <w:r w:rsidR="004368C0" w:rsidDel="00B82CA3">
          <w:rPr>
            <w:rFonts w:ascii="Calibri" w:hAnsi="Calibri" w:cs="Arial"/>
            <w:bCs/>
            <w:color w:val="000000" w:themeColor="text1"/>
            <w:sz w:val="22"/>
            <w:szCs w:val="22"/>
            <w:lang w:eastAsia="zh-CN"/>
          </w:rPr>
          <w:t>, S</w:t>
        </w:r>
        <w:r w:rsidR="008F140A" w:rsidDel="00B82CA3">
          <w:rPr>
            <w:rFonts w:ascii="Calibri" w:hAnsi="Calibri" w:cs="Arial"/>
            <w:bCs/>
            <w:color w:val="000000" w:themeColor="text1"/>
            <w:sz w:val="22"/>
            <w:szCs w:val="22"/>
            <w:lang w:eastAsia="zh-CN"/>
          </w:rPr>
          <w:t xml:space="preserve"> (s</w:t>
        </w:r>
        <w:r w:rsidR="008F140A" w:rsidRPr="003E5E70" w:rsidDel="00B82CA3">
          <w:rPr>
            <w:rFonts w:ascii="Calibri" w:hAnsi="Calibri" w:cs="Arial"/>
            <w:bCs/>
            <w:color w:val="000000" w:themeColor="text1"/>
            <w:sz w:val="22"/>
            <w:szCs w:val="22"/>
            <w:vertAlign w:val="subscript"/>
            <w:lang w:eastAsia="zh-CN"/>
          </w:rPr>
          <w:t>i</w:t>
        </w:r>
        <w:r w:rsidR="008F140A" w:rsidDel="00B82CA3">
          <w:rPr>
            <w:rFonts w:ascii="Calibri" w:hAnsi="Calibri" w:cs="Arial"/>
            <w:bCs/>
            <w:color w:val="000000" w:themeColor="text1"/>
            <w:sz w:val="22"/>
            <w:szCs w:val="22"/>
            <w:lang w:eastAsia="zh-CN"/>
          </w:rPr>
          <w:t>)</w:t>
        </w:r>
        <w:r w:rsidR="004368C0" w:rsidDel="00B82CA3">
          <w:rPr>
            <w:rFonts w:ascii="Calibri" w:hAnsi="Calibri" w:cs="Arial"/>
            <w:bCs/>
            <w:color w:val="000000" w:themeColor="text1"/>
            <w:sz w:val="22"/>
            <w:szCs w:val="22"/>
            <w:lang w:eastAsia="zh-CN"/>
          </w:rPr>
          <w:t>,</w:t>
        </w:r>
        <w:r w:rsidR="008F140A" w:rsidDel="00B82CA3">
          <w:rPr>
            <w:rFonts w:ascii="Calibri" w:hAnsi="Calibri" w:cs="Arial"/>
            <w:bCs/>
            <w:color w:val="000000" w:themeColor="text1"/>
            <w:sz w:val="22"/>
            <w:szCs w:val="22"/>
            <w:lang w:eastAsia="zh-CN"/>
          </w:rPr>
          <w:t xml:space="preserve"> </w:t>
        </w:r>
        <w:r w:rsidR="004368C0" w:rsidDel="00B82CA3">
          <w:rPr>
            <w:rFonts w:ascii="Calibri" w:hAnsi="Calibri" w:cs="Arial"/>
            <w:bCs/>
            <w:color w:val="000000" w:themeColor="text1"/>
            <w:sz w:val="22"/>
            <w:szCs w:val="22"/>
            <w:lang w:eastAsia="zh-CN"/>
          </w:rPr>
          <w:t>T</w:t>
        </w:r>
        <w:r w:rsidR="008F140A" w:rsidDel="00B82CA3">
          <w:rPr>
            <w:rFonts w:ascii="Calibri" w:hAnsi="Calibri" w:cs="Arial"/>
            <w:bCs/>
            <w:color w:val="000000" w:themeColor="text1"/>
            <w:sz w:val="22"/>
            <w:szCs w:val="22"/>
            <w:lang w:eastAsia="zh-CN"/>
          </w:rPr>
          <w:t xml:space="preserve"> (t</w:t>
        </w:r>
        <w:r w:rsidR="008F140A" w:rsidRPr="003E5E70" w:rsidDel="00B82CA3">
          <w:rPr>
            <w:rFonts w:ascii="Calibri" w:hAnsi="Calibri" w:cs="Arial"/>
            <w:bCs/>
            <w:color w:val="000000" w:themeColor="text1"/>
            <w:sz w:val="22"/>
            <w:szCs w:val="22"/>
            <w:vertAlign w:val="subscript"/>
            <w:lang w:eastAsia="zh-CN"/>
          </w:rPr>
          <w:t>i</w:t>
        </w:r>
        <w:r w:rsidR="008F140A" w:rsidDel="00B82CA3">
          <w:rPr>
            <w:rFonts w:ascii="Calibri" w:hAnsi="Calibri" w:cs="Arial"/>
            <w:bCs/>
            <w:color w:val="000000" w:themeColor="text1"/>
            <w:sz w:val="22"/>
            <w:szCs w:val="22"/>
            <w:lang w:eastAsia="zh-CN"/>
          </w:rPr>
          <w:t>)</w:t>
        </w:r>
        <w:r w:rsidR="004368C0" w:rsidDel="00B82CA3">
          <w:rPr>
            <w:rFonts w:ascii="Calibri" w:hAnsi="Calibri" w:cs="Arial"/>
            <w:bCs/>
            <w:color w:val="000000" w:themeColor="text1"/>
            <w:sz w:val="22"/>
            <w:szCs w:val="22"/>
            <w:lang w:eastAsia="zh-CN"/>
          </w:rPr>
          <w:t>,</w:t>
        </w:r>
        <w:r w:rsidR="008F140A" w:rsidDel="00B82CA3">
          <w:rPr>
            <w:rFonts w:ascii="Calibri" w:hAnsi="Calibri" w:cs="Arial"/>
            <w:bCs/>
            <w:color w:val="000000" w:themeColor="text1"/>
            <w:sz w:val="22"/>
            <w:szCs w:val="22"/>
            <w:lang w:eastAsia="zh-CN"/>
          </w:rPr>
          <w:t xml:space="preserve"> and a 2-bit value R </w:t>
        </w:r>
        <w:r w:rsidR="00016B80" w:rsidDel="00B82CA3">
          <w:rPr>
            <w:rFonts w:ascii="Calibri" w:hAnsi="Calibri" w:cs="Arial"/>
            <w:bCs/>
            <w:color w:val="000000" w:themeColor="text1"/>
            <w:sz w:val="22"/>
            <w:szCs w:val="22"/>
            <w:lang w:eastAsia="zh-CN"/>
          </w:rPr>
          <w:t>(r</w:t>
        </w:r>
        <w:r w:rsidR="00016B80" w:rsidRPr="003E5E70" w:rsidDel="00B82CA3">
          <w:rPr>
            <w:rFonts w:ascii="Calibri" w:hAnsi="Calibri" w:cs="Arial"/>
            <w:bCs/>
            <w:color w:val="000000" w:themeColor="text1"/>
            <w:sz w:val="22"/>
            <w:szCs w:val="22"/>
            <w:vertAlign w:val="subscript"/>
            <w:lang w:eastAsia="zh-CN"/>
          </w:rPr>
          <w:t>i</w:t>
        </w:r>
        <w:r w:rsidR="00016B80" w:rsidDel="00B82CA3">
          <w:rPr>
            <w:rFonts w:ascii="Calibri" w:hAnsi="Calibri" w:cs="Arial"/>
            <w:bCs/>
            <w:color w:val="000000" w:themeColor="text1"/>
            <w:sz w:val="22"/>
            <w:szCs w:val="22"/>
            <w:lang w:eastAsia="zh-CN"/>
          </w:rPr>
          <w:t>)</w:t>
        </w:r>
        <w:r w:rsidR="004368C0" w:rsidDel="00B82CA3">
          <w:rPr>
            <w:rFonts w:ascii="Calibri" w:hAnsi="Calibri" w:cs="Arial"/>
            <w:bCs/>
            <w:color w:val="000000" w:themeColor="text1"/>
            <w:sz w:val="22"/>
            <w:szCs w:val="22"/>
            <w:lang w:eastAsia="zh-CN"/>
          </w:rPr>
          <w:t xml:space="preserve"> </w:t>
        </w:r>
        <w:r w:rsidR="00CE3DE2" w:rsidDel="00B82CA3">
          <w:rPr>
            <w:rFonts w:ascii="Calibri" w:hAnsi="Calibri" w:cs="Arial"/>
            <w:bCs/>
            <w:color w:val="000000" w:themeColor="text1"/>
            <w:sz w:val="22"/>
            <w:szCs w:val="22"/>
            <w:lang w:eastAsia="zh-CN"/>
          </w:rPr>
          <w:t>that indicates which round should be used for the calculatio</w:t>
        </w:r>
        <w:r w:rsidR="005A12D4" w:rsidDel="00B82CA3">
          <w:rPr>
            <w:rFonts w:ascii="Calibri" w:hAnsi="Calibri" w:cs="Arial"/>
            <w:bCs/>
            <w:color w:val="000000" w:themeColor="text1"/>
            <w:sz w:val="22"/>
            <w:szCs w:val="22"/>
            <w:lang w:eastAsia="zh-CN"/>
          </w:rPr>
          <w:t xml:space="preserve">n. </w:t>
        </w:r>
        <w:r w:rsidR="000B7BA4" w:rsidDel="00B82CA3">
          <w:rPr>
            <w:rFonts w:ascii="Calibri" w:hAnsi="Calibri" w:cs="Arial"/>
            <w:bCs/>
            <w:color w:val="000000" w:themeColor="text1"/>
            <w:sz w:val="22"/>
            <w:szCs w:val="22"/>
            <w:lang w:eastAsia="zh-CN"/>
          </w:rPr>
          <w:t xml:space="preserve">To design a circuit, Verilog code was written and run through Yosys </w:t>
        </w:r>
        <w:r w:rsidR="00770F4D" w:rsidDel="00B82CA3">
          <w:rPr>
            <w:rFonts w:ascii="Calibri" w:hAnsi="Calibri" w:cs="Arial"/>
            <w:bCs/>
            <w:color w:val="000000" w:themeColor="text1"/>
            <w:sz w:val="22"/>
            <w:szCs w:val="22"/>
            <w:lang w:eastAsia="zh-CN"/>
          </w:rPr>
          <w:t xml:space="preserve">to generate a </w:t>
        </w:r>
        <w:r w:rsidR="00FB6F0A" w:rsidDel="00B82CA3">
          <w:rPr>
            <w:rFonts w:ascii="Calibri" w:hAnsi="Calibri" w:cs="Arial"/>
            <w:bCs/>
            <w:color w:val="000000" w:themeColor="text1"/>
            <w:sz w:val="22"/>
            <w:szCs w:val="22"/>
            <w:lang w:eastAsia="zh-CN"/>
          </w:rPr>
          <w:t>minimized circuit diagram.</w:t>
        </w:r>
        <w:r w:rsidR="00362D6E" w:rsidDel="00B82CA3">
          <w:rPr>
            <w:rFonts w:ascii="Calibri" w:hAnsi="Calibri" w:cs="Arial"/>
            <w:bCs/>
            <w:color w:val="000000" w:themeColor="text1"/>
            <w:sz w:val="22"/>
            <w:szCs w:val="22"/>
            <w:lang w:eastAsia="zh-CN"/>
          </w:rPr>
          <w:t xml:space="preserve"> </w:t>
        </w:r>
        <w:r w:rsidR="004D072C" w:rsidDel="00B82CA3">
          <w:rPr>
            <w:rFonts w:ascii="Calibri" w:hAnsi="Calibri" w:cs="Arial"/>
            <w:bCs/>
            <w:color w:val="000000" w:themeColor="text1"/>
            <w:sz w:val="22"/>
            <w:szCs w:val="22"/>
            <w:lang w:eastAsia="zh-CN"/>
          </w:rPr>
          <w:t>After mapping to NOT-NOR circuits, partitioning, and further minimizing sub</w:t>
        </w:r>
        <w:r w:rsidR="004533A0" w:rsidDel="00B82CA3">
          <w:rPr>
            <w:rFonts w:ascii="Calibri" w:hAnsi="Calibri" w:cs="Arial"/>
            <w:bCs/>
            <w:color w:val="000000" w:themeColor="text1"/>
            <w:sz w:val="22"/>
            <w:szCs w:val="22"/>
            <w:lang w:eastAsia="zh-CN"/>
          </w:rPr>
          <w:t>circuits</w:t>
        </w:r>
        <w:r w:rsidR="00695C40" w:rsidDel="00B82CA3">
          <w:rPr>
            <w:rFonts w:ascii="Calibri" w:hAnsi="Calibri" w:cs="Arial"/>
            <w:bCs/>
            <w:color w:val="000000" w:themeColor="text1"/>
            <w:sz w:val="22"/>
            <w:szCs w:val="22"/>
            <w:lang w:eastAsia="zh-CN"/>
          </w:rPr>
          <w:t>, the resulting circuit contained 16 1-bit inputs, XXX gates divided across XX cells, and 2 1-bit outputs.</w:t>
        </w:r>
        <w:r w:rsidR="00B50FF3" w:rsidDel="00B82CA3">
          <w:rPr>
            <w:rFonts w:ascii="Calibri" w:hAnsi="Calibri" w:cs="Arial"/>
            <w:bCs/>
            <w:color w:val="000000" w:themeColor="text1"/>
            <w:sz w:val="22"/>
            <w:szCs w:val="22"/>
            <w:lang w:eastAsia="zh-CN"/>
          </w:rPr>
          <w:t xml:space="preserve"> </w:t>
        </w:r>
      </w:moveFrom>
    </w:p>
    <w:p w14:paraId="108D261C" w14:textId="79C6A638" w:rsidR="00C961BA" w:rsidDel="00D562C0" w:rsidRDefault="00310965" w:rsidP="00554DD3">
      <w:pPr>
        <w:widowControl w:val="0"/>
        <w:adjustRightInd w:val="0"/>
        <w:snapToGrid w:val="0"/>
        <w:spacing w:line="360" w:lineRule="auto"/>
        <w:ind w:firstLine="360"/>
        <w:contextualSpacing/>
        <w:jc w:val="both"/>
        <w:outlineLvl w:val="0"/>
        <w:rPr>
          <w:del w:id="925" w:author="jai padmakumar" w:date="2022-12-16T11:11:00Z"/>
          <w:moveFrom w:id="926" w:author="jai padmakumar" w:date="2022-12-13T19:34:00Z"/>
          <w:rFonts w:ascii="Calibri" w:hAnsi="Calibri" w:cs="Arial"/>
          <w:bCs/>
          <w:color w:val="000000" w:themeColor="text1"/>
          <w:sz w:val="22"/>
          <w:szCs w:val="22"/>
          <w:lang w:eastAsia="zh-CN"/>
        </w:rPr>
      </w:pPr>
      <w:moveFrom w:id="927" w:author="jai padmakumar" w:date="2022-12-13T19:34:00Z">
        <w:r w:rsidDel="00B82CA3">
          <w:rPr>
            <w:rFonts w:ascii="Calibri" w:hAnsi="Calibri" w:cs="Arial"/>
            <w:bCs/>
            <w:color w:val="000000" w:themeColor="text1"/>
            <w:sz w:val="22"/>
            <w:szCs w:val="22"/>
            <w:lang w:eastAsia="zh-CN"/>
          </w:rPr>
          <w:t xml:space="preserve">Genetic circuits </w:t>
        </w:r>
        <w:r w:rsidR="00007D33" w:rsidDel="00B82CA3">
          <w:rPr>
            <w:rFonts w:ascii="Calibri" w:hAnsi="Calibri" w:cs="Arial"/>
            <w:bCs/>
            <w:color w:val="000000" w:themeColor="text1"/>
            <w:sz w:val="22"/>
            <w:szCs w:val="22"/>
            <w:lang w:eastAsia="zh-CN"/>
          </w:rPr>
          <w:t xml:space="preserve">for the XX unique cells </w:t>
        </w:r>
        <w:r w:rsidDel="00B82CA3">
          <w:rPr>
            <w:rFonts w:ascii="Calibri" w:hAnsi="Calibri" w:cs="Arial"/>
            <w:bCs/>
            <w:color w:val="000000" w:themeColor="text1"/>
            <w:sz w:val="22"/>
            <w:szCs w:val="22"/>
            <w:lang w:eastAsia="zh-CN"/>
          </w:rPr>
          <w:t xml:space="preserve">were designed </w:t>
        </w:r>
        <w:r w:rsidR="00C708FB" w:rsidDel="00B82CA3">
          <w:rPr>
            <w:rFonts w:ascii="Calibri" w:hAnsi="Calibri" w:cs="Arial"/>
            <w:bCs/>
            <w:color w:val="000000" w:themeColor="text1"/>
            <w:sz w:val="22"/>
            <w:szCs w:val="22"/>
            <w:lang w:eastAsia="zh-CN"/>
          </w:rPr>
          <w:t xml:space="preserve">and tested </w:t>
        </w:r>
        <w:r w:rsidR="000C68E5" w:rsidDel="00B82CA3">
          <w:rPr>
            <w:rFonts w:ascii="Calibri" w:hAnsi="Calibri" w:cs="Arial"/>
            <w:bCs/>
            <w:color w:val="000000" w:themeColor="text1"/>
            <w:sz w:val="22"/>
            <w:szCs w:val="22"/>
            <w:lang w:eastAsia="zh-CN"/>
          </w:rPr>
          <w:t xml:space="preserve">using the same methods </w:t>
        </w:r>
        <w:r w:rsidR="00E83811" w:rsidDel="00B82CA3">
          <w:rPr>
            <w:rFonts w:ascii="Calibri" w:hAnsi="Calibri" w:cs="Arial"/>
            <w:bCs/>
            <w:color w:val="000000" w:themeColor="text1"/>
            <w:sz w:val="22"/>
            <w:szCs w:val="22"/>
            <w:lang w:eastAsia="zh-CN"/>
          </w:rPr>
          <w:t xml:space="preserve">and protocols as circuit g6. </w:t>
        </w:r>
        <w:r w:rsidR="00C961BA" w:rsidDel="00B82CA3">
          <w:rPr>
            <w:rFonts w:ascii="Calibri" w:hAnsi="Calibri" w:cs="Arial"/>
            <w:bCs/>
            <w:color w:val="000000" w:themeColor="text1"/>
            <w:sz w:val="22"/>
            <w:szCs w:val="22"/>
            <w:lang w:eastAsia="zh-CN"/>
          </w:rPr>
          <w:t>The circuits functioned as predicted across all states, particularly in the ON states (Fig 3D). The largest circuit we had previously built on the genome contained 8 regulatory proteins while the largest we had implemented using plasmids contained 13 regulatory proteins.  We built a number of circuits with &gt;8 and &gt;13 regulatory proteins,</w:t>
        </w:r>
        <w:r w:rsidR="00EA476C" w:rsidDel="00B82CA3">
          <w:rPr>
            <w:rFonts w:ascii="Calibri" w:hAnsi="Calibri" w:cs="Arial"/>
            <w:bCs/>
            <w:color w:val="000000" w:themeColor="text1"/>
            <w:sz w:val="22"/>
            <w:szCs w:val="22"/>
            <w:lang w:eastAsia="zh-CN"/>
          </w:rPr>
          <w:t xml:space="preserve"> </w:t>
        </w:r>
        <w:r w:rsidR="00C961BA" w:rsidDel="00B82CA3">
          <w:rPr>
            <w:rFonts w:ascii="Calibri" w:hAnsi="Calibri" w:cs="Arial"/>
            <w:bCs/>
            <w:color w:val="000000" w:themeColor="text1"/>
            <w:sz w:val="22"/>
            <w:szCs w:val="22"/>
            <w:lang w:eastAsia="zh-CN"/>
          </w:rPr>
          <w:t xml:space="preserve">all implemented on the genome. </w:t>
        </w:r>
        <w:r w:rsidR="00DC6CD9" w:rsidDel="00B82CA3">
          <w:rPr>
            <w:rFonts w:ascii="Calibri" w:hAnsi="Calibri" w:cs="Arial"/>
            <w:bCs/>
            <w:color w:val="000000" w:themeColor="text1"/>
            <w:sz w:val="22"/>
            <w:szCs w:val="22"/>
            <w:lang w:eastAsia="zh-CN"/>
          </w:rPr>
          <w:t>Each</w:t>
        </w:r>
        <w:r w:rsidR="002C6EB0" w:rsidDel="00B82CA3">
          <w:rPr>
            <w:rFonts w:ascii="Calibri" w:hAnsi="Calibri" w:cs="Arial"/>
            <w:bCs/>
            <w:color w:val="000000" w:themeColor="text1"/>
            <w:sz w:val="22"/>
            <w:szCs w:val="22"/>
            <w:lang w:eastAsia="zh-CN"/>
          </w:rPr>
          <w:t xml:space="preserve"> circuit </w:t>
        </w:r>
        <w:r w:rsidR="00ED4218" w:rsidDel="00B82CA3">
          <w:rPr>
            <w:rFonts w:ascii="Calibri" w:hAnsi="Calibri" w:cs="Arial"/>
            <w:bCs/>
            <w:color w:val="000000" w:themeColor="text1"/>
            <w:sz w:val="22"/>
            <w:szCs w:val="22"/>
            <w:lang w:eastAsia="zh-CN"/>
          </w:rPr>
          <w:t xml:space="preserve">was characterized </w:t>
        </w:r>
        <w:r w:rsidR="002C6EB0" w:rsidDel="00B82CA3">
          <w:rPr>
            <w:rFonts w:ascii="Calibri" w:hAnsi="Calibri" w:cs="Arial"/>
            <w:bCs/>
            <w:color w:val="000000" w:themeColor="text1"/>
            <w:sz w:val="22"/>
            <w:szCs w:val="22"/>
            <w:lang w:eastAsia="zh-CN"/>
          </w:rPr>
          <w:t xml:space="preserve">across all input states and measured their outputs </w:t>
        </w:r>
        <w:r w:rsidR="00146B46" w:rsidDel="00B82CA3">
          <w:rPr>
            <w:rFonts w:ascii="Calibri" w:hAnsi="Calibri" w:cs="Arial"/>
            <w:bCs/>
            <w:color w:val="000000" w:themeColor="text1"/>
            <w:sz w:val="22"/>
            <w:szCs w:val="22"/>
            <w:lang w:eastAsia="zh-CN"/>
          </w:rPr>
          <w:t xml:space="preserve">measured </w:t>
        </w:r>
        <w:r w:rsidR="002C6EB0" w:rsidDel="00B82CA3">
          <w:rPr>
            <w:rFonts w:ascii="Calibri" w:hAnsi="Calibri" w:cs="Arial"/>
            <w:bCs/>
            <w:color w:val="000000" w:themeColor="text1"/>
            <w:sz w:val="22"/>
            <w:szCs w:val="22"/>
            <w:lang w:eastAsia="zh-CN"/>
          </w:rPr>
          <w:t>using the receiver cells (Figure 4B)</w:t>
        </w:r>
        <w:del w:id="928" w:author="jai padmakumar" w:date="2022-12-16T11:11:00Z">
          <w:r w:rsidR="002C6EB0" w:rsidDel="00D562C0">
            <w:rPr>
              <w:rFonts w:ascii="Calibri" w:hAnsi="Calibri" w:cs="Arial"/>
              <w:bCs/>
              <w:color w:val="000000" w:themeColor="text1"/>
              <w:sz w:val="22"/>
              <w:szCs w:val="22"/>
              <w:lang w:eastAsia="zh-CN"/>
            </w:rPr>
            <w:delText>.</w:delText>
          </w:r>
        </w:del>
      </w:moveFrom>
    </w:p>
    <w:moveFromRangeEnd w:id="918"/>
    <w:p w14:paraId="11FBBEBD" w14:textId="77777777" w:rsidR="00C961BA" w:rsidDel="00D562C0" w:rsidRDefault="00C961BA" w:rsidP="00C961BA">
      <w:pPr>
        <w:widowControl w:val="0"/>
        <w:adjustRightInd w:val="0"/>
        <w:snapToGrid w:val="0"/>
        <w:spacing w:line="360" w:lineRule="auto"/>
        <w:contextualSpacing/>
        <w:jc w:val="both"/>
        <w:outlineLvl w:val="0"/>
        <w:rPr>
          <w:del w:id="929" w:author="jai padmakumar" w:date="2022-12-16T11:11:00Z"/>
          <w:rFonts w:ascii="Calibri" w:hAnsi="Calibri" w:cs="Arial"/>
          <w:bCs/>
          <w:color w:val="000000" w:themeColor="text1"/>
          <w:sz w:val="22"/>
          <w:szCs w:val="22"/>
          <w:lang w:eastAsia="zh-CN"/>
        </w:rPr>
      </w:pPr>
    </w:p>
    <w:p w14:paraId="42424E74" w14:textId="77777777" w:rsidR="00D2599E" w:rsidDel="00D562C0" w:rsidRDefault="00D2599E" w:rsidP="00081F07">
      <w:pPr>
        <w:widowControl w:val="0"/>
        <w:adjustRightInd w:val="0"/>
        <w:snapToGrid w:val="0"/>
        <w:spacing w:line="360" w:lineRule="auto"/>
        <w:contextualSpacing/>
        <w:jc w:val="both"/>
        <w:outlineLvl w:val="0"/>
        <w:rPr>
          <w:del w:id="930" w:author="jai padmakumar" w:date="2022-12-16T11:11:00Z"/>
          <w:rFonts w:ascii="Calibri" w:hAnsi="Calibri" w:cs="Arial"/>
          <w:bCs/>
          <w:color w:val="000000" w:themeColor="text1"/>
          <w:sz w:val="22"/>
          <w:szCs w:val="22"/>
          <w:lang w:eastAsia="zh-CN"/>
        </w:rPr>
      </w:pPr>
    </w:p>
    <w:p w14:paraId="74BF26BA" w14:textId="2971D2CB" w:rsidR="00847F15" w:rsidDel="00743322" w:rsidRDefault="00847F15" w:rsidP="00081F07">
      <w:pPr>
        <w:widowControl w:val="0"/>
        <w:adjustRightInd w:val="0"/>
        <w:snapToGrid w:val="0"/>
        <w:spacing w:line="360" w:lineRule="auto"/>
        <w:contextualSpacing/>
        <w:jc w:val="both"/>
        <w:outlineLvl w:val="0"/>
        <w:rPr>
          <w:del w:id="931" w:author="jai padmakumar" w:date="2022-12-13T23:04:00Z"/>
          <w:rFonts w:ascii="Calibri" w:hAnsi="Calibri" w:cs="Arial"/>
          <w:bCs/>
          <w:color w:val="000000" w:themeColor="text1"/>
          <w:sz w:val="22"/>
          <w:szCs w:val="22"/>
          <w:lang w:eastAsia="zh-CN"/>
        </w:rPr>
      </w:pPr>
    </w:p>
    <w:p w14:paraId="60A4F6B7" w14:textId="6AE0FDE9" w:rsidR="001E0178" w:rsidDel="001A54C9" w:rsidRDefault="001E0178" w:rsidP="00081F07">
      <w:pPr>
        <w:widowControl w:val="0"/>
        <w:adjustRightInd w:val="0"/>
        <w:snapToGrid w:val="0"/>
        <w:spacing w:line="360" w:lineRule="auto"/>
        <w:contextualSpacing/>
        <w:jc w:val="both"/>
        <w:outlineLvl w:val="0"/>
        <w:rPr>
          <w:del w:id="932" w:author="jai padmakumar" w:date="2022-12-13T22:22:00Z"/>
          <w:rFonts w:ascii="Calibri" w:hAnsi="Calibri" w:cs="Arial"/>
          <w:bCs/>
          <w:color w:val="000000" w:themeColor="text1"/>
          <w:sz w:val="22"/>
          <w:szCs w:val="22"/>
          <w:lang w:eastAsia="zh-CN"/>
        </w:rPr>
      </w:pPr>
    </w:p>
    <w:p w14:paraId="29B75EA6" w14:textId="5D31C6A6" w:rsidR="001E0178" w:rsidDel="001A54C9" w:rsidRDefault="001E0178" w:rsidP="001E0178">
      <w:pPr>
        <w:pStyle w:val="ListParagraph"/>
        <w:numPr>
          <w:ilvl w:val="0"/>
          <w:numId w:val="6"/>
        </w:numPr>
        <w:adjustRightInd w:val="0"/>
        <w:snapToGrid w:val="0"/>
        <w:spacing w:line="360" w:lineRule="auto"/>
        <w:ind w:firstLineChars="0"/>
        <w:contextualSpacing/>
        <w:outlineLvl w:val="0"/>
        <w:rPr>
          <w:del w:id="933" w:author="jai padmakumar" w:date="2022-12-13T22:22:00Z"/>
          <w:rFonts w:ascii="Calibri" w:hAnsi="Calibri" w:cs="Arial"/>
          <w:bCs/>
          <w:color w:val="000000" w:themeColor="text1"/>
          <w:sz w:val="22"/>
        </w:rPr>
      </w:pPr>
      <w:del w:id="934" w:author="jai padmakumar" w:date="2022-12-13T22:22:00Z">
        <w:r w:rsidDel="001A54C9">
          <w:rPr>
            <w:rFonts w:ascii="Calibri" w:hAnsi="Calibri" w:cs="Arial"/>
            <w:bCs/>
            <w:color w:val="000000" w:themeColor="text1"/>
            <w:sz w:val="22"/>
          </w:rPr>
          <w:delText>Subscripts = 2 bits</w:delText>
        </w:r>
      </w:del>
    </w:p>
    <w:p w14:paraId="71662922" w14:textId="38F86A58" w:rsidR="001E0178" w:rsidDel="001A54C9" w:rsidRDefault="000105C1" w:rsidP="001E0178">
      <w:pPr>
        <w:pStyle w:val="ListParagraph"/>
        <w:numPr>
          <w:ilvl w:val="0"/>
          <w:numId w:val="6"/>
        </w:numPr>
        <w:adjustRightInd w:val="0"/>
        <w:snapToGrid w:val="0"/>
        <w:spacing w:line="360" w:lineRule="auto"/>
        <w:ind w:firstLineChars="0"/>
        <w:contextualSpacing/>
        <w:outlineLvl w:val="0"/>
        <w:rPr>
          <w:del w:id="935" w:author="jai padmakumar" w:date="2022-12-13T22:22:00Z"/>
          <w:rFonts w:ascii="Calibri" w:hAnsi="Calibri" w:cs="Arial"/>
          <w:bCs/>
          <w:color w:val="000000" w:themeColor="text1"/>
          <w:sz w:val="22"/>
        </w:rPr>
      </w:pPr>
      <w:del w:id="936" w:author="jai padmakumar" w:date="2022-12-13T22:22:00Z">
        <w:r w:rsidDel="001A54C9">
          <w:rPr>
            <w:rFonts w:ascii="Calibri" w:hAnsi="Calibri" w:cs="Arial"/>
            <w:bCs/>
            <w:color w:val="000000" w:themeColor="text1"/>
            <w:sz w:val="22"/>
          </w:rPr>
          <w:delText>What is a hash</w:delText>
        </w:r>
      </w:del>
    </w:p>
    <w:p w14:paraId="19F88712" w14:textId="06D7464D" w:rsidR="000105C1" w:rsidDel="001A54C9" w:rsidRDefault="000105C1" w:rsidP="001E0178">
      <w:pPr>
        <w:pStyle w:val="ListParagraph"/>
        <w:numPr>
          <w:ilvl w:val="0"/>
          <w:numId w:val="6"/>
        </w:numPr>
        <w:adjustRightInd w:val="0"/>
        <w:snapToGrid w:val="0"/>
        <w:spacing w:line="360" w:lineRule="auto"/>
        <w:ind w:firstLineChars="0"/>
        <w:contextualSpacing/>
        <w:outlineLvl w:val="0"/>
        <w:rPr>
          <w:del w:id="937" w:author="jai padmakumar" w:date="2022-12-13T22:22:00Z"/>
          <w:rFonts w:ascii="Calibri" w:hAnsi="Calibri" w:cs="Arial"/>
          <w:bCs/>
          <w:color w:val="000000" w:themeColor="text1"/>
          <w:sz w:val="22"/>
        </w:rPr>
      </w:pPr>
      <w:del w:id="938" w:author="jai padmakumar" w:date="2022-12-13T22:22:00Z">
        <w:r w:rsidDel="001A54C9">
          <w:rPr>
            <w:rFonts w:ascii="Calibri" w:hAnsi="Calibri" w:cs="Arial"/>
            <w:bCs/>
            <w:color w:val="000000" w:themeColor="text1"/>
            <w:sz w:val="22"/>
          </w:rPr>
          <w:delText>T and S  are constants of a table</w:delText>
        </w:r>
      </w:del>
    </w:p>
    <w:p w14:paraId="37B88816" w14:textId="118EE4E5" w:rsidR="000105C1" w:rsidDel="001A54C9" w:rsidRDefault="000105C1" w:rsidP="001E0178">
      <w:pPr>
        <w:pStyle w:val="ListParagraph"/>
        <w:numPr>
          <w:ilvl w:val="0"/>
          <w:numId w:val="6"/>
        </w:numPr>
        <w:adjustRightInd w:val="0"/>
        <w:snapToGrid w:val="0"/>
        <w:spacing w:line="360" w:lineRule="auto"/>
        <w:ind w:firstLineChars="0"/>
        <w:contextualSpacing/>
        <w:outlineLvl w:val="0"/>
        <w:rPr>
          <w:del w:id="939" w:author="jai padmakumar" w:date="2022-12-13T22:22:00Z"/>
          <w:rFonts w:ascii="Calibri" w:hAnsi="Calibri" w:cs="Arial"/>
          <w:bCs/>
          <w:color w:val="000000" w:themeColor="text1"/>
          <w:sz w:val="22"/>
        </w:rPr>
      </w:pPr>
      <w:del w:id="940" w:author="jai padmakumar" w:date="2022-12-13T22:22:00Z">
        <w:r w:rsidDel="001A54C9">
          <w:rPr>
            <w:rFonts w:ascii="Calibri" w:hAnsi="Calibri" w:cs="Arial"/>
            <w:bCs/>
            <w:color w:val="000000" w:themeColor="text1"/>
            <w:sz w:val="22"/>
          </w:rPr>
          <w:delText>R = round</w:delText>
        </w:r>
      </w:del>
    </w:p>
    <w:p w14:paraId="7DFBF947" w14:textId="5B043686" w:rsidR="000105C1" w:rsidDel="001A54C9" w:rsidRDefault="000105C1" w:rsidP="001E0178">
      <w:pPr>
        <w:pStyle w:val="ListParagraph"/>
        <w:numPr>
          <w:ilvl w:val="0"/>
          <w:numId w:val="6"/>
        </w:numPr>
        <w:adjustRightInd w:val="0"/>
        <w:snapToGrid w:val="0"/>
        <w:spacing w:line="360" w:lineRule="auto"/>
        <w:ind w:firstLineChars="0"/>
        <w:contextualSpacing/>
        <w:outlineLvl w:val="0"/>
        <w:rPr>
          <w:del w:id="941" w:author="jai padmakumar" w:date="2022-12-13T22:22:00Z"/>
          <w:rFonts w:ascii="Calibri" w:hAnsi="Calibri" w:cs="Arial"/>
          <w:bCs/>
          <w:color w:val="000000" w:themeColor="text1"/>
          <w:sz w:val="22"/>
        </w:rPr>
      </w:pPr>
      <w:del w:id="942" w:author="jai padmakumar" w:date="2022-12-13T22:22:00Z">
        <w:r w:rsidDel="001A54C9">
          <w:rPr>
            <w:rFonts w:ascii="Calibri" w:hAnsi="Calibri" w:cs="Arial"/>
            <w:bCs/>
            <w:color w:val="000000" w:themeColor="text1"/>
            <w:sz w:val="22"/>
          </w:rPr>
          <w:delText>Abcd are initialized, update each iteration, at end are concatenated to produce hash</w:delText>
        </w:r>
      </w:del>
    </w:p>
    <w:p w14:paraId="608D7135" w14:textId="357DBD27" w:rsidR="00622E49" w:rsidDel="001A54C9" w:rsidRDefault="000105C1" w:rsidP="00622E49">
      <w:pPr>
        <w:pStyle w:val="ListParagraph"/>
        <w:numPr>
          <w:ilvl w:val="0"/>
          <w:numId w:val="6"/>
        </w:numPr>
        <w:adjustRightInd w:val="0"/>
        <w:snapToGrid w:val="0"/>
        <w:spacing w:line="360" w:lineRule="auto"/>
        <w:ind w:firstLineChars="0"/>
        <w:contextualSpacing/>
        <w:outlineLvl w:val="0"/>
        <w:rPr>
          <w:del w:id="943" w:author="jai padmakumar" w:date="2022-12-13T22:22:00Z"/>
          <w:rFonts w:ascii="Calibri" w:hAnsi="Calibri" w:cs="Arial"/>
          <w:bCs/>
          <w:color w:val="000000" w:themeColor="text1"/>
          <w:sz w:val="22"/>
        </w:rPr>
      </w:pPr>
      <w:del w:id="944" w:author="jai padmakumar" w:date="2022-12-13T22:22:00Z">
        <w:r w:rsidDel="001A54C9">
          <w:rPr>
            <w:rFonts w:ascii="Calibri" w:hAnsi="Calibri" w:cs="Arial"/>
            <w:bCs/>
            <w:color w:val="000000" w:themeColor="text1"/>
            <w:sz w:val="22"/>
          </w:rPr>
          <w:delText>Rounds vs iterations</w:delText>
        </w:r>
      </w:del>
    </w:p>
    <w:p w14:paraId="6C45197F" w14:textId="0E441060" w:rsidR="00622E49" w:rsidRPr="00622E49" w:rsidDel="001A54C9" w:rsidRDefault="00622E49" w:rsidP="00622E49">
      <w:pPr>
        <w:pStyle w:val="ListParagraph"/>
        <w:numPr>
          <w:ilvl w:val="0"/>
          <w:numId w:val="6"/>
        </w:numPr>
        <w:adjustRightInd w:val="0"/>
        <w:snapToGrid w:val="0"/>
        <w:spacing w:line="360" w:lineRule="auto"/>
        <w:ind w:firstLineChars="0"/>
        <w:contextualSpacing/>
        <w:outlineLvl w:val="0"/>
        <w:rPr>
          <w:del w:id="945" w:author="jai padmakumar" w:date="2022-12-13T22:22:00Z"/>
          <w:rFonts w:ascii="Calibri" w:hAnsi="Calibri" w:cs="Arial"/>
          <w:bCs/>
          <w:color w:val="000000" w:themeColor="text1"/>
          <w:sz w:val="22"/>
        </w:rPr>
      </w:pPr>
      <w:del w:id="946" w:author="jai padmakumar" w:date="2022-12-13T22:22:00Z">
        <w:r w:rsidDel="001A54C9">
          <w:rPr>
            <w:rFonts w:ascii="Calibri" w:hAnsi="Calibri" w:cs="Arial"/>
            <w:bCs/>
            <w:color w:val="000000" w:themeColor="text1"/>
            <w:sz w:val="22"/>
          </w:rPr>
          <w:delText xml:space="preserve">Outputs o1 and o2 </w:delText>
        </w:r>
      </w:del>
    </w:p>
    <w:p w14:paraId="54425045" w14:textId="0EB088C5" w:rsidR="00DD44D0" w:rsidDel="00743322" w:rsidRDefault="00142E4E" w:rsidP="00081F07">
      <w:pPr>
        <w:widowControl w:val="0"/>
        <w:adjustRightInd w:val="0"/>
        <w:snapToGrid w:val="0"/>
        <w:spacing w:line="360" w:lineRule="auto"/>
        <w:contextualSpacing/>
        <w:jc w:val="both"/>
        <w:outlineLvl w:val="0"/>
        <w:rPr>
          <w:del w:id="947" w:author="jai padmakumar" w:date="2022-12-13T23:04:00Z"/>
          <w:rFonts w:ascii="Calibri" w:hAnsi="Calibri" w:cs="Arial"/>
          <w:bCs/>
          <w:color w:val="000000" w:themeColor="text1"/>
          <w:sz w:val="22"/>
          <w:szCs w:val="22"/>
          <w:lang w:eastAsia="zh-CN"/>
        </w:rPr>
      </w:pPr>
      <w:del w:id="948" w:author="jai padmakumar" w:date="2022-12-13T22:22:00Z">
        <w:r w:rsidDel="001A54C9">
          <w:rPr>
            <w:rFonts w:ascii="Calibri" w:hAnsi="Calibri" w:cs="Arial"/>
            <w:bCs/>
            <w:color w:val="000000" w:themeColor="text1"/>
            <w:sz w:val="22"/>
            <w:szCs w:val="22"/>
            <w:lang w:eastAsia="zh-CN"/>
          </w:rPr>
          <w:delText xml:space="preserve"> </w:delText>
        </w:r>
      </w:del>
    </w:p>
    <w:p w14:paraId="346C0CF5" w14:textId="77777777" w:rsidR="00DD44D0" w:rsidRDefault="00DD44D0" w:rsidP="00081F07">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p>
    <w:p w14:paraId="43DDDC0A" w14:textId="77777777" w:rsidR="005712F3" w:rsidRPr="005712F3" w:rsidRDefault="005712F3" w:rsidP="00081F07">
      <w:pPr>
        <w:widowControl w:val="0"/>
        <w:adjustRightInd w:val="0"/>
        <w:snapToGrid w:val="0"/>
        <w:spacing w:line="360" w:lineRule="auto"/>
        <w:contextualSpacing/>
        <w:jc w:val="both"/>
        <w:outlineLvl w:val="0"/>
        <w:rPr>
          <w:rFonts w:ascii="Calibri" w:hAnsi="Calibri" w:cs="Arial"/>
          <w:bCs/>
          <w:color w:val="000000" w:themeColor="text1"/>
          <w:sz w:val="22"/>
          <w:szCs w:val="22"/>
          <w:lang w:eastAsia="zh-CN"/>
        </w:rPr>
      </w:pPr>
    </w:p>
    <w:p w14:paraId="18BE27AB" w14:textId="41CF1BDB" w:rsidR="00D05290" w:rsidRDefault="00D05290" w:rsidP="00081F07">
      <w:pPr>
        <w:widowControl w:val="0"/>
        <w:adjustRightInd w:val="0"/>
        <w:snapToGrid w:val="0"/>
        <w:spacing w:line="360" w:lineRule="auto"/>
        <w:contextualSpacing/>
        <w:jc w:val="both"/>
        <w:rPr>
          <w:rFonts w:ascii="Calibri" w:hAnsi="Calibri" w:cs="Arial"/>
          <w:iCs/>
          <w:color w:val="000000" w:themeColor="text1"/>
          <w:sz w:val="22"/>
          <w:szCs w:val="22"/>
        </w:rPr>
      </w:pPr>
      <w:ins w:id="949" w:author="jai padmakumar" w:date="2022-12-16T14:09:00Z">
        <w:r>
          <w:rPr>
            <w:rFonts w:ascii="Calibri" w:hAnsi="Calibri" w:cs="Arial"/>
            <w:iCs/>
            <w:color w:val="000000" w:themeColor="text1"/>
            <w:sz w:val="22"/>
            <w:szCs w:val="22"/>
          </w:rPr>
          <w:t>Chris comments</w:t>
        </w:r>
        <w:r w:rsidR="00E765DD">
          <w:rPr>
            <w:rFonts w:ascii="Calibri" w:hAnsi="Calibri" w:cs="Arial"/>
            <w:iCs/>
            <w:color w:val="000000" w:themeColor="text1"/>
            <w:sz w:val="22"/>
            <w:szCs w:val="22"/>
          </w:rPr>
          <w:t>:</w:t>
        </w:r>
      </w:ins>
    </w:p>
    <w:p w14:paraId="5B1AC4E4"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r>
        <w:rPr>
          <w:rFonts w:ascii="Calibri" w:hAnsi="Calibri" w:cs="Arial"/>
          <w:iCs/>
          <w:color w:val="000000" w:themeColor="text1"/>
          <w:sz w:val="22"/>
          <w:szCs w:val="22"/>
        </w:rPr>
        <w:t>Introduce the algorithm more thoroughly when it is first mentioned.  What it does, what the inputs outputs are, etc.  The different types of computations that you referred to in your email.</w:t>
      </w:r>
    </w:p>
    <w:p w14:paraId="2D003393"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p>
    <w:p w14:paraId="7BC75295"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They also tend to have to be highly expressed, with up to 10</w:t>
      </w:r>
      <w:r w:rsidRPr="00E37AB7">
        <w:rPr>
          <w:rFonts w:ascii="Calibri" w:hAnsi="Calibri" w:cs="Arial"/>
          <w:bCs/>
          <w:color w:val="000000" w:themeColor="text1"/>
          <w:sz w:val="22"/>
          <w:szCs w:val="22"/>
          <w:vertAlign w:val="superscript"/>
        </w:rPr>
        <w:t>3</w:t>
      </w:r>
      <w:r>
        <w:rPr>
          <w:rFonts w:ascii="Calibri" w:hAnsi="Calibri" w:cs="Arial"/>
          <w:bCs/>
          <w:color w:val="000000" w:themeColor="text1"/>
          <w:sz w:val="22"/>
          <w:szCs w:val="22"/>
        </w:rPr>
        <w:t xml:space="preserve"> repressors per cell, and the homologues have highly variable response functions. The classic </w:t>
      </w:r>
      <w:proofErr w:type="spellStart"/>
      <w:r>
        <w:rPr>
          <w:rFonts w:ascii="Calibri" w:hAnsi="Calibri" w:cs="Arial"/>
          <w:bCs/>
          <w:color w:val="000000" w:themeColor="text1"/>
          <w:sz w:val="22"/>
          <w:szCs w:val="22"/>
        </w:rPr>
        <w:t>lutz</w:t>
      </w:r>
      <w:proofErr w:type="spellEnd"/>
      <w:r>
        <w:rPr>
          <w:rFonts w:ascii="Calibri" w:hAnsi="Calibri" w:cs="Arial"/>
          <w:bCs/>
          <w:color w:val="000000" w:themeColor="text1"/>
          <w:sz w:val="22"/>
          <w:szCs w:val="22"/>
        </w:rPr>
        <w:t xml:space="preserve"> and </w:t>
      </w:r>
      <w:proofErr w:type="spellStart"/>
      <w:r>
        <w:rPr>
          <w:rFonts w:ascii="Calibri" w:hAnsi="Calibri" w:cs="Arial"/>
          <w:bCs/>
          <w:color w:val="000000" w:themeColor="text1"/>
          <w:sz w:val="22"/>
          <w:szCs w:val="22"/>
        </w:rPr>
        <w:t>bujard</w:t>
      </w:r>
      <w:proofErr w:type="spellEnd"/>
      <w:r>
        <w:rPr>
          <w:rFonts w:ascii="Calibri" w:hAnsi="Calibri" w:cs="Arial"/>
          <w:bCs/>
          <w:color w:val="000000" w:themeColor="text1"/>
          <w:sz w:val="22"/>
          <w:szCs w:val="22"/>
        </w:rPr>
        <w:t xml:space="preserve"> inducible systems produce ~3000 </w:t>
      </w:r>
      <w:proofErr w:type="spellStart"/>
      <w:r>
        <w:rPr>
          <w:rFonts w:ascii="Calibri" w:hAnsi="Calibri" w:cs="Arial"/>
          <w:bCs/>
          <w:color w:val="000000" w:themeColor="text1"/>
          <w:sz w:val="22"/>
          <w:szCs w:val="22"/>
        </w:rPr>
        <w:t>LacI</w:t>
      </w:r>
      <w:proofErr w:type="spellEnd"/>
      <w:r>
        <w:rPr>
          <w:rFonts w:ascii="Calibri" w:hAnsi="Calibri" w:cs="Arial"/>
          <w:bCs/>
          <w:color w:val="000000" w:themeColor="text1"/>
          <w:sz w:val="22"/>
          <w:szCs w:val="22"/>
        </w:rPr>
        <w:t xml:space="preserve"> tetramers and ~7000 </w:t>
      </w:r>
      <w:proofErr w:type="spellStart"/>
      <w:r>
        <w:rPr>
          <w:rFonts w:ascii="Calibri" w:hAnsi="Calibri" w:cs="Arial"/>
          <w:bCs/>
          <w:color w:val="000000" w:themeColor="text1"/>
          <w:sz w:val="22"/>
          <w:szCs w:val="22"/>
        </w:rPr>
        <w:t>TetR</w:t>
      </w:r>
      <w:proofErr w:type="spellEnd"/>
      <w:r>
        <w:rPr>
          <w:rFonts w:ascii="Calibri" w:hAnsi="Calibri" w:cs="Arial"/>
          <w:bCs/>
          <w:color w:val="000000" w:themeColor="text1"/>
          <w:sz w:val="22"/>
          <w:szCs w:val="22"/>
        </w:rPr>
        <w:t xml:space="preserve"> dimers (NAR, 1997, 25: 1997). The binding of </w:t>
      </w:r>
      <w:proofErr w:type="spellStart"/>
      <w:r>
        <w:rPr>
          <w:rFonts w:ascii="Calibri" w:hAnsi="Calibri" w:cs="Arial"/>
          <w:bCs/>
          <w:color w:val="000000" w:themeColor="text1"/>
          <w:sz w:val="22"/>
          <w:szCs w:val="22"/>
        </w:rPr>
        <w:t>TetR</w:t>
      </w:r>
      <w:proofErr w:type="spellEnd"/>
      <w:r>
        <w:rPr>
          <w:rFonts w:ascii="Calibri" w:hAnsi="Calibri" w:cs="Arial"/>
          <w:bCs/>
          <w:color w:val="000000" w:themeColor="text1"/>
          <w:sz w:val="22"/>
          <w:szCs w:val="22"/>
        </w:rPr>
        <w:t xml:space="preserve"> to </w:t>
      </w:r>
      <w:proofErr w:type="spellStart"/>
      <w:r>
        <w:rPr>
          <w:rFonts w:ascii="Calibri" w:hAnsi="Calibri" w:cs="Arial"/>
          <w:bCs/>
          <w:color w:val="000000" w:themeColor="text1"/>
          <w:sz w:val="22"/>
          <w:szCs w:val="22"/>
        </w:rPr>
        <w:t>TetO</w:t>
      </w:r>
      <w:proofErr w:type="spellEnd"/>
      <w:r>
        <w:rPr>
          <w:rFonts w:ascii="Calibri" w:hAnsi="Calibri" w:cs="Arial"/>
          <w:bCs/>
          <w:color w:val="000000" w:themeColor="text1"/>
          <w:sz w:val="22"/>
          <w:szCs w:val="22"/>
        </w:rPr>
        <w:t xml:space="preserve"> is 6 x 109 M-1 (</w:t>
      </w:r>
      <w:r w:rsidRPr="00D2583E">
        <w:rPr>
          <w:rFonts w:ascii="Calibri" w:hAnsi="Calibri" w:cs="Arial"/>
          <w:bCs/>
          <w:color w:val="000000" w:themeColor="text1"/>
          <w:sz w:val="22"/>
          <w:szCs w:val="22"/>
        </w:rPr>
        <w:t>https://www.ncbi.nlm.nih.gov/pmc/articles/PMC373327/</w:t>
      </w:r>
      <w:r>
        <w:rPr>
          <w:rFonts w:ascii="Calibri" w:hAnsi="Calibri" w:cs="Arial"/>
          <w:bCs/>
          <w:color w:val="000000" w:themeColor="text1"/>
          <w:sz w:val="22"/>
          <w:szCs w:val="22"/>
        </w:rPr>
        <w:t>)</w:t>
      </w:r>
    </w:p>
    <w:p w14:paraId="28B82992"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 xml:space="preserve"> CI binds tightly to a short DNA operator sequence, requiring approximately ?? proteins for repression.  The KD of CI is 5 </w:t>
      </w:r>
      <w:proofErr w:type="spellStart"/>
      <w:r>
        <w:rPr>
          <w:rFonts w:ascii="Calibri" w:hAnsi="Calibri" w:cs="Arial"/>
          <w:bCs/>
          <w:color w:val="000000" w:themeColor="text1"/>
          <w:sz w:val="22"/>
          <w:szCs w:val="22"/>
        </w:rPr>
        <w:t>nM</w:t>
      </w:r>
      <w:proofErr w:type="spellEnd"/>
      <w:r>
        <w:rPr>
          <w:rFonts w:ascii="Calibri" w:hAnsi="Calibri" w:cs="Arial"/>
          <w:bCs/>
          <w:color w:val="000000" w:themeColor="text1"/>
          <w:sz w:val="22"/>
          <w:szCs w:val="22"/>
        </w:rPr>
        <w:t xml:space="preserve"> (</w:t>
      </w:r>
      <w:proofErr w:type="spellStart"/>
      <w:r>
        <w:rPr>
          <w:rFonts w:ascii="Calibri" w:hAnsi="Calibri" w:cs="Arial"/>
          <w:bCs/>
          <w:color w:val="000000" w:themeColor="text1"/>
          <w:sz w:val="22"/>
          <w:szCs w:val="22"/>
        </w:rPr>
        <w:t>Koblan</w:t>
      </w:r>
      <w:proofErr w:type="spellEnd"/>
      <w:r>
        <w:rPr>
          <w:rFonts w:ascii="Calibri" w:hAnsi="Calibri" w:cs="Arial"/>
          <w:bCs/>
          <w:color w:val="000000" w:themeColor="text1"/>
          <w:sz w:val="22"/>
          <w:szCs w:val="22"/>
        </w:rPr>
        <w:t xml:space="preserve"> and Ackers, 1991).  </w:t>
      </w:r>
    </w:p>
    <w:p w14:paraId="3C1FA13A"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p>
    <w:p w14:paraId="24790A16" w14:textId="77777777" w:rsidR="00081F07" w:rsidRDefault="00081F07" w:rsidP="00081F07">
      <w:pPr>
        <w:widowControl w:val="0"/>
        <w:adjustRightInd w:val="0"/>
        <w:snapToGrid w:val="0"/>
        <w:spacing w:line="360" w:lineRule="auto"/>
        <w:contextualSpacing/>
        <w:jc w:val="both"/>
        <w:outlineLvl w:val="0"/>
        <w:rPr>
          <w:rFonts w:ascii="Calibri" w:hAnsi="Calibri" w:cs="Arial"/>
          <w:bCs/>
          <w:color w:val="000000" w:themeColor="text1"/>
          <w:sz w:val="22"/>
          <w:szCs w:val="22"/>
        </w:rPr>
      </w:pPr>
      <w:r>
        <w:rPr>
          <w:rFonts w:ascii="Calibri" w:hAnsi="Calibri" w:cs="Arial"/>
          <w:bCs/>
          <w:color w:val="000000" w:themeColor="text1"/>
          <w:sz w:val="22"/>
          <w:szCs w:val="22"/>
        </w:rPr>
        <w:t xml:space="preserve">Good to compare </w:t>
      </w:r>
      <w:proofErr w:type="spellStart"/>
      <w:r>
        <w:rPr>
          <w:rFonts w:ascii="Calibri" w:hAnsi="Calibri" w:cs="Arial"/>
          <w:bCs/>
          <w:color w:val="000000" w:themeColor="text1"/>
          <w:sz w:val="22"/>
          <w:szCs w:val="22"/>
        </w:rPr>
        <w:t>resonse</w:t>
      </w:r>
      <w:proofErr w:type="spellEnd"/>
      <w:r>
        <w:rPr>
          <w:rFonts w:ascii="Calibri" w:hAnsi="Calibri" w:cs="Arial"/>
          <w:bCs/>
          <w:color w:val="000000" w:themeColor="text1"/>
          <w:sz w:val="22"/>
          <w:szCs w:val="22"/>
        </w:rPr>
        <w:t xml:space="preserve"> functions with those published </w:t>
      </w:r>
      <w:commentRangeStart w:id="950"/>
      <w:r>
        <w:rPr>
          <w:rFonts w:ascii="Calibri" w:hAnsi="Calibri" w:cs="Arial"/>
          <w:bCs/>
          <w:color w:val="000000" w:themeColor="text1"/>
          <w:sz w:val="22"/>
          <w:szCs w:val="22"/>
        </w:rPr>
        <w:t>here</w:t>
      </w:r>
      <w:commentRangeEnd w:id="950"/>
      <w:r>
        <w:rPr>
          <w:rStyle w:val="CommentReference"/>
          <w:kern w:val="2"/>
          <w:lang w:eastAsia="zh-CN"/>
        </w:rPr>
        <w:commentReference w:id="950"/>
      </w:r>
      <w:r>
        <w:rPr>
          <w:rFonts w:ascii="Calibri" w:hAnsi="Calibri" w:cs="Arial"/>
          <w:bCs/>
          <w:color w:val="000000" w:themeColor="text1"/>
          <w:sz w:val="22"/>
          <w:szCs w:val="22"/>
        </w:rPr>
        <w:t xml:space="preserve">. </w:t>
      </w:r>
    </w:p>
    <w:p w14:paraId="5284A391"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p>
    <w:p w14:paraId="4583C6A5"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r>
        <w:rPr>
          <w:rFonts w:ascii="Calibri" w:hAnsi="Calibri" w:cs="Arial"/>
          <w:iCs/>
          <w:color w:val="000000" w:themeColor="text1"/>
          <w:sz w:val="22"/>
          <w:szCs w:val="22"/>
        </w:rPr>
        <w:t xml:space="preserve">Note </w:t>
      </w:r>
      <w:proofErr w:type="spellStart"/>
      <w:r>
        <w:rPr>
          <w:rFonts w:ascii="Calibri" w:hAnsi="Calibri" w:cs="Arial"/>
          <w:iCs/>
          <w:color w:val="000000" w:themeColor="text1"/>
          <w:sz w:val="22"/>
          <w:szCs w:val="22"/>
        </w:rPr>
        <w:t>TetR</w:t>
      </w:r>
      <w:proofErr w:type="spellEnd"/>
      <w:r>
        <w:rPr>
          <w:rFonts w:ascii="Calibri" w:hAnsi="Calibri" w:cs="Arial"/>
          <w:iCs/>
          <w:color w:val="000000" w:themeColor="text1"/>
          <w:sz w:val="22"/>
          <w:szCs w:val="22"/>
        </w:rPr>
        <w:t xml:space="preserve"> use in marionette array with citation as part of justification for phage repressors.</w:t>
      </w:r>
    </w:p>
    <w:p w14:paraId="6B688107"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p>
    <w:p w14:paraId="232AE8A0"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r>
        <w:rPr>
          <w:rFonts w:ascii="Calibri" w:hAnsi="Calibri" w:cs="Arial"/>
          <w:iCs/>
          <w:color w:val="000000" w:themeColor="text1"/>
          <w:sz w:val="22"/>
          <w:szCs w:val="22"/>
        </w:rPr>
        <w:t xml:space="preserve">RPU and </w:t>
      </w:r>
      <w:proofErr w:type="spellStart"/>
      <w:r>
        <w:rPr>
          <w:rFonts w:ascii="Calibri" w:hAnsi="Calibri" w:cs="Arial"/>
          <w:iCs/>
          <w:color w:val="000000" w:themeColor="text1"/>
          <w:sz w:val="22"/>
          <w:szCs w:val="22"/>
        </w:rPr>
        <w:t>RPUg</w:t>
      </w:r>
      <w:proofErr w:type="spellEnd"/>
      <w:r>
        <w:rPr>
          <w:rFonts w:ascii="Calibri" w:hAnsi="Calibri" w:cs="Arial"/>
          <w:iCs/>
          <w:color w:val="000000" w:themeColor="text1"/>
          <w:sz w:val="22"/>
          <w:szCs w:val="22"/>
        </w:rPr>
        <w:t xml:space="preserve"> – a little intro when describing for the first time.  Include conversion to RNAP/s.  Cite Drew </w:t>
      </w:r>
      <w:proofErr w:type="spellStart"/>
      <w:r>
        <w:rPr>
          <w:rFonts w:ascii="Calibri" w:hAnsi="Calibri" w:cs="Arial"/>
          <w:iCs/>
          <w:color w:val="000000" w:themeColor="text1"/>
          <w:sz w:val="22"/>
          <w:szCs w:val="22"/>
        </w:rPr>
        <w:t>Endy’s</w:t>
      </w:r>
      <w:proofErr w:type="spellEnd"/>
      <w:r>
        <w:rPr>
          <w:rFonts w:ascii="Calibri" w:hAnsi="Calibri" w:cs="Arial"/>
          <w:iCs/>
          <w:color w:val="000000" w:themeColor="text1"/>
          <w:sz w:val="22"/>
          <w:szCs w:val="22"/>
        </w:rPr>
        <w:t xml:space="preserve"> paper, </w:t>
      </w:r>
      <w:proofErr w:type="spellStart"/>
      <w:r>
        <w:rPr>
          <w:rFonts w:ascii="Calibri" w:hAnsi="Calibri" w:cs="Arial"/>
          <w:iCs/>
          <w:color w:val="000000" w:themeColor="text1"/>
          <w:sz w:val="22"/>
          <w:szCs w:val="22"/>
        </w:rPr>
        <w:t>Shaobin’s</w:t>
      </w:r>
      <w:proofErr w:type="spellEnd"/>
      <w:r>
        <w:rPr>
          <w:rFonts w:ascii="Calibri" w:hAnsi="Calibri" w:cs="Arial"/>
          <w:iCs/>
          <w:color w:val="000000" w:themeColor="text1"/>
          <w:sz w:val="22"/>
          <w:szCs w:val="22"/>
        </w:rPr>
        <w:t xml:space="preserve"> paper and </w:t>
      </w:r>
      <w:proofErr w:type="spellStart"/>
      <w:r>
        <w:rPr>
          <w:rFonts w:ascii="Calibri" w:hAnsi="Calibri" w:cs="Arial"/>
          <w:iCs/>
          <w:color w:val="000000" w:themeColor="text1"/>
          <w:sz w:val="22"/>
          <w:szCs w:val="22"/>
        </w:rPr>
        <w:t>Yongjin’s</w:t>
      </w:r>
      <w:proofErr w:type="spellEnd"/>
      <w:r>
        <w:rPr>
          <w:rFonts w:ascii="Calibri" w:hAnsi="Calibri" w:cs="Arial"/>
          <w:iCs/>
          <w:color w:val="000000" w:themeColor="text1"/>
          <w:sz w:val="22"/>
          <w:szCs w:val="22"/>
        </w:rPr>
        <w:t xml:space="preserve"> paper.</w:t>
      </w:r>
    </w:p>
    <w:p w14:paraId="402AF800"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p>
    <w:p w14:paraId="4B78E27A"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proofErr w:type="spellStart"/>
      <w:r>
        <w:rPr>
          <w:rFonts w:ascii="Calibri" w:hAnsi="Calibri" w:cs="Arial"/>
          <w:iCs/>
          <w:color w:val="000000" w:themeColor="text1"/>
          <w:sz w:val="22"/>
          <w:szCs w:val="22"/>
        </w:rPr>
        <w:t>Brodel</w:t>
      </w:r>
      <w:proofErr w:type="spellEnd"/>
      <w:r>
        <w:rPr>
          <w:rFonts w:ascii="Calibri" w:hAnsi="Calibri" w:cs="Arial"/>
          <w:iCs/>
          <w:color w:val="000000" w:themeColor="text1"/>
          <w:sz w:val="22"/>
          <w:szCs w:val="22"/>
        </w:rPr>
        <w:t xml:space="preserve"> paper and the avoidance of CI regulators found through directed evolution [</w:t>
      </w:r>
      <w:commentRangeStart w:id="951"/>
      <w:r>
        <w:rPr>
          <w:rFonts w:ascii="Calibri" w:hAnsi="Calibri" w:cs="Arial"/>
          <w:iCs/>
          <w:color w:val="000000" w:themeColor="text1"/>
          <w:sz w:val="22"/>
          <w:szCs w:val="22"/>
        </w:rPr>
        <w:t>CITE</w:t>
      </w:r>
      <w:commentRangeEnd w:id="951"/>
      <w:r>
        <w:rPr>
          <w:rStyle w:val="CommentReference"/>
          <w:kern w:val="2"/>
          <w:lang w:eastAsia="zh-CN"/>
        </w:rPr>
        <w:commentReference w:id="951"/>
      </w:r>
      <w:r>
        <w:rPr>
          <w:rFonts w:ascii="Calibri" w:hAnsi="Calibri" w:cs="Arial"/>
          <w:iCs/>
          <w:color w:val="000000" w:themeColor="text1"/>
          <w:sz w:val="22"/>
          <w:szCs w:val="22"/>
        </w:rPr>
        <w:t xml:space="preserve">].  Leads to non-specific DNA binding that can lead to interference and toxicity.  </w:t>
      </w:r>
      <w:proofErr w:type="spellStart"/>
      <w:r>
        <w:rPr>
          <w:rFonts w:ascii="Calibri" w:hAnsi="Calibri" w:cs="Arial"/>
          <w:iCs/>
          <w:color w:val="000000" w:themeColor="text1"/>
          <w:sz w:val="22"/>
          <w:szCs w:val="22"/>
        </w:rPr>
        <w:t>TetR</w:t>
      </w:r>
      <w:proofErr w:type="spellEnd"/>
      <w:r>
        <w:rPr>
          <w:rFonts w:ascii="Calibri" w:hAnsi="Calibri" w:cs="Arial"/>
          <w:iCs/>
          <w:color w:val="000000" w:themeColor="text1"/>
          <w:sz w:val="22"/>
          <w:szCs w:val="22"/>
        </w:rPr>
        <w:t xml:space="preserve"> variant evolution by PACE.  </w:t>
      </w:r>
      <w:proofErr w:type="gramStart"/>
      <w:r>
        <w:rPr>
          <w:rFonts w:ascii="Calibri" w:hAnsi="Calibri" w:cs="Arial"/>
          <w:iCs/>
          <w:color w:val="000000" w:themeColor="text1"/>
          <w:sz w:val="22"/>
          <w:szCs w:val="22"/>
        </w:rPr>
        <w:t>Also</w:t>
      </w:r>
      <w:proofErr w:type="gramEnd"/>
      <w:r>
        <w:rPr>
          <w:rFonts w:ascii="Calibri" w:hAnsi="Calibri" w:cs="Arial"/>
          <w:iCs/>
          <w:color w:val="000000" w:themeColor="text1"/>
          <w:sz w:val="22"/>
          <w:szCs w:val="22"/>
        </w:rPr>
        <w:t xml:space="preserve"> the CI variants are both activators and repressors and we don’t want the activator function.</w:t>
      </w:r>
    </w:p>
    <w:p w14:paraId="77955149" w14:textId="77777777" w:rsidR="00081F07" w:rsidRDefault="00081F07" w:rsidP="00081F07">
      <w:pPr>
        <w:widowControl w:val="0"/>
        <w:adjustRightInd w:val="0"/>
        <w:snapToGrid w:val="0"/>
        <w:spacing w:line="360" w:lineRule="auto"/>
        <w:contextualSpacing/>
        <w:jc w:val="both"/>
        <w:rPr>
          <w:rFonts w:ascii="Calibri" w:hAnsi="Calibri" w:cs="Arial"/>
          <w:iCs/>
          <w:color w:val="000000" w:themeColor="text1"/>
          <w:sz w:val="22"/>
          <w:szCs w:val="22"/>
        </w:rPr>
      </w:pPr>
    </w:p>
    <w:p w14:paraId="0B834016" w14:textId="24D016F5" w:rsidR="00081F07" w:rsidRPr="000B7BC2" w:rsidRDefault="00081F07" w:rsidP="000B7BC2">
      <w:pPr>
        <w:widowControl w:val="0"/>
        <w:adjustRightInd w:val="0"/>
        <w:snapToGrid w:val="0"/>
        <w:spacing w:line="360" w:lineRule="auto"/>
        <w:contextualSpacing/>
        <w:jc w:val="both"/>
        <w:rPr>
          <w:rFonts w:ascii="Calibri" w:hAnsi="Calibri" w:cs="Arial"/>
          <w:iCs/>
          <w:color w:val="000000" w:themeColor="text1"/>
          <w:sz w:val="22"/>
          <w:szCs w:val="22"/>
        </w:rPr>
      </w:pPr>
      <w:r>
        <w:rPr>
          <w:rFonts w:ascii="Calibri" w:hAnsi="Calibri" w:cs="Arial"/>
          <w:iCs/>
          <w:color w:val="000000" w:themeColor="text1"/>
          <w:sz w:val="22"/>
          <w:szCs w:val="22"/>
        </w:rPr>
        <w:t xml:space="preserve">When describing the selection of the quorum systems, need to be specific regarding why these three.  I think many will wonder why we didn’t select others given Alvin’s paper, </w:t>
      </w:r>
      <w:proofErr w:type="spellStart"/>
      <w:r>
        <w:rPr>
          <w:rFonts w:ascii="Calibri" w:hAnsi="Calibri" w:cs="Arial"/>
          <w:iCs/>
          <w:color w:val="000000" w:themeColor="text1"/>
          <w:sz w:val="22"/>
          <w:szCs w:val="22"/>
        </w:rPr>
        <w:t>Chunbo’s</w:t>
      </w:r>
      <w:proofErr w:type="spellEnd"/>
      <w:r>
        <w:rPr>
          <w:rFonts w:ascii="Calibri" w:hAnsi="Calibri" w:cs="Arial"/>
          <w:iCs/>
          <w:color w:val="000000" w:themeColor="text1"/>
          <w:sz w:val="22"/>
          <w:szCs w:val="22"/>
        </w:rPr>
        <w:t xml:space="preserve"> paper and the </w:t>
      </w:r>
      <w:proofErr w:type="spellStart"/>
      <w:r>
        <w:rPr>
          <w:rFonts w:ascii="Calibri" w:hAnsi="Calibri" w:cs="Arial"/>
          <w:iCs/>
          <w:color w:val="000000" w:themeColor="text1"/>
          <w:sz w:val="22"/>
          <w:szCs w:val="22"/>
        </w:rPr>
        <w:t>Polizzi</w:t>
      </w:r>
      <w:proofErr w:type="spellEnd"/>
      <w:r>
        <w:rPr>
          <w:rFonts w:ascii="Calibri" w:hAnsi="Calibri" w:cs="Arial"/>
          <w:iCs/>
          <w:color w:val="000000" w:themeColor="text1"/>
          <w:sz w:val="22"/>
          <w:szCs w:val="22"/>
        </w:rPr>
        <w:t xml:space="preserve"> paper.</w:t>
      </w:r>
    </w:p>
    <w:p w14:paraId="7B2A8C0A" w14:textId="77777777" w:rsidR="00081F07" w:rsidRPr="009616D5" w:rsidRDefault="00081F07" w:rsidP="00081F07">
      <w:pPr>
        <w:widowControl w:val="0"/>
        <w:adjustRightInd w:val="0"/>
        <w:snapToGrid w:val="0"/>
        <w:spacing w:line="360" w:lineRule="auto"/>
        <w:contextualSpacing/>
        <w:jc w:val="both"/>
        <w:outlineLvl w:val="0"/>
        <w:rPr>
          <w:rFonts w:ascii="Calibri" w:hAnsi="Calibri" w:cs="Arial"/>
          <w:b/>
          <w:color w:val="000000" w:themeColor="text1"/>
          <w:sz w:val="22"/>
          <w:szCs w:val="22"/>
        </w:rPr>
      </w:pPr>
      <w:r w:rsidRPr="00157E42">
        <w:rPr>
          <w:rFonts w:ascii="Calibri" w:hAnsi="Calibri" w:cs="Arial"/>
          <w:b/>
          <w:color w:val="000000" w:themeColor="text1"/>
          <w:sz w:val="22"/>
          <w:szCs w:val="22"/>
        </w:rPr>
        <w:lastRenderedPageBreak/>
        <w:t>Discussion</w:t>
      </w:r>
    </w:p>
    <w:p w14:paraId="2A4B5DDC" w14:textId="77777777" w:rsidR="00081F07" w:rsidRDefault="00081F07" w:rsidP="00081F07">
      <w:pPr>
        <w:adjustRightInd w:val="0"/>
        <w:snapToGrid w:val="0"/>
        <w:spacing w:line="360" w:lineRule="auto"/>
        <w:contextualSpacing/>
        <w:jc w:val="both"/>
        <w:rPr>
          <w:rFonts w:ascii="Calibri" w:hAnsi="Calibri" w:cs="Arial"/>
          <w:bCs/>
          <w:color w:val="000000" w:themeColor="text1"/>
          <w:sz w:val="22"/>
        </w:rPr>
      </w:pPr>
      <w:r>
        <w:rPr>
          <w:rFonts w:ascii="Calibri" w:hAnsi="Calibri" w:cs="Arial"/>
          <w:bCs/>
          <w:color w:val="000000" w:themeColor="text1"/>
          <w:sz w:val="22"/>
        </w:rPr>
        <w:t xml:space="preserve">This work demonstrates the design of a genetically heterogeneous set of cells, where each cell is treated as a computational unit, to perform operations too large to be carried by a single cell. A combination of new software tools, scalable gates and communication signals and genome editing has allowed us to simultaneously push the size of a circuit that can be carried in one cell as well as the number of cells. Here, we divide a circuit </w:t>
      </w:r>
      <w:proofErr w:type="gramStart"/>
      <w:r>
        <w:rPr>
          <w:rFonts w:ascii="Calibri" w:hAnsi="Calibri" w:cs="Arial"/>
          <w:bCs/>
          <w:color w:val="000000" w:themeColor="text1"/>
          <w:sz w:val="22"/>
        </w:rPr>
        <w:t>requiring ??</w:t>
      </w:r>
      <w:proofErr w:type="gramEnd"/>
      <w:r>
        <w:rPr>
          <w:rFonts w:ascii="Calibri" w:hAnsi="Calibri" w:cs="Arial"/>
          <w:bCs/>
          <w:color w:val="000000" w:themeColor="text1"/>
          <w:sz w:val="22"/>
        </w:rPr>
        <w:t xml:space="preserve"> NOR gates distributed across ?? cells, with the largest circuit in one cell being ?? kb and ?? regulators. This is a marked improvement over our previous record to build the Texas Instruments SN74LS49 chip controlling the LCD calculator display that required 7 non-interacting strains of </w:t>
      </w:r>
      <w:r w:rsidRPr="00AD482D">
        <w:rPr>
          <w:rFonts w:ascii="Calibri" w:hAnsi="Calibri" w:cs="Arial"/>
          <w:bCs/>
          <w:i/>
          <w:iCs/>
          <w:color w:val="000000" w:themeColor="text1"/>
          <w:sz w:val="22"/>
        </w:rPr>
        <w:t>E. coli</w:t>
      </w:r>
      <w:r>
        <w:rPr>
          <w:rFonts w:ascii="Calibri" w:hAnsi="Calibri" w:cs="Arial"/>
          <w:bCs/>
          <w:color w:val="000000" w:themeColor="text1"/>
          <w:sz w:val="22"/>
        </w:rPr>
        <w:t xml:space="preserve"> with up to 12 regulators (0.074 Mb DNA). The ability to construct larger circuits in cells and to include more cells in a circuit design is increasing rapid due to rapid declines in the costs of DNA synthesis and strain construction (approximately ??-fold faster than Moore’s Law describing transitions per chip) [</w:t>
      </w:r>
      <w:commentRangeStart w:id="952"/>
      <w:r>
        <w:rPr>
          <w:rFonts w:ascii="Calibri" w:hAnsi="Calibri" w:cs="Arial"/>
          <w:bCs/>
          <w:color w:val="000000" w:themeColor="text1"/>
          <w:sz w:val="22"/>
        </w:rPr>
        <w:t>CITE</w:t>
      </w:r>
      <w:commentRangeEnd w:id="952"/>
      <w:r>
        <w:rPr>
          <w:rStyle w:val="CommentReference"/>
          <w:kern w:val="2"/>
          <w:lang w:eastAsia="zh-CN"/>
        </w:rPr>
        <w:commentReference w:id="952"/>
      </w:r>
      <w:r>
        <w:rPr>
          <w:rFonts w:ascii="Calibri" w:hAnsi="Calibri" w:cs="Arial"/>
          <w:bCs/>
          <w:color w:val="000000" w:themeColor="text1"/>
          <w:sz w:val="22"/>
        </w:rPr>
        <w:t>]. Note that the primary goal of this research is not to beat electronic computers, but rather gain computational control over what biology is able to build and do, as evidenced in the natural world [</w:t>
      </w:r>
      <w:commentRangeStart w:id="953"/>
      <w:r>
        <w:rPr>
          <w:rFonts w:ascii="Calibri" w:hAnsi="Calibri" w:cs="Arial"/>
          <w:bCs/>
          <w:color w:val="000000" w:themeColor="text1"/>
          <w:sz w:val="22"/>
        </w:rPr>
        <w:t>CITE</w:t>
      </w:r>
      <w:commentRangeEnd w:id="953"/>
      <w:r>
        <w:rPr>
          <w:rStyle w:val="CommentReference"/>
          <w:kern w:val="2"/>
          <w:lang w:eastAsia="zh-CN"/>
        </w:rPr>
        <w:commentReference w:id="953"/>
      </w:r>
      <w:r>
        <w:rPr>
          <w:rFonts w:ascii="Calibri" w:hAnsi="Calibri" w:cs="Arial"/>
          <w:bCs/>
          <w:color w:val="000000" w:themeColor="text1"/>
          <w:sz w:val="22"/>
        </w:rPr>
        <w:t>]. However, as our ability to build circuits that operate in and across cells increases, the question is begged whether there is a point where cellular computing would be able to outperform electronic circuits with respect to certain classes of tasks [</w:t>
      </w:r>
      <w:commentRangeStart w:id="954"/>
      <w:r>
        <w:rPr>
          <w:rFonts w:ascii="Calibri" w:hAnsi="Calibri" w:cs="Arial"/>
          <w:bCs/>
          <w:color w:val="000000" w:themeColor="text1"/>
          <w:sz w:val="22"/>
        </w:rPr>
        <w:t>CITE</w:t>
      </w:r>
      <w:commentRangeEnd w:id="954"/>
      <w:r>
        <w:rPr>
          <w:rStyle w:val="CommentReference"/>
          <w:kern w:val="2"/>
          <w:lang w:eastAsia="zh-CN"/>
        </w:rPr>
        <w:commentReference w:id="954"/>
      </w:r>
      <w:r>
        <w:rPr>
          <w:rFonts w:ascii="Calibri" w:hAnsi="Calibri" w:cs="Arial"/>
          <w:bCs/>
          <w:color w:val="000000" w:themeColor="text1"/>
          <w:sz w:val="22"/>
        </w:rPr>
        <w:t>].</w:t>
      </w:r>
    </w:p>
    <w:p w14:paraId="285C8F13" w14:textId="77777777" w:rsidR="00081F07" w:rsidRDefault="00081F07" w:rsidP="00081F07">
      <w:pPr>
        <w:adjustRightInd w:val="0"/>
        <w:snapToGrid w:val="0"/>
        <w:spacing w:line="360" w:lineRule="auto"/>
        <w:ind w:firstLine="720"/>
        <w:contextualSpacing/>
        <w:jc w:val="both"/>
        <w:rPr>
          <w:rFonts w:ascii="Calibri" w:hAnsi="Calibri" w:cs="Arial"/>
          <w:bCs/>
          <w:color w:val="000000" w:themeColor="text1"/>
          <w:sz w:val="22"/>
        </w:rPr>
      </w:pPr>
      <w:r>
        <w:rPr>
          <w:rFonts w:ascii="Calibri" w:hAnsi="Calibri" w:cs="Arial"/>
          <w:bCs/>
          <w:color w:val="000000" w:themeColor="text1"/>
          <w:sz w:val="22"/>
        </w:rPr>
        <w:t xml:space="preserve">The first question is how </w:t>
      </w:r>
      <w:proofErr w:type="gramStart"/>
      <w:r>
        <w:rPr>
          <w:rFonts w:ascii="Calibri" w:hAnsi="Calibri" w:cs="Arial"/>
          <w:bCs/>
          <w:color w:val="000000" w:themeColor="text1"/>
          <w:sz w:val="22"/>
        </w:rPr>
        <w:t>far</w:t>
      </w:r>
      <w:proofErr w:type="gramEnd"/>
      <w:r>
        <w:rPr>
          <w:rFonts w:ascii="Calibri" w:hAnsi="Calibri" w:cs="Arial"/>
          <w:bCs/>
          <w:color w:val="000000" w:themeColor="text1"/>
          <w:sz w:val="22"/>
        </w:rPr>
        <w:t xml:space="preserve"> the computational complexity of an individual cell can be pushed. Because gate functions are performed by molecular interactions (</w:t>
      </w:r>
      <w:r w:rsidRPr="00AD482D">
        <w:rPr>
          <w:rFonts w:ascii="Calibri" w:hAnsi="Calibri" w:cs="Arial"/>
          <w:bCs/>
          <w:i/>
          <w:iCs/>
          <w:color w:val="000000" w:themeColor="text1"/>
          <w:sz w:val="22"/>
        </w:rPr>
        <w:t>e.g</w:t>
      </w:r>
      <w:r>
        <w:rPr>
          <w:rFonts w:ascii="Calibri" w:hAnsi="Calibri" w:cs="Arial"/>
          <w:bCs/>
          <w:color w:val="000000" w:themeColor="text1"/>
          <w:sz w:val="22"/>
        </w:rPr>
        <w:t>., protein binding to DNA) and there is degeneracy in these interactions (e.g., a protein binds to more than one DNA sequence), the number of regulators is constrained to hundreds by bounds imposed by information theory [</w:t>
      </w:r>
      <w:commentRangeStart w:id="955"/>
      <w:r>
        <w:rPr>
          <w:rFonts w:ascii="Calibri" w:hAnsi="Calibri" w:cs="Arial"/>
          <w:bCs/>
          <w:color w:val="000000" w:themeColor="text1"/>
          <w:sz w:val="22"/>
        </w:rPr>
        <w:t>CITE</w:t>
      </w:r>
      <w:commentRangeEnd w:id="955"/>
      <w:r>
        <w:rPr>
          <w:rStyle w:val="CommentReference"/>
          <w:kern w:val="2"/>
          <w:lang w:eastAsia="zh-CN"/>
        </w:rPr>
        <w:commentReference w:id="955"/>
      </w:r>
      <w:r>
        <w:rPr>
          <w:rFonts w:ascii="Calibri" w:hAnsi="Calibri" w:cs="Arial"/>
          <w:bCs/>
          <w:color w:val="000000" w:themeColor="text1"/>
          <w:sz w:val="22"/>
        </w:rPr>
        <w:t>]. This limit is still out-of-reach because of burdens imposed by recombinant gene expression, although we are in a period of rapid growth because of a better understanding of its origins and mitigation strategies [</w:t>
      </w:r>
      <w:commentRangeStart w:id="956"/>
      <w:r>
        <w:rPr>
          <w:rFonts w:ascii="Calibri" w:hAnsi="Calibri" w:cs="Arial"/>
          <w:bCs/>
          <w:color w:val="000000" w:themeColor="text1"/>
          <w:sz w:val="22"/>
        </w:rPr>
        <w:t>CITE</w:t>
      </w:r>
      <w:commentRangeEnd w:id="956"/>
      <w:r>
        <w:rPr>
          <w:rStyle w:val="CommentReference"/>
          <w:kern w:val="2"/>
          <w:lang w:eastAsia="zh-CN"/>
        </w:rPr>
        <w:commentReference w:id="956"/>
      </w:r>
      <w:r>
        <w:rPr>
          <w:rFonts w:ascii="Calibri" w:hAnsi="Calibri" w:cs="Arial"/>
          <w:bCs/>
          <w:color w:val="000000" w:themeColor="text1"/>
          <w:sz w:val="22"/>
        </w:rPr>
        <w:t xml:space="preserve">]. In this work, one cell carries up </w:t>
      </w:r>
      <w:proofErr w:type="gramStart"/>
      <w:r>
        <w:rPr>
          <w:rFonts w:ascii="Calibri" w:hAnsi="Calibri" w:cs="Arial"/>
          <w:bCs/>
          <w:color w:val="000000" w:themeColor="text1"/>
          <w:sz w:val="22"/>
        </w:rPr>
        <w:t xml:space="preserve">to </w:t>
      </w:r>
      <w:commentRangeStart w:id="957"/>
      <w:r>
        <w:rPr>
          <w:rFonts w:ascii="Calibri" w:hAnsi="Calibri" w:cs="Arial"/>
          <w:bCs/>
          <w:color w:val="000000" w:themeColor="text1"/>
          <w:sz w:val="22"/>
        </w:rPr>
        <w:t>??</w:t>
      </w:r>
      <w:proofErr w:type="gramEnd"/>
      <w:r>
        <w:rPr>
          <w:rFonts w:ascii="Calibri" w:hAnsi="Calibri" w:cs="Arial"/>
          <w:bCs/>
          <w:color w:val="000000" w:themeColor="text1"/>
          <w:sz w:val="22"/>
        </w:rPr>
        <w:t xml:space="preserve"> </w:t>
      </w:r>
      <w:commentRangeEnd w:id="957"/>
      <w:r>
        <w:rPr>
          <w:rStyle w:val="CommentReference"/>
          <w:kern w:val="2"/>
          <w:lang w:eastAsia="zh-CN"/>
        </w:rPr>
        <w:commentReference w:id="957"/>
      </w:r>
      <w:r>
        <w:rPr>
          <w:rFonts w:ascii="Calibri" w:hAnsi="Calibri" w:cs="Arial"/>
          <w:bCs/>
          <w:color w:val="000000" w:themeColor="text1"/>
          <w:sz w:val="22"/>
        </w:rPr>
        <w:t>recombinant genes (</w:t>
      </w:r>
      <w:r w:rsidRPr="00AD482D">
        <w:rPr>
          <w:rFonts w:ascii="Calibri" w:hAnsi="Calibri" w:cs="Arial"/>
          <w:bCs/>
          <w:i/>
          <w:iCs/>
          <w:color w:val="000000" w:themeColor="text1"/>
          <w:sz w:val="22"/>
        </w:rPr>
        <w:t>E. coli</w:t>
      </w:r>
      <w:r>
        <w:rPr>
          <w:rFonts w:ascii="Calibri" w:hAnsi="Calibri" w:cs="Arial"/>
          <w:bCs/>
          <w:color w:val="000000" w:themeColor="text1"/>
          <w:sz w:val="22"/>
        </w:rPr>
        <w:t xml:space="preserve"> g?) without imposing a large growth defect. However, our use of regulatory proteins – as 2-input NOR gates – is remarkably computationally inefficient [</w:t>
      </w:r>
      <w:commentRangeStart w:id="958"/>
      <w:r>
        <w:rPr>
          <w:rFonts w:ascii="Calibri" w:hAnsi="Calibri" w:cs="Arial"/>
          <w:bCs/>
          <w:color w:val="000000" w:themeColor="text1"/>
          <w:sz w:val="22"/>
        </w:rPr>
        <w:t>CITE</w:t>
      </w:r>
      <w:commentRangeEnd w:id="958"/>
      <w:r>
        <w:rPr>
          <w:rStyle w:val="CommentReference"/>
          <w:kern w:val="2"/>
          <w:lang w:eastAsia="zh-CN"/>
        </w:rPr>
        <w:commentReference w:id="958"/>
      </w:r>
      <w:r>
        <w:rPr>
          <w:rFonts w:ascii="Calibri" w:hAnsi="Calibri" w:cs="Arial"/>
          <w:bCs/>
          <w:color w:val="000000" w:themeColor="text1"/>
          <w:sz w:val="22"/>
        </w:rPr>
        <w:t>]. The number of required gates is dramatically reduced by expanding the gate types (e.g., AND) and the number of inputs per gate [</w:t>
      </w:r>
      <w:commentRangeStart w:id="959"/>
      <w:r>
        <w:rPr>
          <w:rFonts w:ascii="Calibri" w:hAnsi="Calibri" w:cs="Arial"/>
          <w:bCs/>
          <w:color w:val="000000" w:themeColor="text1"/>
          <w:sz w:val="22"/>
        </w:rPr>
        <w:t>CITE</w:t>
      </w:r>
      <w:commentRangeEnd w:id="959"/>
      <w:r>
        <w:rPr>
          <w:rStyle w:val="CommentReference"/>
          <w:kern w:val="2"/>
          <w:lang w:eastAsia="zh-CN"/>
        </w:rPr>
        <w:commentReference w:id="959"/>
      </w:r>
      <w:r>
        <w:rPr>
          <w:rFonts w:ascii="Calibri" w:hAnsi="Calibri" w:cs="Arial"/>
          <w:bCs/>
          <w:color w:val="000000" w:themeColor="text1"/>
          <w:sz w:val="22"/>
        </w:rPr>
        <w:t xml:space="preserve">]. Compressing transcriptional layers by having logic operations performed by regulator binding patterns at a promoter also decreases circuit </w:t>
      </w:r>
      <w:proofErr w:type="gramStart"/>
      <w:r>
        <w:rPr>
          <w:rFonts w:ascii="Calibri" w:hAnsi="Calibri" w:cs="Arial"/>
          <w:bCs/>
          <w:color w:val="000000" w:themeColor="text1"/>
          <w:sz w:val="22"/>
        </w:rPr>
        <w:t>size;</w:t>
      </w:r>
      <w:proofErr w:type="gramEnd"/>
      <w:r>
        <w:rPr>
          <w:rFonts w:ascii="Calibri" w:hAnsi="Calibri" w:cs="Arial"/>
          <w:bCs/>
          <w:color w:val="000000" w:themeColor="text1"/>
          <w:sz w:val="22"/>
        </w:rPr>
        <w:t xml:space="preserve"> for example, the circuit in </w:t>
      </w:r>
      <w:r w:rsidRPr="00142B56">
        <w:rPr>
          <w:rFonts w:ascii="Calibri" w:hAnsi="Calibri" w:cs="Arial"/>
          <w:bCs/>
          <w:i/>
          <w:iCs/>
          <w:color w:val="000000" w:themeColor="text1"/>
          <w:sz w:val="22"/>
        </w:rPr>
        <w:t>E. coli</w:t>
      </w:r>
      <w:r>
        <w:rPr>
          <w:rFonts w:ascii="Calibri" w:hAnsi="Calibri" w:cs="Arial"/>
          <w:bCs/>
          <w:color w:val="000000" w:themeColor="text1"/>
          <w:sz w:val="22"/>
        </w:rPr>
        <w:t xml:space="preserve"> g? (Figure 3a) could be compressed </w:t>
      </w:r>
      <w:proofErr w:type="gramStart"/>
      <w:r>
        <w:rPr>
          <w:rFonts w:ascii="Calibri" w:hAnsi="Calibri" w:cs="Arial"/>
          <w:bCs/>
          <w:color w:val="000000" w:themeColor="text1"/>
          <w:sz w:val="22"/>
        </w:rPr>
        <w:t xml:space="preserve">from </w:t>
      </w:r>
      <w:commentRangeStart w:id="960"/>
      <w:r>
        <w:rPr>
          <w:rFonts w:ascii="Calibri" w:hAnsi="Calibri" w:cs="Arial"/>
          <w:bCs/>
          <w:color w:val="000000" w:themeColor="text1"/>
          <w:sz w:val="22"/>
        </w:rPr>
        <w:t>??</w:t>
      </w:r>
      <w:proofErr w:type="gramEnd"/>
      <w:r>
        <w:rPr>
          <w:rFonts w:ascii="Calibri" w:hAnsi="Calibri" w:cs="Arial"/>
          <w:bCs/>
          <w:color w:val="000000" w:themeColor="text1"/>
          <w:sz w:val="22"/>
        </w:rPr>
        <w:t xml:space="preserve"> </w:t>
      </w:r>
      <w:commentRangeEnd w:id="960"/>
      <w:r>
        <w:rPr>
          <w:rStyle w:val="CommentReference"/>
          <w:kern w:val="2"/>
          <w:lang w:eastAsia="zh-CN"/>
        </w:rPr>
        <w:commentReference w:id="960"/>
      </w:r>
      <w:r>
        <w:rPr>
          <w:rFonts w:ascii="Calibri" w:hAnsi="Calibri" w:cs="Arial"/>
          <w:bCs/>
          <w:color w:val="000000" w:themeColor="text1"/>
          <w:sz w:val="22"/>
        </w:rPr>
        <w:t xml:space="preserve">kb to 3 kb. Shifting from digital to analog computing </w:t>
      </w:r>
      <w:r>
        <w:rPr>
          <w:rFonts w:ascii="Calibri" w:hAnsi="Calibri" w:cs="Arial"/>
          <w:bCs/>
          <w:color w:val="000000" w:themeColor="text1"/>
          <w:sz w:val="22"/>
        </w:rPr>
        <w:lastRenderedPageBreak/>
        <w:t xml:space="preserve">can reduce the number of genetic parts by orders-of-magnitude; for example, only three regulators can perform addition, </w:t>
      </w:r>
      <w:proofErr w:type="spellStart"/>
      <w:r>
        <w:rPr>
          <w:rFonts w:ascii="Calibri" w:hAnsi="Calibri" w:cs="Arial"/>
          <w:bCs/>
          <w:color w:val="000000" w:themeColor="text1"/>
          <w:sz w:val="22"/>
        </w:rPr>
        <w:t>ratiometric</w:t>
      </w:r>
      <w:proofErr w:type="spellEnd"/>
      <w:r>
        <w:rPr>
          <w:rFonts w:ascii="Calibri" w:hAnsi="Calibri" w:cs="Arial"/>
          <w:bCs/>
          <w:color w:val="000000" w:themeColor="text1"/>
          <w:sz w:val="22"/>
        </w:rPr>
        <w:t xml:space="preserve"> and power-law functions [</w:t>
      </w:r>
      <w:commentRangeStart w:id="961"/>
      <w:r>
        <w:rPr>
          <w:rFonts w:ascii="Calibri" w:hAnsi="Calibri" w:cs="Arial"/>
          <w:bCs/>
          <w:color w:val="000000" w:themeColor="text1"/>
          <w:sz w:val="22"/>
        </w:rPr>
        <w:t>CITE</w:t>
      </w:r>
      <w:commentRangeEnd w:id="961"/>
      <w:r>
        <w:rPr>
          <w:rStyle w:val="CommentReference"/>
        </w:rPr>
        <w:commentReference w:id="961"/>
      </w:r>
      <w:r>
        <w:rPr>
          <w:rFonts w:ascii="Calibri" w:hAnsi="Calibri" w:cs="Arial"/>
          <w:bCs/>
          <w:color w:val="000000" w:themeColor="text1"/>
          <w:sz w:val="22"/>
        </w:rPr>
        <w:t xml:space="preserve">]. </w:t>
      </w:r>
    </w:p>
    <w:p w14:paraId="01E990B1" w14:textId="77777777" w:rsidR="00081F07" w:rsidRDefault="00081F07" w:rsidP="00081F07">
      <w:pPr>
        <w:adjustRightInd w:val="0"/>
        <w:snapToGrid w:val="0"/>
        <w:spacing w:line="360" w:lineRule="auto"/>
        <w:ind w:firstLine="720"/>
        <w:contextualSpacing/>
        <w:jc w:val="both"/>
        <w:rPr>
          <w:rFonts w:ascii="Calibri" w:hAnsi="Calibri" w:cs="Arial"/>
          <w:bCs/>
          <w:color w:val="000000" w:themeColor="text1"/>
          <w:sz w:val="22"/>
        </w:rPr>
      </w:pPr>
      <w:r>
        <w:rPr>
          <w:rFonts w:ascii="Calibri" w:hAnsi="Calibri" w:cs="Arial"/>
          <w:bCs/>
          <w:color w:val="000000" w:themeColor="text1"/>
          <w:sz w:val="22"/>
        </w:rPr>
        <w:t xml:space="preserve">The second question is how many cells can be connected to perform distributed computing. The most difficult step is the passaging of information between cells. Indeed, early justification for encoding single gates in cells is that they could be reconfigured without additional genetic modification, however because of a lack of communication signals, this limits the total circuit size to 4-5 gates </w:t>
      </w:r>
      <w:r w:rsidRPr="005E0164">
        <w:rPr>
          <w:rFonts w:ascii="Calibri" w:hAnsi="Calibri" w:cs="Arial"/>
          <w:bCs/>
          <w:color w:val="000000" w:themeColor="text1"/>
          <w:sz w:val="22"/>
        </w:rPr>
        <w:t>[</w:t>
      </w:r>
      <w:commentRangeStart w:id="962"/>
      <w:r w:rsidRPr="005E0164">
        <w:rPr>
          <w:rFonts w:ascii="Calibri" w:hAnsi="Calibri" w:cs="Arial"/>
          <w:bCs/>
          <w:color w:val="000000" w:themeColor="text1"/>
          <w:sz w:val="22"/>
        </w:rPr>
        <w:t>CITE</w:t>
      </w:r>
      <w:commentRangeEnd w:id="962"/>
      <w:r>
        <w:rPr>
          <w:rStyle w:val="CommentReference"/>
          <w:kern w:val="2"/>
          <w:lang w:eastAsia="zh-CN"/>
        </w:rPr>
        <w:commentReference w:id="962"/>
      </w:r>
      <w:r w:rsidRPr="005E0164">
        <w:rPr>
          <w:rFonts w:ascii="Calibri" w:hAnsi="Calibri" w:cs="Arial"/>
          <w:bCs/>
          <w:color w:val="000000" w:themeColor="text1"/>
          <w:sz w:val="22"/>
        </w:rPr>
        <w:t>]</w:t>
      </w:r>
      <w:r>
        <w:rPr>
          <w:rFonts w:ascii="Calibri" w:hAnsi="Calibri" w:cs="Arial"/>
          <w:bCs/>
          <w:color w:val="000000" w:themeColor="text1"/>
          <w:sz w:val="22"/>
        </w:rPr>
        <w:t xml:space="preserve"> and we would need ?? orthogonal signals for the hash function described in this manuscript. There is also the problem of how to organize cells in space to reliably and efficiently pass signals. In our hands, when grown in unstructured liquid cultures, the result is very sensitive to initial conditions and fluctuations [</w:t>
      </w:r>
      <w:commentRangeStart w:id="963"/>
      <w:r>
        <w:rPr>
          <w:rFonts w:ascii="Calibri" w:hAnsi="Calibri" w:cs="Arial"/>
          <w:bCs/>
          <w:color w:val="000000" w:themeColor="text1"/>
          <w:sz w:val="22"/>
        </w:rPr>
        <w:t>CITE</w:t>
      </w:r>
      <w:commentRangeEnd w:id="963"/>
      <w:r>
        <w:rPr>
          <w:rStyle w:val="CommentReference"/>
          <w:kern w:val="2"/>
          <w:lang w:eastAsia="zh-CN"/>
        </w:rPr>
        <w:commentReference w:id="963"/>
      </w:r>
      <w:r>
        <w:rPr>
          <w:rFonts w:ascii="Calibri" w:hAnsi="Calibri" w:cs="Arial"/>
          <w:bCs/>
          <w:color w:val="000000" w:themeColor="text1"/>
          <w:sz w:val="22"/>
        </w:rPr>
        <w:t xml:space="preserve">]. Microfluidic devices or small chemostats could be used to house individual strains or consortia of a few strains, but they tend to have to be designed on-off for a particular circuit topology, which loses the potential advantages of parallelized cellular computation </w:t>
      </w:r>
      <w:r w:rsidRPr="005E0164">
        <w:rPr>
          <w:rFonts w:ascii="Calibri" w:hAnsi="Calibri" w:cs="Arial"/>
          <w:bCs/>
          <w:color w:val="000000" w:themeColor="text1"/>
          <w:sz w:val="22"/>
        </w:rPr>
        <w:t>[</w:t>
      </w:r>
      <w:commentRangeStart w:id="964"/>
      <w:r w:rsidRPr="005E0164">
        <w:rPr>
          <w:rFonts w:ascii="Calibri" w:hAnsi="Calibri" w:cs="Arial"/>
          <w:bCs/>
          <w:color w:val="000000" w:themeColor="text1"/>
          <w:sz w:val="22"/>
        </w:rPr>
        <w:t>CITE</w:t>
      </w:r>
      <w:commentRangeEnd w:id="964"/>
      <w:r>
        <w:rPr>
          <w:rStyle w:val="CommentReference"/>
          <w:kern w:val="2"/>
          <w:lang w:eastAsia="zh-CN"/>
        </w:rPr>
        <w:commentReference w:id="964"/>
      </w:r>
      <w:r w:rsidRPr="005E0164">
        <w:rPr>
          <w:rFonts w:ascii="Calibri" w:hAnsi="Calibri" w:cs="Arial"/>
          <w:bCs/>
          <w:color w:val="000000" w:themeColor="text1"/>
          <w:sz w:val="22"/>
        </w:rPr>
        <w:t>]</w:t>
      </w:r>
      <w:r>
        <w:rPr>
          <w:rFonts w:ascii="Calibri" w:hAnsi="Calibri" w:cs="Arial"/>
          <w:bCs/>
          <w:color w:val="000000" w:themeColor="text1"/>
          <w:sz w:val="22"/>
        </w:rPr>
        <w:t xml:space="preserve">. </w:t>
      </w:r>
      <w:r w:rsidRPr="005E0164">
        <w:rPr>
          <w:rFonts w:ascii="Calibri" w:hAnsi="Calibri" w:cs="Arial"/>
          <w:bCs/>
          <w:color w:val="000000" w:themeColor="text1"/>
          <w:sz w:val="22"/>
        </w:rPr>
        <w:t>Signals can be transmitted by colonies on plates [</w:t>
      </w:r>
      <w:commentRangeStart w:id="965"/>
      <w:r w:rsidRPr="005E0164">
        <w:rPr>
          <w:rFonts w:ascii="Calibri" w:hAnsi="Calibri" w:cs="Arial"/>
          <w:bCs/>
          <w:color w:val="000000" w:themeColor="text1"/>
          <w:sz w:val="22"/>
        </w:rPr>
        <w:t>CITE</w:t>
      </w:r>
      <w:commentRangeEnd w:id="965"/>
      <w:r>
        <w:rPr>
          <w:rStyle w:val="CommentReference"/>
        </w:rPr>
        <w:commentReference w:id="965"/>
      </w:r>
      <w:r w:rsidRPr="005E0164">
        <w:rPr>
          <w:rFonts w:ascii="Calibri" w:hAnsi="Calibri" w:cs="Arial"/>
          <w:bCs/>
          <w:color w:val="000000" w:themeColor="text1"/>
          <w:sz w:val="22"/>
        </w:rPr>
        <w:t>] or as cultures in plate wells separated by permeable walls [</w:t>
      </w:r>
      <w:commentRangeStart w:id="966"/>
      <w:r w:rsidRPr="005E0164">
        <w:rPr>
          <w:rFonts w:ascii="Calibri" w:hAnsi="Calibri" w:cs="Arial"/>
          <w:bCs/>
          <w:color w:val="000000" w:themeColor="text1"/>
          <w:sz w:val="22"/>
        </w:rPr>
        <w:t>CITE</w:t>
      </w:r>
      <w:commentRangeEnd w:id="966"/>
      <w:r>
        <w:rPr>
          <w:rStyle w:val="CommentReference"/>
        </w:rPr>
        <w:commentReference w:id="966"/>
      </w:r>
      <w:r w:rsidRPr="005E0164">
        <w:rPr>
          <w:rFonts w:ascii="Calibri" w:hAnsi="Calibri" w:cs="Arial"/>
          <w:bCs/>
          <w:color w:val="000000" w:themeColor="text1"/>
          <w:sz w:val="22"/>
        </w:rPr>
        <w:t xml:space="preserve">]. However, this is spatially constraining, limiting the number of cells with which one cell can communicate and bypassing layers becomes technically challenging. </w:t>
      </w:r>
      <w:r>
        <w:rPr>
          <w:rFonts w:ascii="Calibri" w:hAnsi="Calibri" w:cs="Arial"/>
          <w:bCs/>
          <w:color w:val="000000" w:themeColor="text1"/>
          <w:sz w:val="22"/>
        </w:rPr>
        <w:t xml:space="preserve">Across all these methods, it requires long times (sometimes 10s of hours) and many cells to build up enough signal to transmit the information between strains. </w:t>
      </w:r>
      <w:r w:rsidRPr="005E0164">
        <w:rPr>
          <w:rFonts w:ascii="Calibri" w:hAnsi="Calibri" w:cs="Arial"/>
          <w:bCs/>
          <w:color w:val="000000" w:themeColor="text1"/>
          <w:sz w:val="22"/>
        </w:rPr>
        <w:t xml:space="preserve">Engineered mammalian cells have been used to transmit signals through receptors that trigger upon direct physical </w:t>
      </w:r>
      <w:r>
        <w:rPr>
          <w:rFonts w:ascii="Calibri" w:hAnsi="Calibri" w:cs="Arial"/>
          <w:bCs/>
          <w:color w:val="000000" w:themeColor="text1"/>
          <w:sz w:val="22"/>
        </w:rPr>
        <w:t xml:space="preserve">cell </w:t>
      </w:r>
      <w:r w:rsidRPr="005E0164">
        <w:rPr>
          <w:rFonts w:ascii="Calibri" w:hAnsi="Calibri" w:cs="Arial"/>
          <w:bCs/>
          <w:color w:val="000000" w:themeColor="text1"/>
          <w:sz w:val="22"/>
        </w:rPr>
        <w:t>contact [</w:t>
      </w:r>
      <w:commentRangeStart w:id="967"/>
      <w:r w:rsidRPr="005E0164">
        <w:rPr>
          <w:rFonts w:ascii="Calibri" w:hAnsi="Calibri" w:cs="Arial"/>
          <w:bCs/>
          <w:color w:val="000000" w:themeColor="text1"/>
          <w:sz w:val="22"/>
        </w:rPr>
        <w:t>CITE</w:t>
      </w:r>
      <w:commentRangeEnd w:id="967"/>
      <w:r>
        <w:rPr>
          <w:rStyle w:val="CommentReference"/>
        </w:rPr>
        <w:commentReference w:id="967"/>
      </w:r>
      <w:r w:rsidRPr="005E0164">
        <w:rPr>
          <w:rFonts w:ascii="Calibri" w:hAnsi="Calibri" w:cs="Arial"/>
          <w:bCs/>
          <w:color w:val="000000" w:themeColor="text1"/>
          <w:sz w:val="22"/>
        </w:rPr>
        <w:t>]</w:t>
      </w:r>
      <w:r>
        <w:rPr>
          <w:rFonts w:ascii="Calibri" w:hAnsi="Calibri" w:cs="Arial"/>
          <w:bCs/>
          <w:color w:val="000000" w:themeColor="text1"/>
          <w:sz w:val="22"/>
        </w:rPr>
        <w:t xml:space="preserve">, </w:t>
      </w:r>
      <w:r w:rsidRPr="005E0164">
        <w:rPr>
          <w:rFonts w:ascii="Calibri" w:hAnsi="Calibri" w:cs="Arial"/>
          <w:bCs/>
          <w:color w:val="000000" w:themeColor="text1"/>
          <w:sz w:val="22"/>
        </w:rPr>
        <w:t>neurons are naturally able to extend ??? to make contacts with many cells separated by large physical distances</w:t>
      </w:r>
      <w:r>
        <w:rPr>
          <w:rFonts w:ascii="Calibri" w:hAnsi="Calibri" w:cs="Arial"/>
          <w:bCs/>
          <w:color w:val="000000" w:themeColor="text1"/>
          <w:sz w:val="22"/>
        </w:rPr>
        <w:t>, and quorum signals are transmitted in soil biofilms between single cells [CITE]</w:t>
      </w:r>
      <w:r w:rsidRPr="005E0164">
        <w:rPr>
          <w:rFonts w:ascii="Calibri" w:hAnsi="Calibri" w:cs="Arial"/>
          <w:bCs/>
          <w:color w:val="000000" w:themeColor="text1"/>
          <w:sz w:val="22"/>
        </w:rPr>
        <w:t>.</w:t>
      </w:r>
      <w:r>
        <w:rPr>
          <w:rFonts w:ascii="Calibri" w:hAnsi="Calibri" w:cs="Arial"/>
          <w:bCs/>
          <w:color w:val="000000" w:themeColor="text1"/>
          <w:sz w:val="22"/>
        </w:rPr>
        <w:t xml:space="preserve"> Fully realizing the computational potential of a cell population will likely require the ability to transmit signals through contact </w:t>
      </w:r>
      <w:r w:rsidRPr="005E0164">
        <w:rPr>
          <w:rFonts w:ascii="Calibri" w:hAnsi="Calibri" w:cs="Arial"/>
          <w:bCs/>
          <w:color w:val="000000" w:themeColor="text1"/>
          <w:sz w:val="22"/>
        </w:rPr>
        <w:t>[</w:t>
      </w:r>
      <w:commentRangeStart w:id="968"/>
      <w:r w:rsidRPr="005E0164">
        <w:rPr>
          <w:rFonts w:ascii="Calibri" w:hAnsi="Calibri" w:cs="Arial"/>
          <w:bCs/>
          <w:color w:val="000000" w:themeColor="text1"/>
          <w:sz w:val="22"/>
        </w:rPr>
        <w:t>CITE</w:t>
      </w:r>
      <w:commentRangeEnd w:id="968"/>
      <w:r>
        <w:rPr>
          <w:rStyle w:val="CommentReference"/>
        </w:rPr>
        <w:commentReference w:id="968"/>
      </w:r>
      <w:r w:rsidRPr="005E0164">
        <w:rPr>
          <w:rFonts w:ascii="Calibri" w:hAnsi="Calibri" w:cs="Arial"/>
          <w:bCs/>
          <w:color w:val="000000" w:themeColor="text1"/>
          <w:sz w:val="22"/>
        </w:rPr>
        <w:t>]</w:t>
      </w:r>
      <w:r>
        <w:rPr>
          <w:rFonts w:ascii="Calibri" w:hAnsi="Calibri" w:cs="Arial"/>
          <w:bCs/>
          <w:color w:val="000000" w:themeColor="text1"/>
          <w:sz w:val="22"/>
        </w:rPr>
        <w:t>, grow or print “brain-like” structures to transmit information [</w:t>
      </w:r>
      <w:commentRangeStart w:id="969"/>
      <w:r>
        <w:rPr>
          <w:rFonts w:ascii="Calibri" w:hAnsi="Calibri" w:cs="Arial"/>
          <w:bCs/>
          <w:color w:val="000000" w:themeColor="text1"/>
          <w:sz w:val="22"/>
        </w:rPr>
        <w:t>CITE</w:t>
      </w:r>
      <w:commentRangeEnd w:id="969"/>
      <w:r>
        <w:rPr>
          <w:rStyle w:val="CommentReference"/>
          <w:kern w:val="2"/>
          <w:lang w:eastAsia="zh-CN"/>
        </w:rPr>
        <w:commentReference w:id="969"/>
      </w:r>
      <w:r>
        <w:rPr>
          <w:rFonts w:ascii="Calibri" w:hAnsi="Calibri" w:cs="Arial"/>
          <w:bCs/>
          <w:color w:val="000000" w:themeColor="text1"/>
          <w:sz w:val="22"/>
        </w:rPr>
        <w:t>] and amplify signals to reduce the number of cells required to transmit a message [</w:t>
      </w:r>
      <w:commentRangeStart w:id="970"/>
      <w:r>
        <w:rPr>
          <w:rFonts w:ascii="Calibri" w:hAnsi="Calibri" w:cs="Arial"/>
          <w:bCs/>
          <w:color w:val="000000" w:themeColor="text1"/>
          <w:sz w:val="22"/>
        </w:rPr>
        <w:t>CITE</w:t>
      </w:r>
      <w:commentRangeEnd w:id="970"/>
      <w:r>
        <w:rPr>
          <w:rStyle w:val="CommentReference"/>
          <w:kern w:val="2"/>
          <w:lang w:eastAsia="zh-CN"/>
        </w:rPr>
        <w:commentReference w:id="970"/>
      </w:r>
      <w:r>
        <w:rPr>
          <w:rFonts w:ascii="Calibri" w:hAnsi="Calibri" w:cs="Arial"/>
          <w:bCs/>
          <w:color w:val="000000" w:themeColor="text1"/>
          <w:sz w:val="22"/>
        </w:rPr>
        <w:t xml:space="preserve">]. </w:t>
      </w:r>
    </w:p>
    <w:p w14:paraId="78608008" w14:textId="77777777" w:rsidR="00081F07" w:rsidRPr="005E0164" w:rsidRDefault="00081F07" w:rsidP="00081F07">
      <w:pPr>
        <w:adjustRightInd w:val="0"/>
        <w:snapToGrid w:val="0"/>
        <w:spacing w:line="360" w:lineRule="auto"/>
        <w:ind w:firstLine="720"/>
        <w:contextualSpacing/>
        <w:jc w:val="both"/>
        <w:rPr>
          <w:rFonts w:ascii="Calibri" w:hAnsi="Calibri" w:cs="Arial"/>
          <w:bCs/>
          <w:color w:val="000000" w:themeColor="text1"/>
          <w:sz w:val="22"/>
        </w:rPr>
      </w:pPr>
      <w:r>
        <w:rPr>
          <w:rFonts w:ascii="Calibri" w:hAnsi="Calibri" w:cs="Arial"/>
          <w:bCs/>
          <w:color w:val="000000" w:themeColor="text1"/>
          <w:sz w:val="22"/>
        </w:rPr>
        <w:t xml:space="preserve">Computer aided design (CAD) will be essential for designing distributed computing, both in determining the properties of agents required to perform a function and in the design of the DNA to be carried by each agent. In this manuscript, we first converted the desired circuit to NOR gates using logic minimization algorithms. Then, we developed a partitioning algorithm that constrains the number of gates per cell and the communication signals while allowing the number of cells to vary. Instead of simply counting the number of gates, or regulatory genes, this criterion could be improved by directly calculating the material (metabolites) or energy (ATP) usage as the threshold. The partitioning algorithm leads to a list of cells with assigned logic operations, the DNA for which can then be designed by Cello.  This workflow is limited to Boolean digital logic circuits.  Ultimately, we will need design automation software for asynchronous and amorphous computing. There is software for simulating cell growth, communication </w:t>
      </w:r>
      <w:r>
        <w:rPr>
          <w:rFonts w:ascii="Calibri" w:hAnsi="Calibri" w:cs="Arial"/>
          <w:bCs/>
          <w:color w:val="000000" w:themeColor="text1"/>
          <w:sz w:val="22"/>
        </w:rPr>
        <w:lastRenderedPageBreak/>
        <w:t>and circuits as “agents” [</w:t>
      </w:r>
      <w:commentRangeStart w:id="971"/>
      <w:r>
        <w:rPr>
          <w:rFonts w:ascii="Calibri" w:hAnsi="Calibri" w:cs="Arial"/>
          <w:bCs/>
          <w:color w:val="000000" w:themeColor="text1"/>
          <w:sz w:val="22"/>
        </w:rPr>
        <w:t>CITE</w:t>
      </w:r>
      <w:commentRangeEnd w:id="971"/>
      <w:r>
        <w:rPr>
          <w:rStyle w:val="CommentReference"/>
        </w:rPr>
        <w:commentReference w:id="971"/>
      </w:r>
      <w:r>
        <w:rPr>
          <w:rFonts w:ascii="Calibri" w:hAnsi="Calibri" w:cs="Arial"/>
          <w:bCs/>
          <w:color w:val="000000" w:themeColor="text1"/>
          <w:sz w:val="22"/>
        </w:rPr>
        <w:t xml:space="preserve">]. But there is not software to go in the other direction, where a desired computation is broken down to the required set of agents.  </w:t>
      </w:r>
    </w:p>
    <w:p w14:paraId="291CB9C8" w14:textId="77777777" w:rsidR="00081F07" w:rsidRDefault="00081F07" w:rsidP="00081F07">
      <w:pPr>
        <w:adjustRightInd w:val="0"/>
        <w:snapToGrid w:val="0"/>
        <w:spacing w:line="360" w:lineRule="auto"/>
        <w:ind w:firstLine="720"/>
        <w:contextualSpacing/>
        <w:jc w:val="both"/>
        <w:outlineLvl w:val="0"/>
        <w:rPr>
          <w:rFonts w:ascii="Calibri" w:hAnsi="Calibri" w:cs="Arial"/>
          <w:bCs/>
          <w:color w:val="000000" w:themeColor="text1"/>
          <w:sz w:val="22"/>
        </w:rPr>
      </w:pPr>
      <w:r>
        <w:rPr>
          <w:rFonts w:ascii="Calibri" w:hAnsi="Calibri" w:cs="Arial"/>
          <w:bCs/>
          <w:color w:val="000000" w:themeColor="text1"/>
          <w:sz w:val="22"/>
        </w:rPr>
        <w:t>Cell computation</w:t>
      </w:r>
      <w:r w:rsidRPr="005E0164">
        <w:rPr>
          <w:rFonts w:ascii="Calibri" w:hAnsi="Calibri" w:cs="Arial"/>
          <w:bCs/>
          <w:color w:val="000000" w:themeColor="text1"/>
          <w:sz w:val="22"/>
        </w:rPr>
        <w:t xml:space="preserve"> </w:t>
      </w:r>
      <w:r>
        <w:rPr>
          <w:rFonts w:ascii="Calibri" w:hAnsi="Calibri" w:cs="Arial"/>
          <w:bCs/>
          <w:color w:val="000000" w:themeColor="text1"/>
          <w:sz w:val="22"/>
        </w:rPr>
        <w:t>may ultimately</w:t>
      </w:r>
      <w:r w:rsidRPr="005E0164">
        <w:rPr>
          <w:rFonts w:ascii="Calibri" w:hAnsi="Calibri" w:cs="Arial"/>
          <w:bCs/>
          <w:color w:val="000000" w:themeColor="text1"/>
          <w:sz w:val="22"/>
        </w:rPr>
        <w:t xml:space="preserve"> outperform electronic computers for </w:t>
      </w:r>
      <w:r>
        <w:rPr>
          <w:rFonts w:ascii="Calibri" w:hAnsi="Calibri" w:cs="Arial"/>
          <w:bCs/>
          <w:color w:val="000000" w:themeColor="text1"/>
          <w:sz w:val="22"/>
        </w:rPr>
        <w:t>specific</w:t>
      </w:r>
      <w:r w:rsidRPr="005E0164">
        <w:rPr>
          <w:rFonts w:ascii="Calibri" w:hAnsi="Calibri" w:cs="Arial"/>
          <w:bCs/>
          <w:color w:val="000000" w:themeColor="text1"/>
          <w:sz w:val="22"/>
        </w:rPr>
        <w:t xml:space="preserve"> classes of algorithms</w:t>
      </w:r>
      <w:r>
        <w:rPr>
          <w:rFonts w:ascii="Calibri" w:hAnsi="Calibri" w:cs="Arial"/>
          <w:bCs/>
          <w:color w:val="000000" w:themeColor="text1"/>
          <w:sz w:val="22"/>
        </w:rPr>
        <w:t xml:space="preserve"> that lend themselves to repetitive, independent calculations that can be performed by multiple CPUs and then retrieved and synthesized to obtain a solution [</w:t>
      </w:r>
      <w:commentRangeStart w:id="972"/>
      <w:r>
        <w:rPr>
          <w:rFonts w:ascii="Calibri" w:hAnsi="Calibri" w:cs="Arial"/>
          <w:bCs/>
          <w:color w:val="000000" w:themeColor="text1"/>
          <w:sz w:val="22"/>
        </w:rPr>
        <w:t>CITE</w:t>
      </w:r>
      <w:commentRangeEnd w:id="972"/>
      <w:r>
        <w:rPr>
          <w:rStyle w:val="CommentReference"/>
        </w:rPr>
        <w:commentReference w:id="972"/>
      </w:r>
      <w:r>
        <w:rPr>
          <w:rFonts w:ascii="Calibri" w:hAnsi="Calibri" w:cs="Arial"/>
          <w:bCs/>
          <w:color w:val="000000" w:themeColor="text1"/>
          <w:sz w:val="22"/>
        </w:rPr>
        <w:t xml:space="preserve">]. While we have selected a hash algorithm as a proof-of-principle, whether cellular computing is appropriate for this class of algorithms, and cryptography in general, remains an open question. [Typical energy consumption for mining hardware is 1000 </w:t>
      </w:r>
      <w:proofErr w:type="spellStart"/>
      <w:r>
        <w:rPr>
          <w:rFonts w:ascii="Calibri" w:hAnsi="Calibri" w:cs="Arial"/>
          <w:bCs/>
          <w:color w:val="000000" w:themeColor="text1"/>
          <w:sz w:val="22"/>
        </w:rPr>
        <w:t>megahashes</w:t>
      </w:r>
      <w:proofErr w:type="spellEnd"/>
      <w:r>
        <w:rPr>
          <w:rFonts w:ascii="Calibri" w:hAnsi="Calibri" w:cs="Arial"/>
          <w:bCs/>
          <w:color w:val="000000" w:themeColor="text1"/>
          <w:sz w:val="22"/>
        </w:rPr>
        <w:t xml:space="preserve">/J.  It takes an estimated 1,500 kWh to mine one bitcoin; enough energy to power a U.S. household for 13 years. </w:t>
      </w:r>
      <w:r w:rsidRPr="005E0164">
        <w:rPr>
          <w:rFonts w:ascii="Calibri" w:hAnsi="Calibri" w:cs="Arial"/>
          <w:bCs/>
          <w:color w:val="000000" w:themeColor="text1"/>
          <w:sz w:val="22"/>
        </w:rPr>
        <w:t>[</w:t>
      </w:r>
      <w:commentRangeStart w:id="973"/>
      <w:r w:rsidRPr="005E0164">
        <w:rPr>
          <w:rFonts w:ascii="Calibri" w:hAnsi="Calibri" w:cs="Arial"/>
          <w:bCs/>
          <w:color w:val="000000" w:themeColor="text1"/>
          <w:sz w:val="22"/>
        </w:rPr>
        <w:t>xxx</w:t>
      </w:r>
      <w:commentRangeEnd w:id="973"/>
      <w:r>
        <w:rPr>
          <w:rStyle w:val="CommentReference"/>
          <w:kern w:val="2"/>
          <w:lang w:eastAsia="zh-CN"/>
        </w:rPr>
        <w:commentReference w:id="973"/>
      </w:r>
      <w:r w:rsidRPr="005E0164">
        <w:rPr>
          <w:rFonts w:ascii="Calibri" w:hAnsi="Calibri" w:cs="Arial"/>
          <w:bCs/>
          <w:color w:val="000000" w:themeColor="text1"/>
          <w:sz w:val="22"/>
        </w:rPr>
        <w:t>]</w:t>
      </w:r>
      <w:r>
        <w:rPr>
          <w:rFonts w:ascii="Calibri" w:hAnsi="Calibri" w:cs="Arial"/>
          <w:bCs/>
          <w:color w:val="000000" w:themeColor="text1"/>
          <w:sz w:val="22"/>
        </w:rPr>
        <w:t>]</w:t>
      </w:r>
      <w:r w:rsidRPr="005E0164">
        <w:rPr>
          <w:rFonts w:ascii="Calibri" w:hAnsi="Calibri" w:cs="Arial"/>
          <w:bCs/>
          <w:color w:val="000000" w:themeColor="text1"/>
          <w:sz w:val="22"/>
        </w:rPr>
        <w:t xml:space="preserve"> [Conceptually, how many cells required for </w:t>
      </w:r>
      <w:commentRangeStart w:id="974"/>
      <w:r>
        <w:rPr>
          <w:rFonts w:ascii="Calibri" w:hAnsi="Calibri" w:cs="Arial"/>
          <w:bCs/>
          <w:color w:val="000000" w:themeColor="text1"/>
          <w:sz w:val="22"/>
        </w:rPr>
        <w:t>SH256</w:t>
      </w:r>
      <w:commentRangeEnd w:id="974"/>
      <w:r>
        <w:rPr>
          <w:rStyle w:val="CommentReference"/>
          <w:kern w:val="2"/>
          <w:lang w:eastAsia="zh-CN"/>
        </w:rPr>
        <w:commentReference w:id="974"/>
      </w:r>
      <w:r w:rsidRPr="005E0164">
        <w:rPr>
          <w:rFonts w:ascii="Calibri" w:hAnsi="Calibri" w:cs="Arial"/>
          <w:bCs/>
          <w:color w:val="000000" w:themeColor="text1"/>
          <w:sz w:val="22"/>
        </w:rPr>
        <w:t xml:space="preserve"> algorithms</w:t>
      </w:r>
      <w:r>
        <w:rPr>
          <w:rFonts w:ascii="Calibri" w:hAnsi="Calibri" w:cs="Arial"/>
          <w:bCs/>
          <w:color w:val="000000" w:themeColor="text1"/>
          <w:sz w:val="22"/>
        </w:rPr>
        <w:t>. Energy and power usage and time estimation</w:t>
      </w:r>
      <w:r w:rsidRPr="005E0164">
        <w:rPr>
          <w:rFonts w:ascii="Calibri" w:hAnsi="Calibri" w:cs="Arial"/>
          <w:bCs/>
          <w:color w:val="000000" w:themeColor="text1"/>
          <w:sz w:val="22"/>
        </w:rPr>
        <w:t xml:space="preserve">]. </w:t>
      </w:r>
      <w:r>
        <w:rPr>
          <w:rFonts w:ascii="Calibri" w:hAnsi="Calibri" w:cs="Arial"/>
          <w:bCs/>
          <w:color w:val="000000" w:themeColor="text1"/>
          <w:sz w:val="22"/>
        </w:rPr>
        <w:t>However, it is important to consider</w:t>
      </w:r>
      <w:r w:rsidRPr="005E0164">
        <w:rPr>
          <w:rFonts w:ascii="Calibri" w:hAnsi="Calibri" w:cs="Arial"/>
          <w:bCs/>
          <w:color w:val="000000" w:themeColor="text1"/>
          <w:sz w:val="22"/>
        </w:rPr>
        <w:t xml:space="preserve"> that there are dozens of hash algorithms other than SH256 and MD5 that are used for various cryptocurrencies and other applications. All of these have been designed for use with an electronic CPU.  One can imagine designing cryptography algorithms specific for cell-based computers that make use of their </w:t>
      </w:r>
      <w:proofErr w:type="gramStart"/>
      <w:r w:rsidRPr="005E0164">
        <w:rPr>
          <w:rFonts w:ascii="Calibri" w:hAnsi="Calibri" w:cs="Arial"/>
          <w:bCs/>
          <w:color w:val="000000" w:themeColor="text1"/>
          <w:sz w:val="22"/>
        </w:rPr>
        <w:t>highly-parallelized</w:t>
      </w:r>
      <w:proofErr w:type="gramEnd"/>
      <w:r w:rsidRPr="005E0164">
        <w:rPr>
          <w:rFonts w:ascii="Calibri" w:hAnsi="Calibri" w:cs="Arial"/>
          <w:bCs/>
          <w:color w:val="000000" w:themeColor="text1"/>
          <w:sz w:val="22"/>
        </w:rPr>
        <w:t xml:space="preserve"> asynchronous and amorphous structure. These approaches would have to overcome the reduction in processing speed, with the fastest between cells being the 1 </w:t>
      </w:r>
      <w:proofErr w:type="spellStart"/>
      <w:r w:rsidRPr="005E0164">
        <w:rPr>
          <w:rFonts w:ascii="Calibri" w:hAnsi="Calibri" w:cs="Arial"/>
          <w:bCs/>
          <w:color w:val="000000" w:themeColor="text1"/>
          <w:sz w:val="22"/>
        </w:rPr>
        <w:t>ms</w:t>
      </w:r>
      <w:proofErr w:type="spellEnd"/>
      <w:r w:rsidRPr="005E0164">
        <w:rPr>
          <w:rFonts w:ascii="Calibri" w:hAnsi="Calibri" w:cs="Arial"/>
          <w:bCs/>
          <w:color w:val="000000" w:themeColor="text1"/>
          <w:sz w:val="22"/>
        </w:rPr>
        <w:t xml:space="preserve"> pules in the brain, </w:t>
      </w:r>
      <w:proofErr w:type="gramStart"/>
      <w:r w:rsidRPr="005E0164">
        <w:rPr>
          <w:rFonts w:ascii="Calibri" w:hAnsi="Calibri" w:cs="Arial"/>
          <w:bCs/>
          <w:color w:val="000000" w:themeColor="text1"/>
          <w:sz w:val="22"/>
        </w:rPr>
        <w:t>10</w:t>
      </w:r>
      <w:r w:rsidRPr="005E0164">
        <w:rPr>
          <w:rFonts w:ascii="Calibri" w:hAnsi="Calibri" w:cs="Arial"/>
          <w:bCs/>
          <w:color w:val="000000" w:themeColor="text1"/>
          <w:sz w:val="22"/>
          <w:vertAlign w:val="superscript"/>
        </w:rPr>
        <w:t>?</w:t>
      </w:r>
      <w:r w:rsidRPr="005E0164">
        <w:rPr>
          <w:rFonts w:ascii="Calibri" w:hAnsi="Calibri" w:cs="Arial"/>
          <w:bCs/>
          <w:color w:val="000000" w:themeColor="text1"/>
          <w:sz w:val="22"/>
        </w:rPr>
        <w:t>-</w:t>
      </w:r>
      <w:proofErr w:type="gramEnd"/>
      <w:r w:rsidRPr="005E0164">
        <w:rPr>
          <w:rFonts w:ascii="Calibri" w:hAnsi="Calibri" w:cs="Arial"/>
          <w:bCs/>
          <w:color w:val="000000" w:themeColor="text1"/>
          <w:sz w:val="22"/>
        </w:rPr>
        <w:t>fold  slower than an electronic computer.</w:t>
      </w:r>
      <w:r>
        <w:rPr>
          <w:rFonts w:ascii="Calibri" w:hAnsi="Calibri" w:cs="Arial"/>
          <w:bCs/>
          <w:color w:val="000000" w:themeColor="text1"/>
          <w:sz w:val="22"/>
        </w:rPr>
        <w:t xml:space="preserve"> Coupled with advances in programming cells, this approach could lead to a new era of living cryptography. </w:t>
      </w:r>
    </w:p>
    <w:p w14:paraId="4E0FF669" w14:textId="77777777" w:rsidR="00081F07" w:rsidRDefault="00081F07" w:rsidP="00081F07">
      <w:pPr>
        <w:pStyle w:val="ListParagraph"/>
        <w:adjustRightInd w:val="0"/>
        <w:snapToGrid w:val="0"/>
        <w:spacing w:line="360" w:lineRule="auto"/>
        <w:ind w:left="720" w:firstLineChars="0" w:firstLine="0"/>
        <w:contextualSpacing/>
        <w:rPr>
          <w:rFonts w:ascii="Calibri" w:hAnsi="Calibri" w:cs="Arial"/>
          <w:bCs/>
          <w:color w:val="000000" w:themeColor="text1"/>
          <w:sz w:val="22"/>
        </w:rPr>
      </w:pPr>
    </w:p>
    <w:p w14:paraId="556D024B" w14:textId="77777777" w:rsidR="00081F07" w:rsidRPr="005E0164"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commentRangeStart w:id="975"/>
      <w:r w:rsidRPr="005E0164">
        <w:rPr>
          <w:rFonts w:ascii="Calibri" w:hAnsi="Calibri" w:cs="Arial"/>
          <w:bCs/>
          <w:color w:val="000000" w:themeColor="text1"/>
          <w:sz w:val="22"/>
        </w:rPr>
        <w:t>How</w:t>
      </w:r>
      <w:commentRangeEnd w:id="975"/>
      <w:r>
        <w:rPr>
          <w:rStyle w:val="CommentReference"/>
        </w:rPr>
        <w:commentReference w:id="975"/>
      </w:r>
      <w:r w:rsidRPr="005E0164">
        <w:rPr>
          <w:rFonts w:ascii="Calibri" w:hAnsi="Calibri" w:cs="Arial"/>
          <w:bCs/>
          <w:color w:val="000000" w:themeColor="text1"/>
          <w:sz w:val="22"/>
        </w:rPr>
        <w:t xml:space="preserve"> many input states?</w:t>
      </w:r>
      <w:r>
        <w:rPr>
          <w:rFonts w:ascii="Calibri" w:hAnsi="Calibri" w:cs="Arial"/>
          <w:bCs/>
          <w:color w:val="000000" w:themeColor="text1"/>
          <w:sz w:val="22"/>
        </w:rPr>
        <w:t xml:space="preserve">  Logic verification (</w:t>
      </w:r>
      <w:proofErr w:type="spellStart"/>
      <w:r>
        <w:rPr>
          <w:rFonts w:ascii="Calibri" w:hAnsi="Calibri" w:cs="Arial"/>
          <w:bCs/>
          <w:color w:val="000000" w:themeColor="text1"/>
          <w:sz w:val="22"/>
        </w:rPr>
        <w:t>pseudoverification</w:t>
      </w:r>
      <w:proofErr w:type="spellEnd"/>
      <w:r>
        <w:rPr>
          <w:rFonts w:ascii="Calibri" w:hAnsi="Calibri" w:cs="Arial"/>
          <w:bCs/>
          <w:color w:val="000000" w:themeColor="text1"/>
          <w:sz w:val="22"/>
        </w:rPr>
        <w:t>)</w:t>
      </w:r>
    </w:p>
    <w:p w14:paraId="51FDE384" w14:textId="688E23C4" w:rsidR="00081F07" w:rsidRDefault="00081F07" w:rsidP="00081F07">
      <w:pPr>
        <w:pStyle w:val="ListParagraph"/>
        <w:numPr>
          <w:ilvl w:val="0"/>
          <w:numId w:val="2"/>
        </w:numPr>
        <w:adjustRightInd w:val="0"/>
        <w:snapToGrid w:val="0"/>
        <w:spacing w:line="360" w:lineRule="auto"/>
        <w:ind w:firstLineChars="0"/>
        <w:contextualSpacing/>
        <w:rPr>
          <w:ins w:id="976" w:author="jai padmakumar" w:date="2022-12-13T22:21:00Z"/>
          <w:rFonts w:ascii="Calibri" w:hAnsi="Calibri" w:cs="Arial"/>
          <w:bCs/>
          <w:color w:val="000000" w:themeColor="text1"/>
          <w:sz w:val="22"/>
        </w:rPr>
      </w:pPr>
      <w:r>
        <w:rPr>
          <w:rFonts w:ascii="Calibri" w:hAnsi="Calibri" w:cs="Arial"/>
          <w:bCs/>
          <w:color w:val="000000" w:themeColor="text1"/>
          <w:sz w:val="22"/>
        </w:rPr>
        <w:t>What is the potential computation in a gm of bacteria?</w:t>
      </w:r>
    </w:p>
    <w:p w14:paraId="2FFF0ADE" w14:textId="4BFE82CA" w:rsidR="00783F5C" w:rsidRDefault="00783F5C">
      <w:pPr>
        <w:pStyle w:val="ListParagraph"/>
        <w:numPr>
          <w:ilvl w:val="1"/>
          <w:numId w:val="2"/>
        </w:numPr>
        <w:adjustRightInd w:val="0"/>
        <w:snapToGrid w:val="0"/>
        <w:spacing w:line="360" w:lineRule="auto"/>
        <w:ind w:firstLineChars="0"/>
        <w:contextualSpacing/>
        <w:rPr>
          <w:rFonts w:ascii="Calibri" w:hAnsi="Calibri" w:cs="Arial"/>
          <w:bCs/>
          <w:color w:val="000000" w:themeColor="text1"/>
          <w:sz w:val="22"/>
        </w:rPr>
        <w:pPrChange w:id="977" w:author="jai padmakumar" w:date="2022-12-13T22:21:00Z">
          <w:pPr>
            <w:pStyle w:val="ListParagraph"/>
            <w:numPr>
              <w:numId w:val="2"/>
            </w:numPr>
            <w:adjustRightInd w:val="0"/>
            <w:snapToGrid w:val="0"/>
            <w:spacing w:line="360" w:lineRule="auto"/>
            <w:ind w:left="720" w:firstLineChars="0" w:hanging="360"/>
            <w:contextualSpacing/>
          </w:pPr>
        </w:pPrChange>
      </w:pPr>
      <w:ins w:id="978" w:author="jai padmakumar" w:date="2022-12-13T22:21:00Z">
        <w:r>
          <w:rPr>
            <w:rFonts w:ascii="Calibri" w:hAnsi="Calibri" w:cs="Arial"/>
            <w:bCs/>
            <w:color w:val="000000" w:themeColor="text1"/>
            <w:sz w:val="22"/>
          </w:rPr>
          <w:t xml:space="preserve">This is cool though looking at a mL of culture is more interesting for the </w:t>
        </w:r>
        <w:r w:rsidR="0028657A">
          <w:rPr>
            <w:rFonts w:ascii="Calibri" w:hAnsi="Calibri" w:cs="Arial"/>
            <w:bCs/>
            <w:color w:val="000000" w:themeColor="text1"/>
            <w:sz w:val="22"/>
          </w:rPr>
          <w:t xml:space="preserve">cell-based computer argument </w:t>
        </w:r>
        <w:r w:rsidR="0074064A">
          <w:rPr>
            <w:rFonts w:ascii="Calibri" w:hAnsi="Calibri" w:cs="Arial"/>
            <w:bCs/>
            <w:color w:val="000000" w:themeColor="text1"/>
            <w:sz w:val="22"/>
          </w:rPr>
          <w:t xml:space="preserve">b/c it gets pretty close to rivalling </w:t>
        </w:r>
        <w:proofErr w:type="gramStart"/>
        <w:r w:rsidR="00E24B7A">
          <w:rPr>
            <w:rFonts w:ascii="Calibri" w:hAnsi="Calibri" w:cs="Arial"/>
            <w:bCs/>
            <w:color w:val="000000" w:themeColor="text1"/>
            <w:sz w:val="22"/>
          </w:rPr>
          <w:t>modern day</w:t>
        </w:r>
        <w:proofErr w:type="gramEnd"/>
        <w:r w:rsidR="00E24B7A">
          <w:rPr>
            <w:rFonts w:ascii="Calibri" w:hAnsi="Calibri" w:cs="Arial"/>
            <w:bCs/>
            <w:color w:val="000000" w:themeColor="text1"/>
            <w:sz w:val="22"/>
          </w:rPr>
          <w:t xml:space="preserve"> CPU</w:t>
        </w:r>
      </w:ins>
      <w:ins w:id="979" w:author="jai padmakumar" w:date="2022-12-13T22:22:00Z">
        <w:r w:rsidR="00E24B7A">
          <w:rPr>
            <w:rFonts w:ascii="Calibri" w:hAnsi="Calibri" w:cs="Arial"/>
            <w:bCs/>
            <w:color w:val="000000" w:themeColor="text1"/>
            <w:sz w:val="22"/>
          </w:rPr>
          <w:t xml:space="preserve">s. </w:t>
        </w:r>
      </w:ins>
    </w:p>
    <w:p w14:paraId="140E2ADA" w14:textId="77777777" w:rsidR="00081F07"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t>Scalability of phage repressors</w:t>
      </w:r>
    </w:p>
    <w:p w14:paraId="7E8EB63F" w14:textId="77777777" w:rsidR="00081F07"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t>Timescale separation of inside cell computation versus cell-to-cell computation.</w:t>
      </w:r>
    </w:p>
    <w:p w14:paraId="43F292E9" w14:textId="77777777" w:rsidR="00081F07"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t>Simulations.  Are there key thresholds that make a major shift in complexity?</w:t>
      </w:r>
    </w:p>
    <w:p w14:paraId="4BFAD095" w14:textId="77777777" w:rsidR="00081F07"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t>Optogenetics could be used as an external clock or to spatially isolate or activate clusters of cells [</w:t>
      </w:r>
      <w:commentRangeStart w:id="980"/>
      <w:r>
        <w:rPr>
          <w:rFonts w:ascii="Calibri" w:hAnsi="Calibri" w:cs="Arial"/>
          <w:bCs/>
          <w:color w:val="000000" w:themeColor="text1"/>
          <w:sz w:val="22"/>
        </w:rPr>
        <w:t>CITE</w:t>
      </w:r>
      <w:commentRangeEnd w:id="980"/>
      <w:r>
        <w:rPr>
          <w:rStyle w:val="CommentReference"/>
        </w:rPr>
        <w:commentReference w:id="980"/>
      </w:r>
      <w:r>
        <w:rPr>
          <w:rFonts w:ascii="Calibri" w:hAnsi="Calibri" w:cs="Arial"/>
          <w:bCs/>
          <w:color w:val="000000" w:themeColor="text1"/>
          <w:sz w:val="22"/>
        </w:rPr>
        <w:t>].</w:t>
      </w:r>
    </w:p>
    <w:p w14:paraId="7020B918" w14:textId="77777777" w:rsidR="00081F07"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t>Logic minimization simultaneous with partitioning [</w:t>
      </w:r>
      <w:commentRangeStart w:id="981"/>
      <w:r>
        <w:rPr>
          <w:rFonts w:ascii="Calibri" w:hAnsi="Calibri" w:cs="Arial"/>
          <w:bCs/>
          <w:color w:val="000000" w:themeColor="text1"/>
          <w:sz w:val="22"/>
        </w:rPr>
        <w:t>CITE</w:t>
      </w:r>
      <w:commentRangeEnd w:id="981"/>
      <w:r>
        <w:rPr>
          <w:rStyle w:val="CommentReference"/>
        </w:rPr>
        <w:commentReference w:id="981"/>
      </w:r>
      <w:r>
        <w:rPr>
          <w:rFonts w:ascii="Calibri" w:hAnsi="Calibri" w:cs="Arial"/>
          <w:bCs/>
          <w:color w:val="000000" w:themeColor="text1"/>
          <w:sz w:val="22"/>
        </w:rPr>
        <w:t>].</w:t>
      </w:r>
    </w:p>
    <w:p w14:paraId="3269CD2C" w14:textId="77777777" w:rsidR="00081F07" w:rsidRPr="003C3ACD"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t xml:space="preserve">Timing is important.  Intracellular logic takes ~20 min per layer.  Extracellular wires take hours.  The activation of a lux sensor is 2-200 </w:t>
      </w:r>
      <w:proofErr w:type="spellStart"/>
      <w:proofErr w:type="gramStart"/>
      <w:r>
        <w:rPr>
          <w:rFonts w:ascii="Calibri" w:hAnsi="Calibri" w:cs="Arial"/>
          <w:bCs/>
          <w:color w:val="000000" w:themeColor="text1"/>
          <w:sz w:val="22"/>
        </w:rPr>
        <w:t>nM</w:t>
      </w:r>
      <w:proofErr w:type="spellEnd"/>
      <w:proofErr w:type="gramEnd"/>
      <w:r>
        <w:rPr>
          <w:rFonts w:ascii="Calibri" w:hAnsi="Calibri" w:cs="Arial"/>
          <w:bCs/>
          <w:color w:val="000000" w:themeColor="text1"/>
          <w:sz w:val="22"/>
        </w:rPr>
        <w:t xml:space="preserve"> and the production rate is 0.03 </w:t>
      </w:r>
      <w:proofErr w:type="spellStart"/>
      <w:r>
        <w:rPr>
          <w:rFonts w:ascii="Calibri" w:hAnsi="Calibri" w:cs="Arial"/>
          <w:bCs/>
          <w:color w:val="000000" w:themeColor="text1"/>
          <w:sz w:val="22"/>
        </w:rPr>
        <w:t>nM</w:t>
      </w:r>
      <w:proofErr w:type="spellEnd"/>
      <w:r>
        <w:rPr>
          <w:rFonts w:ascii="Calibri" w:hAnsi="Calibri" w:cs="Arial"/>
          <w:bCs/>
          <w:color w:val="000000" w:themeColor="text1"/>
          <w:sz w:val="22"/>
        </w:rPr>
        <w:t>/</w:t>
      </w:r>
      <w:proofErr w:type="spellStart"/>
      <w:r>
        <w:rPr>
          <w:rFonts w:ascii="Calibri" w:hAnsi="Calibri" w:cs="Arial"/>
          <w:bCs/>
          <w:color w:val="000000" w:themeColor="text1"/>
          <w:sz w:val="22"/>
        </w:rPr>
        <w:t>hr</w:t>
      </w:r>
      <w:proofErr w:type="spellEnd"/>
      <w:r>
        <w:rPr>
          <w:rFonts w:ascii="Calibri" w:hAnsi="Calibri" w:cs="Arial"/>
          <w:bCs/>
          <w:color w:val="000000" w:themeColor="text1"/>
          <w:sz w:val="22"/>
        </w:rPr>
        <w:t xml:space="preserve"> by colonies on plates (Edge detector paper).</w:t>
      </w:r>
    </w:p>
    <w:p w14:paraId="1FF0E9C7" w14:textId="77777777" w:rsidR="00081F07" w:rsidRPr="003C3ACD"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sidRPr="003C3ACD">
        <w:rPr>
          <w:rFonts w:ascii="Calibri" w:hAnsi="Calibri" w:cs="Arial"/>
          <w:bCs/>
          <w:color w:val="000000" w:themeColor="text1"/>
          <w:sz w:val="22"/>
        </w:rPr>
        <w:t xml:space="preserve">An advantage over molecular computing, for example that which relies on DNA hybridization, is that the cells enable the sequestration of gates as well as ease in connection to biologically </w:t>
      </w:r>
      <w:r w:rsidRPr="003C3ACD">
        <w:rPr>
          <w:rFonts w:ascii="Calibri" w:hAnsi="Calibri" w:cs="Arial"/>
          <w:bCs/>
          <w:color w:val="000000" w:themeColor="text1"/>
          <w:sz w:val="22"/>
        </w:rPr>
        <w:lastRenderedPageBreak/>
        <w:t xml:space="preserve">relevant sensors and actuators.  </w:t>
      </w:r>
    </w:p>
    <w:p w14:paraId="78453422" w14:textId="77777777" w:rsidR="00081F07"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sidRPr="003C3ACD">
        <w:rPr>
          <w:rFonts w:ascii="Calibri" w:hAnsi="Calibri" w:cs="Arial"/>
          <w:bCs/>
          <w:color w:val="000000" w:themeColor="text1"/>
          <w:sz w:val="22"/>
        </w:rPr>
        <w:t>There are analogies with the design of low power electrical circuits, where clusters of asynchronous and analog circuits are embedded within a larger clocked digital circuit, separated by latches [</w:t>
      </w:r>
      <w:commentRangeStart w:id="982"/>
      <w:r w:rsidRPr="003C3ACD">
        <w:rPr>
          <w:rFonts w:ascii="Calibri" w:hAnsi="Calibri" w:cs="Arial"/>
          <w:bCs/>
          <w:color w:val="000000" w:themeColor="text1"/>
          <w:sz w:val="22"/>
        </w:rPr>
        <w:t>CITE</w:t>
      </w:r>
      <w:commentRangeEnd w:id="982"/>
      <w:r>
        <w:rPr>
          <w:rStyle w:val="CommentReference"/>
        </w:rPr>
        <w:commentReference w:id="982"/>
      </w:r>
      <w:r w:rsidRPr="003C3ACD">
        <w:rPr>
          <w:rFonts w:ascii="Calibri" w:hAnsi="Calibri" w:cs="Arial"/>
          <w:bCs/>
          <w:color w:val="000000" w:themeColor="text1"/>
          <w:sz w:val="22"/>
        </w:rPr>
        <w:t>].</w:t>
      </w:r>
    </w:p>
    <w:p w14:paraId="11EDE913" w14:textId="77777777" w:rsidR="00081F07" w:rsidRPr="003C3ACD" w:rsidRDefault="00081F07" w:rsidP="00081F07">
      <w:pPr>
        <w:pStyle w:val="ListParagraph"/>
        <w:numPr>
          <w:ilvl w:val="0"/>
          <w:numId w:val="2"/>
        </w:numPr>
        <w:adjustRightInd w:val="0"/>
        <w:snapToGrid w:val="0"/>
        <w:spacing w:line="360" w:lineRule="auto"/>
        <w:ind w:firstLineChars="0"/>
        <w:contextualSpacing/>
        <w:rPr>
          <w:rFonts w:ascii="Calibri" w:hAnsi="Calibri" w:cs="Arial"/>
          <w:bCs/>
          <w:color w:val="000000" w:themeColor="text1"/>
          <w:sz w:val="22"/>
        </w:rPr>
      </w:pPr>
      <w:r>
        <w:rPr>
          <w:rFonts w:ascii="Calibri" w:hAnsi="Calibri" w:cs="Arial"/>
          <w:bCs/>
          <w:color w:val="000000" w:themeColor="text1"/>
          <w:sz w:val="22"/>
        </w:rPr>
        <w:lastRenderedPageBreak/>
        <w:t>Interestingly lambda repressor is limited by coding theory to a predicted 77 variants in a single cell [</w:t>
      </w:r>
      <w:commentRangeStart w:id="983"/>
      <w:r>
        <w:rPr>
          <w:rFonts w:ascii="Calibri" w:hAnsi="Calibri" w:cs="Arial"/>
          <w:bCs/>
          <w:color w:val="000000" w:themeColor="text1"/>
          <w:sz w:val="22"/>
        </w:rPr>
        <w:t>xxx</w:t>
      </w:r>
      <w:commentRangeEnd w:id="983"/>
      <w:r>
        <w:rPr>
          <w:rStyle w:val="CommentReference"/>
        </w:rPr>
        <w:commentReference w:id="983"/>
      </w:r>
      <w:r>
        <w:rPr>
          <w:rFonts w:ascii="Calibri" w:hAnsi="Calibri" w:cs="Arial"/>
          <w:bCs/>
          <w:color w:val="000000" w:themeColor="text1"/>
          <w:sz w:val="22"/>
        </w:rPr>
        <w:t>]</w:t>
      </w:r>
    </w:p>
    <w:p w14:paraId="2E00D9EE" w14:textId="77777777" w:rsidR="00C113B8" w:rsidRDefault="00C113B8">
      <w:pPr>
        <w:rPr>
          <w:rFonts w:cstheme="minorHAnsi"/>
        </w:rPr>
      </w:pPr>
    </w:p>
    <w:p w14:paraId="54AE5677" w14:textId="77777777" w:rsidR="00C113B8" w:rsidRDefault="00C113B8">
      <w:pPr>
        <w:rPr>
          <w:rFonts w:cstheme="minorHAnsi"/>
        </w:rPr>
      </w:pPr>
    </w:p>
    <w:p w14:paraId="5E8BE8D9" w14:textId="77777777" w:rsidR="00C113B8" w:rsidRDefault="00C113B8">
      <w:pPr>
        <w:rPr>
          <w:rFonts w:cstheme="minorHAnsi"/>
        </w:rPr>
      </w:pPr>
    </w:p>
    <w:p w14:paraId="587CBAB4" w14:textId="77777777" w:rsidR="00C113B8" w:rsidRDefault="00C113B8">
      <w:pPr>
        <w:rPr>
          <w:rFonts w:cstheme="minorHAnsi"/>
        </w:rPr>
      </w:pPr>
    </w:p>
    <w:p w14:paraId="36842117" w14:textId="77777777" w:rsidR="00C113B8" w:rsidRDefault="00C113B8">
      <w:pPr>
        <w:rPr>
          <w:rFonts w:cstheme="minorHAnsi"/>
        </w:rPr>
      </w:pPr>
    </w:p>
    <w:p w14:paraId="532C62CD" w14:textId="77777777" w:rsidR="00C113B8" w:rsidRDefault="00C113B8">
      <w:pPr>
        <w:rPr>
          <w:rFonts w:cstheme="minorHAnsi"/>
        </w:rPr>
      </w:pPr>
    </w:p>
    <w:p w14:paraId="252FE3AE" w14:textId="77777777" w:rsidR="00C113B8" w:rsidRDefault="00C113B8">
      <w:pPr>
        <w:rPr>
          <w:rFonts w:cstheme="minorHAnsi"/>
        </w:rPr>
      </w:pPr>
    </w:p>
    <w:p w14:paraId="26F63666" w14:textId="77777777" w:rsidR="00C113B8" w:rsidRDefault="00C113B8">
      <w:pPr>
        <w:rPr>
          <w:rFonts w:cstheme="minorHAnsi"/>
        </w:rPr>
      </w:pPr>
    </w:p>
    <w:p w14:paraId="481DA8D0" w14:textId="77777777" w:rsidR="00C113B8" w:rsidRDefault="00C113B8">
      <w:pPr>
        <w:rPr>
          <w:rFonts w:cstheme="minorHAnsi"/>
        </w:rPr>
      </w:pPr>
    </w:p>
    <w:p w14:paraId="5EC17EBE" w14:textId="77777777" w:rsidR="00C113B8" w:rsidRDefault="00C113B8">
      <w:pPr>
        <w:rPr>
          <w:rFonts w:cstheme="minorHAnsi"/>
        </w:rPr>
      </w:pPr>
    </w:p>
    <w:p w14:paraId="6239AF4F" w14:textId="77777777" w:rsidR="00C113B8" w:rsidRDefault="00C113B8">
      <w:pPr>
        <w:rPr>
          <w:rFonts w:cstheme="minorHAnsi"/>
        </w:rPr>
      </w:pPr>
    </w:p>
    <w:p w14:paraId="691A98BA" w14:textId="77777777" w:rsidR="00C113B8" w:rsidRDefault="00C113B8">
      <w:pPr>
        <w:rPr>
          <w:rFonts w:cstheme="minorHAnsi"/>
        </w:rPr>
      </w:pPr>
    </w:p>
    <w:p w14:paraId="16E9BEA0" w14:textId="518A4025" w:rsidR="00C113B8" w:rsidRDefault="00C113B8">
      <w:pPr>
        <w:rPr>
          <w:rFonts w:cstheme="minorHAnsi"/>
        </w:rPr>
      </w:pPr>
    </w:p>
    <w:p w14:paraId="3FCBA295" w14:textId="0229117D" w:rsidR="006D22D7" w:rsidRDefault="006D22D7">
      <w:pPr>
        <w:rPr>
          <w:rFonts w:cstheme="minorHAnsi"/>
        </w:rPr>
      </w:pPr>
    </w:p>
    <w:p w14:paraId="7C909656" w14:textId="51E46EB5" w:rsidR="006D22D7" w:rsidRDefault="006D22D7">
      <w:pPr>
        <w:rPr>
          <w:rFonts w:cstheme="minorHAnsi"/>
        </w:rPr>
      </w:pPr>
    </w:p>
    <w:p w14:paraId="43780446" w14:textId="6E48C832" w:rsidR="006D22D7" w:rsidRDefault="006D22D7">
      <w:pPr>
        <w:rPr>
          <w:rFonts w:cstheme="minorHAnsi"/>
        </w:rPr>
      </w:pPr>
    </w:p>
    <w:p w14:paraId="79350D0A" w14:textId="0342219D" w:rsidR="006D22D7" w:rsidRDefault="006D22D7">
      <w:pPr>
        <w:rPr>
          <w:rFonts w:cstheme="minorHAnsi"/>
        </w:rPr>
      </w:pPr>
    </w:p>
    <w:p w14:paraId="1B102395" w14:textId="5531D0AA" w:rsidR="006D22D7" w:rsidRDefault="006D22D7">
      <w:pPr>
        <w:rPr>
          <w:rFonts w:cstheme="minorHAnsi"/>
        </w:rPr>
      </w:pPr>
    </w:p>
    <w:p w14:paraId="172A7EC7" w14:textId="544E4519" w:rsidR="001A185D" w:rsidRDefault="001A185D">
      <w:pPr>
        <w:rPr>
          <w:rFonts w:cstheme="minorHAnsi"/>
        </w:rPr>
      </w:pPr>
    </w:p>
    <w:p w14:paraId="59BDC1BF" w14:textId="5FBEAB47" w:rsidR="001A185D" w:rsidRDefault="001A185D">
      <w:pPr>
        <w:rPr>
          <w:rFonts w:cstheme="minorHAnsi"/>
        </w:rPr>
      </w:pPr>
    </w:p>
    <w:p w14:paraId="30BDBC67" w14:textId="79F18DB0" w:rsidR="001A185D" w:rsidRDefault="001A185D">
      <w:pPr>
        <w:rPr>
          <w:rFonts w:cstheme="minorHAnsi"/>
        </w:rPr>
      </w:pPr>
    </w:p>
    <w:p w14:paraId="42D583B6" w14:textId="142AB0D1" w:rsidR="001A185D" w:rsidRDefault="001A185D">
      <w:pPr>
        <w:rPr>
          <w:rFonts w:cstheme="minorHAnsi"/>
        </w:rPr>
      </w:pPr>
    </w:p>
    <w:p w14:paraId="44CDF148" w14:textId="2BAE2934" w:rsidR="001A185D" w:rsidRDefault="001A185D">
      <w:pPr>
        <w:rPr>
          <w:rFonts w:cstheme="minorHAnsi"/>
        </w:rPr>
      </w:pPr>
    </w:p>
    <w:p w14:paraId="536F85C2" w14:textId="786B4375" w:rsidR="001A185D" w:rsidRDefault="001A185D">
      <w:pPr>
        <w:rPr>
          <w:rFonts w:cstheme="minorHAnsi"/>
        </w:rPr>
      </w:pPr>
    </w:p>
    <w:p w14:paraId="4607D37E" w14:textId="35496982" w:rsidR="001A185D" w:rsidRDefault="001A185D">
      <w:pPr>
        <w:rPr>
          <w:rFonts w:cstheme="minorHAnsi"/>
        </w:rPr>
      </w:pPr>
    </w:p>
    <w:p w14:paraId="5C6166CF" w14:textId="1FB1F116" w:rsidR="001A185D" w:rsidRDefault="001A185D">
      <w:pPr>
        <w:rPr>
          <w:rFonts w:cstheme="minorHAnsi"/>
        </w:rPr>
      </w:pPr>
    </w:p>
    <w:p w14:paraId="087AA353" w14:textId="63D861D2" w:rsidR="001A185D" w:rsidRDefault="001A185D">
      <w:pPr>
        <w:rPr>
          <w:rFonts w:cstheme="minorHAnsi"/>
        </w:rPr>
      </w:pPr>
    </w:p>
    <w:p w14:paraId="7F2D97BE" w14:textId="132347CA" w:rsidR="001A185D" w:rsidRDefault="001A185D">
      <w:pPr>
        <w:rPr>
          <w:rFonts w:cstheme="minorHAnsi"/>
        </w:rPr>
      </w:pPr>
    </w:p>
    <w:p w14:paraId="4B85DC49" w14:textId="6960B66E" w:rsidR="001A185D" w:rsidRDefault="001A185D">
      <w:pPr>
        <w:rPr>
          <w:rFonts w:cstheme="minorHAnsi"/>
        </w:rPr>
      </w:pPr>
    </w:p>
    <w:p w14:paraId="3E4398F7" w14:textId="42501100" w:rsidR="001A185D" w:rsidRDefault="001A185D">
      <w:pPr>
        <w:rPr>
          <w:rFonts w:cstheme="minorHAnsi"/>
        </w:rPr>
      </w:pPr>
    </w:p>
    <w:p w14:paraId="14A8FB9A" w14:textId="31C90B2D" w:rsidR="001A185D" w:rsidRDefault="001A185D">
      <w:pPr>
        <w:rPr>
          <w:rFonts w:cstheme="minorHAnsi"/>
        </w:rPr>
      </w:pPr>
    </w:p>
    <w:p w14:paraId="08BE9B16" w14:textId="13505763" w:rsidR="001A185D" w:rsidRDefault="001A185D">
      <w:pPr>
        <w:rPr>
          <w:rFonts w:cstheme="minorHAnsi"/>
        </w:rPr>
      </w:pPr>
    </w:p>
    <w:p w14:paraId="0C3533E1" w14:textId="7013FA14" w:rsidR="001A185D" w:rsidRDefault="001A185D">
      <w:pPr>
        <w:rPr>
          <w:rFonts w:cstheme="minorHAnsi"/>
        </w:rPr>
      </w:pPr>
    </w:p>
    <w:p w14:paraId="496DCC13" w14:textId="143AC3A8" w:rsidR="001A185D" w:rsidRDefault="001A185D">
      <w:pPr>
        <w:rPr>
          <w:rFonts w:cstheme="minorHAnsi"/>
        </w:rPr>
      </w:pPr>
    </w:p>
    <w:p w14:paraId="2D70B3D6" w14:textId="57AFEE3C" w:rsidR="001A185D" w:rsidRDefault="001A185D">
      <w:pPr>
        <w:rPr>
          <w:rFonts w:cstheme="minorHAnsi"/>
        </w:rPr>
      </w:pPr>
    </w:p>
    <w:p w14:paraId="1353574E" w14:textId="7F490733" w:rsidR="001A185D" w:rsidRDefault="001A185D">
      <w:pPr>
        <w:rPr>
          <w:rFonts w:cstheme="minorHAnsi"/>
        </w:rPr>
      </w:pPr>
    </w:p>
    <w:p w14:paraId="2FA634C0" w14:textId="16428218" w:rsidR="001A185D" w:rsidRDefault="001A185D">
      <w:pPr>
        <w:rPr>
          <w:rFonts w:cstheme="minorHAnsi"/>
        </w:rPr>
      </w:pPr>
    </w:p>
    <w:p w14:paraId="10858C1E" w14:textId="6E5D139E" w:rsidR="001A185D" w:rsidRDefault="001A185D">
      <w:pPr>
        <w:rPr>
          <w:rFonts w:cstheme="minorHAnsi"/>
        </w:rPr>
      </w:pPr>
    </w:p>
    <w:p w14:paraId="03C6817F" w14:textId="7162AA98" w:rsidR="001A185D" w:rsidRDefault="001A185D">
      <w:pPr>
        <w:rPr>
          <w:rFonts w:cstheme="minorHAnsi"/>
        </w:rPr>
      </w:pPr>
    </w:p>
    <w:p w14:paraId="713771AB" w14:textId="77108F0D" w:rsidR="001A185D" w:rsidRDefault="001A185D">
      <w:pPr>
        <w:rPr>
          <w:rFonts w:cstheme="minorHAnsi"/>
        </w:rPr>
      </w:pPr>
    </w:p>
    <w:p w14:paraId="514CCF25" w14:textId="0AB3AE2A" w:rsidR="001A185D" w:rsidRDefault="001A185D">
      <w:pPr>
        <w:rPr>
          <w:rFonts w:cstheme="minorHAnsi"/>
        </w:rPr>
      </w:pPr>
    </w:p>
    <w:p w14:paraId="2A2D2E11" w14:textId="224D0D7B" w:rsidR="001A185D" w:rsidRDefault="001A185D">
      <w:pPr>
        <w:rPr>
          <w:rFonts w:cstheme="minorHAnsi"/>
        </w:rPr>
      </w:pPr>
    </w:p>
    <w:p w14:paraId="010AF038" w14:textId="1BAE413A" w:rsidR="001A185D" w:rsidRDefault="001A185D">
      <w:pPr>
        <w:rPr>
          <w:rFonts w:cstheme="minorHAnsi"/>
        </w:rPr>
      </w:pPr>
    </w:p>
    <w:p w14:paraId="07092059" w14:textId="042A9FE2" w:rsidR="001A185D" w:rsidRDefault="001A185D">
      <w:pPr>
        <w:rPr>
          <w:rFonts w:cstheme="minorHAnsi"/>
        </w:rPr>
      </w:pPr>
    </w:p>
    <w:p w14:paraId="72445D01" w14:textId="43B0E4E3" w:rsidR="001A185D" w:rsidRDefault="001A185D">
      <w:pPr>
        <w:rPr>
          <w:rFonts w:cstheme="minorHAnsi"/>
        </w:rPr>
      </w:pPr>
    </w:p>
    <w:p w14:paraId="7449C1E3" w14:textId="4CA0111C" w:rsidR="001A185D" w:rsidRDefault="001A185D">
      <w:pPr>
        <w:rPr>
          <w:rFonts w:cstheme="minorHAnsi"/>
        </w:rPr>
      </w:pPr>
    </w:p>
    <w:p w14:paraId="33BD2B86" w14:textId="7B3B9109" w:rsidR="001A185D" w:rsidRDefault="001A185D">
      <w:pPr>
        <w:rPr>
          <w:rFonts w:cstheme="minorHAnsi"/>
        </w:rPr>
      </w:pPr>
    </w:p>
    <w:p w14:paraId="373812E9" w14:textId="7D3A4C3B" w:rsidR="001A185D" w:rsidRDefault="001A185D">
      <w:pPr>
        <w:rPr>
          <w:rFonts w:cstheme="minorHAnsi"/>
        </w:rPr>
      </w:pPr>
    </w:p>
    <w:p w14:paraId="408B8099" w14:textId="42D14F83" w:rsidR="001A185D" w:rsidRDefault="001A185D">
      <w:pPr>
        <w:rPr>
          <w:rFonts w:cstheme="minorHAnsi"/>
        </w:rPr>
      </w:pPr>
    </w:p>
    <w:p w14:paraId="72E43DF0" w14:textId="392908DD" w:rsidR="001A185D" w:rsidRDefault="001A185D">
      <w:pPr>
        <w:rPr>
          <w:rFonts w:cstheme="minorHAnsi"/>
        </w:rPr>
      </w:pPr>
    </w:p>
    <w:p w14:paraId="7645D6AE" w14:textId="7049CD97" w:rsidR="001A185D" w:rsidRDefault="001A185D">
      <w:pPr>
        <w:rPr>
          <w:rFonts w:cstheme="minorHAnsi"/>
        </w:rPr>
      </w:pPr>
    </w:p>
    <w:p w14:paraId="5A6107C6" w14:textId="577422C0" w:rsidR="001A185D" w:rsidRDefault="001A185D">
      <w:pPr>
        <w:rPr>
          <w:rFonts w:cstheme="minorHAnsi"/>
        </w:rPr>
      </w:pPr>
    </w:p>
    <w:p w14:paraId="1D660834" w14:textId="6E556E4E" w:rsidR="001A185D" w:rsidRDefault="001A185D">
      <w:pPr>
        <w:rPr>
          <w:rFonts w:cstheme="minorHAnsi"/>
        </w:rPr>
      </w:pPr>
    </w:p>
    <w:p w14:paraId="5E75A81C" w14:textId="77777777" w:rsidR="001A185D" w:rsidRDefault="001A185D">
      <w:pPr>
        <w:rPr>
          <w:rFonts w:cstheme="minorHAnsi"/>
        </w:rPr>
      </w:pPr>
    </w:p>
    <w:p w14:paraId="4FD66978" w14:textId="4B0C7D8B" w:rsidR="00F3293C" w:rsidRDefault="006D3829" w:rsidP="006D3829">
      <w:pPr>
        <w:widowControl w:val="0"/>
        <w:spacing w:line="360" w:lineRule="auto"/>
        <w:jc w:val="both"/>
        <w:rPr>
          <w:b/>
          <w:bCs/>
        </w:rPr>
      </w:pPr>
      <w:r>
        <w:rPr>
          <w:b/>
          <w:bCs/>
        </w:rPr>
        <w:t>Materials and m</w:t>
      </w:r>
      <w:r w:rsidRPr="00ED2287">
        <w:rPr>
          <w:b/>
          <w:bCs/>
        </w:rPr>
        <w:t>ethods</w:t>
      </w:r>
    </w:p>
    <w:p w14:paraId="3939135D" w14:textId="5DA8B6C4" w:rsidR="00D57E03" w:rsidRDefault="00D57E03" w:rsidP="006D3829">
      <w:pPr>
        <w:widowControl w:val="0"/>
        <w:spacing w:line="360" w:lineRule="auto"/>
        <w:jc w:val="both"/>
        <w:rPr>
          <w:b/>
          <w:bCs/>
        </w:rPr>
      </w:pPr>
    </w:p>
    <w:p w14:paraId="2C787132" w14:textId="2A360D10" w:rsidR="00D57E03" w:rsidRPr="00DA5AB4" w:rsidRDefault="00D57E03" w:rsidP="006D3829">
      <w:pPr>
        <w:widowControl w:val="0"/>
        <w:spacing w:line="360" w:lineRule="auto"/>
        <w:jc w:val="both"/>
        <w:rPr>
          <w:b/>
          <w:bCs/>
          <w:sz w:val="22"/>
          <w:szCs w:val="22"/>
        </w:rPr>
      </w:pPr>
      <w:r w:rsidRPr="00DA5AB4">
        <w:rPr>
          <w:b/>
          <w:bCs/>
          <w:sz w:val="22"/>
          <w:szCs w:val="22"/>
        </w:rPr>
        <w:t>Add protein secondary structure</w:t>
      </w:r>
    </w:p>
    <w:p w14:paraId="5B7A63AC" w14:textId="2BB349A3" w:rsidR="00D57E03" w:rsidRPr="00DA5AB4" w:rsidRDefault="00D57E03" w:rsidP="006D3829">
      <w:pPr>
        <w:widowControl w:val="0"/>
        <w:spacing w:line="360" w:lineRule="auto"/>
        <w:jc w:val="both"/>
        <w:rPr>
          <w:b/>
          <w:bCs/>
          <w:sz w:val="22"/>
          <w:szCs w:val="22"/>
        </w:rPr>
      </w:pPr>
      <w:r w:rsidRPr="00DA5AB4">
        <w:rPr>
          <w:b/>
          <w:bCs/>
          <w:sz w:val="22"/>
          <w:szCs w:val="22"/>
        </w:rPr>
        <w:t>Partitioning</w:t>
      </w:r>
    </w:p>
    <w:p w14:paraId="7492762E" w14:textId="0F437127" w:rsidR="00D57E03" w:rsidRPr="00DA5AB4" w:rsidRDefault="00D57E03" w:rsidP="006D3829">
      <w:pPr>
        <w:widowControl w:val="0"/>
        <w:spacing w:line="360" w:lineRule="auto"/>
        <w:jc w:val="both"/>
        <w:rPr>
          <w:b/>
          <w:bCs/>
          <w:sz w:val="22"/>
          <w:szCs w:val="22"/>
        </w:rPr>
      </w:pPr>
      <w:r w:rsidRPr="00DA5AB4">
        <w:rPr>
          <w:b/>
          <w:bCs/>
          <w:sz w:val="22"/>
          <w:szCs w:val="22"/>
        </w:rPr>
        <w:t>Circuit design/minimization after partitioning</w:t>
      </w:r>
    </w:p>
    <w:p w14:paraId="2958B172" w14:textId="11C4114F" w:rsidR="0016639B" w:rsidRPr="00DA5AB4" w:rsidRDefault="0016639B" w:rsidP="006D3829">
      <w:pPr>
        <w:widowControl w:val="0"/>
        <w:spacing w:line="360" w:lineRule="auto"/>
        <w:jc w:val="both"/>
        <w:rPr>
          <w:b/>
          <w:bCs/>
          <w:sz w:val="22"/>
          <w:szCs w:val="22"/>
        </w:rPr>
      </w:pPr>
      <w:r w:rsidRPr="00DA5AB4">
        <w:rPr>
          <w:b/>
          <w:bCs/>
          <w:sz w:val="22"/>
          <w:szCs w:val="22"/>
        </w:rPr>
        <w:t xml:space="preserve">Alternate fluorophore conversion to </w:t>
      </w:r>
      <w:proofErr w:type="spellStart"/>
      <w:r w:rsidRPr="00DA5AB4">
        <w:rPr>
          <w:b/>
          <w:bCs/>
          <w:sz w:val="22"/>
          <w:szCs w:val="22"/>
        </w:rPr>
        <w:t>rpug</w:t>
      </w:r>
      <w:proofErr w:type="spellEnd"/>
    </w:p>
    <w:p w14:paraId="091E3B22" w14:textId="77777777" w:rsidR="00D57E03" w:rsidRPr="00DA5AB4" w:rsidRDefault="00D57E03" w:rsidP="006D3829">
      <w:pPr>
        <w:widowControl w:val="0"/>
        <w:spacing w:line="360" w:lineRule="auto"/>
        <w:jc w:val="both"/>
        <w:rPr>
          <w:b/>
          <w:bCs/>
          <w:sz w:val="22"/>
          <w:szCs w:val="22"/>
        </w:rPr>
      </w:pPr>
    </w:p>
    <w:p w14:paraId="48FA7B88" w14:textId="77777777" w:rsidR="00B31A00" w:rsidRPr="00DA5AB4" w:rsidRDefault="00FC7E70" w:rsidP="00B31A00">
      <w:pPr>
        <w:rPr>
          <w:rFonts w:cstheme="minorHAnsi"/>
          <w:sz w:val="22"/>
          <w:szCs w:val="22"/>
          <w:u w:val="single"/>
        </w:rPr>
      </w:pPr>
      <w:r w:rsidRPr="00DA5AB4">
        <w:rPr>
          <w:rFonts w:cstheme="minorHAnsi"/>
          <w:sz w:val="22"/>
          <w:szCs w:val="22"/>
          <w:u w:val="single"/>
        </w:rPr>
        <w:t>Strains and media:</w:t>
      </w:r>
    </w:p>
    <w:p w14:paraId="43C6A438" w14:textId="042A7EE6" w:rsidR="00915CBA" w:rsidRPr="00DA5AB4" w:rsidRDefault="00617D6E" w:rsidP="00B31A00">
      <w:pPr>
        <w:rPr>
          <w:rFonts w:cstheme="minorHAnsi"/>
          <w:sz w:val="22"/>
          <w:szCs w:val="22"/>
        </w:rPr>
      </w:pPr>
      <w:r w:rsidRPr="00DA5AB4">
        <w:rPr>
          <w:rFonts w:cstheme="minorHAnsi"/>
          <w:sz w:val="22"/>
          <w:szCs w:val="22"/>
        </w:rPr>
        <w:t xml:space="preserve">All routine cloning and characterization of plasmids containing non-R6K plasmid origins was performed in </w:t>
      </w:r>
      <w:r w:rsidRPr="00DA5AB4">
        <w:rPr>
          <w:rFonts w:cstheme="minorHAnsi"/>
          <w:i/>
          <w:iCs/>
          <w:sz w:val="22"/>
          <w:szCs w:val="22"/>
        </w:rPr>
        <w:t xml:space="preserve">E. coli </w:t>
      </w:r>
      <w:r w:rsidRPr="00DA5AB4">
        <w:rPr>
          <w:rFonts w:cstheme="minorHAnsi"/>
          <w:sz w:val="22"/>
          <w:szCs w:val="22"/>
        </w:rPr>
        <w:t>NEB10β competent cells (NEB C3019I). All cloning of plasmids containing R6K plasmid origins was done using E. coli JTK164A (</w:t>
      </w:r>
      <w:proofErr w:type="spellStart"/>
      <w:r w:rsidRPr="00DA5AB4">
        <w:rPr>
          <w:rFonts w:cstheme="minorHAnsi"/>
          <w:sz w:val="22"/>
          <w:szCs w:val="22"/>
        </w:rPr>
        <w:t>Kittleson</w:t>
      </w:r>
      <w:proofErr w:type="spellEnd"/>
      <w:r w:rsidRPr="00DA5AB4">
        <w:rPr>
          <w:rFonts w:cstheme="minorHAnsi"/>
          <w:sz w:val="22"/>
          <w:szCs w:val="22"/>
        </w:rPr>
        <w:t xml:space="preserve"> et al</w:t>
      </w:r>
      <w:r w:rsidR="00917A12" w:rsidRPr="00DA5AB4">
        <w:rPr>
          <w:rFonts w:cstheme="minorHAnsi"/>
          <w:sz w:val="22"/>
          <w:szCs w:val="22"/>
        </w:rPr>
        <w:t xml:space="preserve"> </w:t>
      </w:r>
      <w:r w:rsidRPr="00DA5AB4">
        <w:rPr>
          <w:rFonts w:cstheme="minorHAnsi"/>
          <w:sz w:val="22"/>
          <w:szCs w:val="22"/>
        </w:rPr>
        <w:t>2011) or E. coli</w:t>
      </w:r>
      <w:r w:rsidR="008822A7" w:rsidRPr="00DA5AB4">
        <w:rPr>
          <w:rFonts w:cstheme="minorHAnsi"/>
          <w:sz w:val="22"/>
          <w:szCs w:val="22"/>
        </w:rPr>
        <w:t xml:space="preserve"> </w:t>
      </w:r>
      <w:proofErr w:type="spellStart"/>
      <w:r w:rsidR="008003CB" w:rsidRPr="00DA5AB4">
        <w:rPr>
          <w:rFonts w:cstheme="minorHAnsi"/>
          <w:sz w:val="22"/>
          <w:szCs w:val="22"/>
        </w:rPr>
        <w:t>TransforMax</w:t>
      </w:r>
      <w:r w:rsidR="008003CB" w:rsidRPr="00DA5AB4">
        <w:rPr>
          <w:rFonts w:cstheme="minorHAnsi"/>
          <w:sz w:val="22"/>
          <w:szCs w:val="22"/>
          <w:vertAlign w:val="superscript"/>
        </w:rPr>
        <w:t>TM</w:t>
      </w:r>
      <w:proofErr w:type="spellEnd"/>
      <w:r w:rsidR="008003CB" w:rsidRPr="00DA5AB4">
        <w:rPr>
          <w:rFonts w:cstheme="minorHAnsi"/>
          <w:position w:val="8"/>
          <w:sz w:val="22"/>
          <w:szCs w:val="22"/>
        </w:rPr>
        <w:t xml:space="preserve"> </w:t>
      </w:r>
      <w:r w:rsidR="008003CB" w:rsidRPr="00DA5AB4">
        <w:rPr>
          <w:rFonts w:cstheme="minorHAnsi"/>
          <w:sz w:val="22"/>
          <w:szCs w:val="22"/>
        </w:rPr>
        <w:t>EC100D</w:t>
      </w:r>
      <w:r w:rsidR="008003CB" w:rsidRPr="00DA5AB4">
        <w:rPr>
          <w:rFonts w:cstheme="minorHAnsi"/>
          <w:sz w:val="22"/>
          <w:szCs w:val="22"/>
          <w:vertAlign w:val="superscript"/>
        </w:rPr>
        <w:t xml:space="preserve">TM </w:t>
      </w:r>
      <w:r w:rsidR="008003CB" w:rsidRPr="00DA5AB4">
        <w:rPr>
          <w:rFonts w:cstheme="minorHAnsi"/>
          <w:sz w:val="22"/>
          <w:szCs w:val="22"/>
        </w:rPr>
        <w:t>pir</w:t>
      </w:r>
      <w:r w:rsidR="008003CB" w:rsidRPr="00DA5AB4">
        <w:rPr>
          <w:rFonts w:cstheme="minorHAnsi"/>
          <w:position w:val="8"/>
          <w:sz w:val="22"/>
          <w:szCs w:val="22"/>
        </w:rPr>
        <w:t xml:space="preserve">+ </w:t>
      </w:r>
      <w:r w:rsidRPr="00DA5AB4">
        <w:rPr>
          <w:rFonts w:cstheme="minorHAnsi"/>
          <w:sz w:val="22"/>
          <w:szCs w:val="22"/>
        </w:rPr>
        <w:t>(</w:t>
      </w:r>
      <w:proofErr w:type="spellStart"/>
      <w:r w:rsidRPr="00DA5AB4">
        <w:rPr>
          <w:rFonts w:cstheme="minorHAnsi"/>
          <w:sz w:val="22"/>
          <w:szCs w:val="22"/>
        </w:rPr>
        <w:t>Lucigen</w:t>
      </w:r>
      <w:proofErr w:type="spellEnd"/>
      <w:r w:rsidR="00667E21" w:rsidRPr="00DA5AB4">
        <w:rPr>
          <w:rFonts w:cstheme="minorHAnsi"/>
          <w:sz w:val="22"/>
          <w:szCs w:val="22"/>
        </w:rPr>
        <w:t xml:space="preserve"> </w:t>
      </w:r>
      <w:r w:rsidRPr="00DA5AB4">
        <w:rPr>
          <w:rFonts w:cstheme="minorHAnsi"/>
          <w:sz w:val="22"/>
          <w:szCs w:val="22"/>
        </w:rPr>
        <w:t xml:space="preserve">CP09500). </w:t>
      </w:r>
      <w:r w:rsidR="008D57C5" w:rsidRPr="00DA5AB4">
        <w:rPr>
          <w:rFonts w:cstheme="minorHAnsi"/>
          <w:sz w:val="22"/>
          <w:szCs w:val="22"/>
        </w:rPr>
        <w:t xml:space="preserve">All </w:t>
      </w:r>
      <w:proofErr w:type="spellStart"/>
      <w:r w:rsidR="008D57C5" w:rsidRPr="00DA5AB4">
        <w:rPr>
          <w:rFonts w:cstheme="minorHAnsi"/>
          <w:sz w:val="22"/>
          <w:szCs w:val="22"/>
        </w:rPr>
        <w:t>genomically</w:t>
      </w:r>
      <w:proofErr w:type="spellEnd"/>
      <w:r w:rsidR="008D57C5" w:rsidRPr="00DA5AB4">
        <w:rPr>
          <w:rFonts w:cstheme="minorHAnsi"/>
          <w:sz w:val="22"/>
          <w:szCs w:val="22"/>
        </w:rPr>
        <w:t xml:space="preserve"> integrated </w:t>
      </w:r>
      <w:r w:rsidR="00AB5C1D" w:rsidRPr="00DA5AB4">
        <w:rPr>
          <w:rFonts w:cstheme="minorHAnsi"/>
          <w:sz w:val="22"/>
          <w:szCs w:val="22"/>
        </w:rPr>
        <w:t>constructs</w:t>
      </w:r>
      <w:r w:rsidR="008D57C5" w:rsidRPr="00DA5AB4">
        <w:rPr>
          <w:rFonts w:cstheme="minorHAnsi"/>
          <w:sz w:val="22"/>
          <w:szCs w:val="22"/>
        </w:rPr>
        <w:t xml:space="preserve"> were characterized in E. coli MG1655 (</w:t>
      </w:r>
      <w:r w:rsidR="00A645F1" w:rsidRPr="00DA5AB4">
        <w:rPr>
          <w:rFonts w:cstheme="minorHAnsi"/>
          <w:sz w:val="22"/>
          <w:szCs w:val="22"/>
        </w:rPr>
        <w:t>YJP</w:t>
      </w:r>
      <w:r w:rsidR="00413BE1" w:rsidRPr="00DA5AB4">
        <w:rPr>
          <w:rFonts w:cstheme="minorHAnsi"/>
          <w:sz w:val="22"/>
          <w:szCs w:val="22"/>
        </w:rPr>
        <w:t>_</w:t>
      </w:r>
      <w:r w:rsidR="00A645F1" w:rsidRPr="00DA5AB4">
        <w:rPr>
          <w:rFonts w:cstheme="minorHAnsi"/>
          <w:sz w:val="22"/>
          <w:szCs w:val="22"/>
        </w:rPr>
        <w:t>MKC174, Park et al</w:t>
      </w:r>
      <w:r w:rsidR="001F45F6" w:rsidRPr="00DA5AB4">
        <w:rPr>
          <w:rFonts w:cstheme="minorHAnsi"/>
          <w:sz w:val="22"/>
          <w:szCs w:val="22"/>
        </w:rPr>
        <w:t xml:space="preserve"> 2020</w:t>
      </w:r>
      <w:r w:rsidR="008D57C5" w:rsidRPr="00DA5AB4">
        <w:rPr>
          <w:rFonts w:cstheme="minorHAnsi"/>
          <w:sz w:val="22"/>
          <w:szCs w:val="22"/>
        </w:rPr>
        <w:t>)</w:t>
      </w:r>
      <w:r w:rsidR="00C4111F" w:rsidRPr="00DA5AB4">
        <w:rPr>
          <w:rFonts w:cstheme="minorHAnsi"/>
          <w:sz w:val="22"/>
          <w:szCs w:val="22"/>
        </w:rPr>
        <w:t xml:space="preserve"> or E. coli MG1655 </w:t>
      </w:r>
      <w:proofErr w:type="spellStart"/>
      <w:r w:rsidR="00C4111F" w:rsidRPr="00DA5AB4">
        <w:rPr>
          <w:rFonts w:ascii="Roboto" w:hAnsi="Roboto"/>
          <w:color w:val="000000"/>
          <w:sz w:val="22"/>
          <w:szCs w:val="22"/>
          <w:shd w:val="clear" w:color="auto" w:fill="FFFFFF"/>
        </w:rPr>
        <w:t>ΔAraC</w:t>
      </w:r>
      <w:proofErr w:type="spellEnd"/>
      <w:r w:rsidR="00D84561" w:rsidRPr="00DA5AB4">
        <w:rPr>
          <w:rFonts w:ascii="Roboto" w:hAnsi="Roboto"/>
          <w:color w:val="000000"/>
          <w:sz w:val="22"/>
          <w:szCs w:val="22"/>
          <w:shd w:val="clear" w:color="auto" w:fill="FFFFFF"/>
        </w:rPr>
        <w:t xml:space="preserve"> </w:t>
      </w:r>
      <w:r w:rsidR="00D84561" w:rsidRPr="00DA5AB4">
        <w:rPr>
          <w:rFonts w:cstheme="minorHAnsi"/>
          <w:color w:val="000000"/>
          <w:sz w:val="22"/>
          <w:szCs w:val="22"/>
          <w:shd w:val="clear" w:color="auto" w:fill="FFFFFF"/>
        </w:rPr>
        <w:t>(derivative of YJP</w:t>
      </w:r>
      <w:r w:rsidR="007B5FCC" w:rsidRPr="00DA5AB4">
        <w:rPr>
          <w:rFonts w:cstheme="minorHAnsi"/>
          <w:color w:val="000000"/>
          <w:sz w:val="22"/>
          <w:szCs w:val="22"/>
          <w:shd w:val="clear" w:color="auto" w:fill="FFFFFF"/>
        </w:rPr>
        <w:t>_MK</w:t>
      </w:r>
      <w:r w:rsidR="00D84561" w:rsidRPr="00DA5AB4">
        <w:rPr>
          <w:rFonts w:cstheme="minorHAnsi"/>
          <w:color w:val="000000"/>
          <w:sz w:val="22"/>
          <w:szCs w:val="22"/>
          <w:shd w:val="clear" w:color="auto" w:fill="FFFFFF"/>
        </w:rPr>
        <w:t>C173</w:t>
      </w:r>
      <w:r w:rsidR="00917A12" w:rsidRPr="00DA5AB4">
        <w:rPr>
          <w:rFonts w:cstheme="minorHAnsi"/>
          <w:color w:val="000000"/>
          <w:sz w:val="22"/>
          <w:szCs w:val="22"/>
          <w:shd w:val="clear" w:color="auto" w:fill="FFFFFF"/>
        </w:rPr>
        <w:t>, Park et al 2020</w:t>
      </w:r>
      <w:r w:rsidR="00D84561" w:rsidRPr="00DA5AB4">
        <w:rPr>
          <w:rFonts w:cstheme="minorHAnsi"/>
          <w:color w:val="000000"/>
          <w:sz w:val="22"/>
          <w:szCs w:val="22"/>
          <w:shd w:val="clear" w:color="auto" w:fill="FFFFFF"/>
        </w:rPr>
        <w:t>)</w:t>
      </w:r>
      <w:r w:rsidR="00C4111F" w:rsidRPr="00DA5AB4">
        <w:rPr>
          <w:rFonts w:cstheme="minorHAnsi"/>
          <w:color w:val="000000"/>
          <w:sz w:val="22"/>
          <w:szCs w:val="22"/>
          <w:shd w:val="clear" w:color="auto" w:fill="FFFFFF"/>
        </w:rPr>
        <w:t>.</w:t>
      </w:r>
      <w:r w:rsidR="00115747" w:rsidRPr="00DA5AB4">
        <w:rPr>
          <w:rFonts w:ascii="Roboto" w:hAnsi="Roboto"/>
          <w:color w:val="000000"/>
          <w:sz w:val="22"/>
          <w:szCs w:val="22"/>
          <w:shd w:val="clear" w:color="auto" w:fill="FFFFFF"/>
        </w:rPr>
        <w:t xml:space="preserve"> </w:t>
      </w:r>
      <w:r w:rsidR="008D57C5" w:rsidRPr="00DA5AB4">
        <w:rPr>
          <w:rFonts w:cstheme="minorHAnsi"/>
          <w:sz w:val="22"/>
          <w:szCs w:val="22"/>
        </w:rPr>
        <w:t>LB-miller liquid media (</w:t>
      </w:r>
      <w:proofErr w:type="spellStart"/>
      <w:r w:rsidR="008D57C5" w:rsidRPr="00DA5AB4">
        <w:rPr>
          <w:rFonts w:cstheme="minorHAnsi"/>
          <w:sz w:val="22"/>
          <w:szCs w:val="22"/>
        </w:rPr>
        <w:t>Difco</w:t>
      </w:r>
      <w:proofErr w:type="spellEnd"/>
      <w:r w:rsidR="008D57C5" w:rsidRPr="00DA5AB4">
        <w:rPr>
          <w:rFonts w:cstheme="minorHAnsi"/>
          <w:sz w:val="22"/>
          <w:szCs w:val="22"/>
        </w:rPr>
        <w:t xml:space="preserve"> 244620) and LB-miller media + 2% </w:t>
      </w:r>
      <w:proofErr w:type="spellStart"/>
      <w:r w:rsidR="008D57C5" w:rsidRPr="00DA5AB4">
        <w:rPr>
          <w:rFonts w:cstheme="minorHAnsi"/>
          <w:sz w:val="22"/>
          <w:szCs w:val="22"/>
        </w:rPr>
        <w:t>Bacto</w:t>
      </w:r>
      <w:proofErr w:type="spellEnd"/>
      <w:r w:rsidR="008D57C5" w:rsidRPr="00DA5AB4">
        <w:rPr>
          <w:rFonts w:cstheme="minorHAnsi"/>
          <w:sz w:val="22"/>
          <w:szCs w:val="22"/>
        </w:rPr>
        <w:t xml:space="preserve"> Agar (</w:t>
      </w:r>
      <w:proofErr w:type="spellStart"/>
      <w:r w:rsidR="008D57C5" w:rsidRPr="00DA5AB4">
        <w:rPr>
          <w:rFonts w:cstheme="minorHAnsi"/>
          <w:sz w:val="22"/>
          <w:szCs w:val="22"/>
        </w:rPr>
        <w:t>Difco</w:t>
      </w:r>
      <w:proofErr w:type="spellEnd"/>
      <w:r w:rsidR="008D57C5" w:rsidRPr="00DA5AB4">
        <w:rPr>
          <w:rFonts w:cstheme="minorHAnsi"/>
          <w:sz w:val="22"/>
          <w:szCs w:val="22"/>
        </w:rPr>
        <w:t xml:space="preserve"> 244620) </w:t>
      </w:r>
      <w:r w:rsidR="00827BE6" w:rsidRPr="00DA5AB4">
        <w:rPr>
          <w:rFonts w:cstheme="minorHAnsi"/>
          <w:sz w:val="22"/>
          <w:szCs w:val="22"/>
        </w:rPr>
        <w:t>plates were</w:t>
      </w:r>
      <w:r w:rsidR="008D57C5" w:rsidRPr="00DA5AB4">
        <w:rPr>
          <w:rFonts w:cstheme="minorHAnsi"/>
          <w:sz w:val="22"/>
          <w:szCs w:val="22"/>
        </w:rPr>
        <w:t xml:space="preserve"> used for all routine cloning and culturing. </w:t>
      </w:r>
      <w:r w:rsidR="0033728C" w:rsidRPr="00DA5AB4">
        <w:rPr>
          <w:rFonts w:cstheme="minorHAnsi"/>
          <w:sz w:val="22"/>
          <w:szCs w:val="22"/>
        </w:rPr>
        <w:t>Unless otherwise noted, all routine cloning was performed at 30</w:t>
      </w:r>
      <w:r w:rsidR="00C45945" w:rsidRPr="00DA5AB4">
        <w:rPr>
          <w:rFonts w:cstheme="minorHAnsi"/>
          <w:sz w:val="22"/>
          <w:szCs w:val="22"/>
        </w:rPr>
        <w:t>°</w:t>
      </w:r>
      <w:r w:rsidR="0033728C" w:rsidRPr="00DA5AB4">
        <w:rPr>
          <w:rFonts w:cstheme="minorHAnsi"/>
          <w:sz w:val="22"/>
          <w:szCs w:val="22"/>
        </w:rPr>
        <w:t xml:space="preserve">C. </w:t>
      </w:r>
      <w:r w:rsidR="008D57C5" w:rsidRPr="00DA5AB4">
        <w:rPr>
          <w:rFonts w:cstheme="minorHAnsi"/>
          <w:sz w:val="22"/>
          <w:szCs w:val="22"/>
        </w:rPr>
        <w:t>M9 media (1x M9 salts (</w:t>
      </w:r>
      <w:proofErr w:type="spellStart"/>
      <w:r w:rsidR="00114135" w:rsidRPr="00DA5AB4">
        <w:rPr>
          <w:rFonts w:cstheme="minorHAnsi"/>
          <w:sz w:val="22"/>
          <w:szCs w:val="22"/>
        </w:rPr>
        <w:t>Difco</w:t>
      </w:r>
      <w:proofErr w:type="spellEnd"/>
      <w:r w:rsidR="00114135" w:rsidRPr="00DA5AB4">
        <w:rPr>
          <w:rFonts w:cstheme="minorHAnsi"/>
          <w:sz w:val="22"/>
          <w:szCs w:val="22"/>
        </w:rPr>
        <w:t xml:space="preserve"> 248510</w:t>
      </w:r>
      <w:r w:rsidR="008D57C5" w:rsidRPr="00DA5AB4">
        <w:rPr>
          <w:rFonts w:cstheme="minorHAnsi"/>
          <w:sz w:val="22"/>
          <w:szCs w:val="22"/>
        </w:rPr>
        <w:t>), 2mM MgSO</w:t>
      </w:r>
      <w:r w:rsidR="008D57C5" w:rsidRPr="00DA5AB4">
        <w:rPr>
          <w:rFonts w:cstheme="minorHAnsi"/>
          <w:sz w:val="22"/>
          <w:szCs w:val="22"/>
          <w:vertAlign w:val="subscript"/>
        </w:rPr>
        <w:t>4</w:t>
      </w:r>
      <w:r w:rsidR="008D57C5" w:rsidRPr="00DA5AB4">
        <w:rPr>
          <w:rFonts w:cstheme="minorHAnsi"/>
          <w:sz w:val="22"/>
          <w:szCs w:val="22"/>
        </w:rPr>
        <w:t>, 100</w:t>
      </w:r>
      <w:r w:rsidR="008707A7" w:rsidRPr="00DA5AB4">
        <w:rPr>
          <w:rFonts w:cstheme="minorHAnsi"/>
          <w:sz w:val="22"/>
          <w:szCs w:val="22"/>
        </w:rPr>
        <w:t>μM</w:t>
      </w:r>
      <w:r w:rsidR="008D57C5" w:rsidRPr="00DA5AB4">
        <w:rPr>
          <w:rFonts w:cstheme="minorHAnsi"/>
          <w:sz w:val="22"/>
          <w:szCs w:val="22"/>
        </w:rPr>
        <w:t xml:space="preserve"> CaCl</w:t>
      </w:r>
      <w:r w:rsidR="008D57C5" w:rsidRPr="00DA5AB4">
        <w:rPr>
          <w:rFonts w:cstheme="minorHAnsi"/>
          <w:sz w:val="22"/>
          <w:szCs w:val="22"/>
          <w:vertAlign w:val="subscript"/>
        </w:rPr>
        <w:t>2</w:t>
      </w:r>
      <w:r w:rsidR="008D57C5" w:rsidRPr="00DA5AB4">
        <w:rPr>
          <w:rFonts w:cstheme="minorHAnsi"/>
          <w:sz w:val="22"/>
          <w:szCs w:val="22"/>
        </w:rPr>
        <w:t>, 0.2% Casamino acids</w:t>
      </w:r>
      <w:r w:rsidR="00146A56" w:rsidRPr="00DA5AB4">
        <w:rPr>
          <w:rFonts w:cstheme="minorHAnsi"/>
          <w:sz w:val="22"/>
          <w:szCs w:val="22"/>
        </w:rPr>
        <w:t xml:space="preserve"> (BD 223050)</w:t>
      </w:r>
      <w:r w:rsidR="008D57C5" w:rsidRPr="00DA5AB4">
        <w:rPr>
          <w:rFonts w:cstheme="minorHAnsi"/>
          <w:sz w:val="22"/>
          <w:szCs w:val="22"/>
        </w:rPr>
        <w:t xml:space="preserve">, 0.4% </w:t>
      </w:r>
      <w:proofErr w:type="gramStart"/>
      <w:r w:rsidR="008D57C5" w:rsidRPr="00DA5AB4">
        <w:rPr>
          <w:rFonts w:cstheme="minorHAnsi"/>
          <w:sz w:val="22"/>
          <w:szCs w:val="22"/>
        </w:rPr>
        <w:t>glucose</w:t>
      </w:r>
      <w:r w:rsidR="008A277F" w:rsidRPr="00DA5AB4">
        <w:rPr>
          <w:rFonts w:cstheme="minorHAnsi"/>
          <w:sz w:val="22"/>
          <w:szCs w:val="22"/>
        </w:rPr>
        <w:t>,  0.34</w:t>
      </w:r>
      <w:proofErr w:type="gramEnd"/>
      <w:r w:rsidR="008A277F" w:rsidRPr="00DA5AB4">
        <w:rPr>
          <w:rFonts w:cstheme="minorHAnsi"/>
          <w:sz w:val="22"/>
          <w:szCs w:val="22"/>
        </w:rPr>
        <w:t xml:space="preserve"> mg/mL</w:t>
      </w:r>
      <w:r w:rsidR="00A1591D" w:rsidRPr="00DA5AB4">
        <w:rPr>
          <w:rFonts w:cstheme="minorHAnsi"/>
          <w:sz w:val="22"/>
          <w:szCs w:val="22"/>
        </w:rPr>
        <w:t xml:space="preserve"> </w:t>
      </w:r>
      <w:r w:rsidR="008A277F" w:rsidRPr="00DA5AB4">
        <w:rPr>
          <w:rFonts w:cstheme="minorHAnsi"/>
          <w:sz w:val="22"/>
          <w:szCs w:val="22"/>
        </w:rPr>
        <w:t>Vitamin B1</w:t>
      </w:r>
      <w:r w:rsidR="001B7E5C" w:rsidRPr="00DA5AB4">
        <w:rPr>
          <w:rFonts w:cstheme="minorHAnsi"/>
          <w:sz w:val="22"/>
          <w:szCs w:val="22"/>
        </w:rPr>
        <w:t xml:space="preserve"> (Alfa </w:t>
      </w:r>
      <w:proofErr w:type="spellStart"/>
      <w:r w:rsidR="001B7E5C" w:rsidRPr="00DA5AB4">
        <w:rPr>
          <w:rFonts w:cstheme="minorHAnsi"/>
          <w:sz w:val="22"/>
          <w:szCs w:val="22"/>
        </w:rPr>
        <w:t>Aesar</w:t>
      </w:r>
      <w:proofErr w:type="spellEnd"/>
      <w:r w:rsidR="001B7E5C" w:rsidRPr="00DA5AB4">
        <w:rPr>
          <w:rFonts w:cstheme="minorHAnsi"/>
          <w:sz w:val="22"/>
          <w:szCs w:val="22"/>
        </w:rPr>
        <w:t xml:space="preserve"> A19560)</w:t>
      </w:r>
      <w:r w:rsidR="008D57C5" w:rsidRPr="00DA5AB4">
        <w:rPr>
          <w:rFonts w:cstheme="minorHAnsi"/>
          <w:sz w:val="22"/>
          <w:szCs w:val="22"/>
        </w:rPr>
        <w:t xml:space="preserve">) was used for all assays unless otherwise noted. </w:t>
      </w:r>
      <w:r w:rsidR="00046D56" w:rsidRPr="00DA5AB4">
        <w:rPr>
          <w:rFonts w:cstheme="minorHAnsi"/>
          <w:sz w:val="22"/>
          <w:szCs w:val="22"/>
        </w:rPr>
        <w:t xml:space="preserve">SOC recovery media (NEB B9020S) was used to recover all transformations. </w:t>
      </w:r>
      <w:r w:rsidR="008D57C5" w:rsidRPr="00DA5AB4">
        <w:rPr>
          <w:rFonts w:cstheme="minorHAnsi"/>
          <w:sz w:val="22"/>
          <w:szCs w:val="22"/>
        </w:rPr>
        <w:t>Antibiotics were used at the following concentrations: 50 ug/mL kanamycin (</w:t>
      </w:r>
      <w:r w:rsidR="005D28BB" w:rsidRPr="00DA5AB4">
        <w:rPr>
          <w:rFonts w:cstheme="minorHAnsi"/>
          <w:sz w:val="22"/>
          <w:szCs w:val="22"/>
        </w:rPr>
        <w:t xml:space="preserve">Kan, </w:t>
      </w:r>
      <w:proofErr w:type="spellStart"/>
      <w:r w:rsidR="008D57C5" w:rsidRPr="00DA5AB4">
        <w:rPr>
          <w:rFonts w:cstheme="minorHAnsi"/>
          <w:sz w:val="22"/>
          <w:szCs w:val="22"/>
        </w:rPr>
        <w:t>GoldBio</w:t>
      </w:r>
      <w:proofErr w:type="spellEnd"/>
      <w:r w:rsidR="008D57C5" w:rsidRPr="00DA5AB4">
        <w:rPr>
          <w:rFonts w:cstheme="minorHAnsi"/>
          <w:sz w:val="22"/>
          <w:szCs w:val="22"/>
        </w:rPr>
        <w:t xml:space="preserve"> K-120-10), 100ug/mL carbenicillin (</w:t>
      </w:r>
      <w:r w:rsidR="005D28BB" w:rsidRPr="00DA5AB4">
        <w:rPr>
          <w:rFonts w:cstheme="minorHAnsi"/>
          <w:sz w:val="22"/>
          <w:szCs w:val="22"/>
        </w:rPr>
        <w:t xml:space="preserve">Carb, </w:t>
      </w:r>
      <w:proofErr w:type="spellStart"/>
      <w:r w:rsidR="008D57C5" w:rsidRPr="00DA5AB4">
        <w:rPr>
          <w:rFonts w:cstheme="minorHAnsi"/>
          <w:sz w:val="22"/>
          <w:szCs w:val="22"/>
        </w:rPr>
        <w:t>GoldBio</w:t>
      </w:r>
      <w:proofErr w:type="spellEnd"/>
      <w:r w:rsidR="008D57C5" w:rsidRPr="00DA5AB4">
        <w:rPr>
          <w:rFonts w:cstheme="minorHAnsi"/>
          <w:sz w:val="22"/>
          <w:szCs w:val="22"/>
        </w:rPr>
        <w:t xml:space="preserve"> C-103-5</w:t>
      </w:r>
      <w:proofErr w:type="gramStart"/>
      <w:r w:rsidR="008D57C5" w:rsidRPr="00DA5AB4">
        <w:rPr>
          <w:rFonts w:cstheme="minorHAnsi"/>
          <w:sz w:val="22"/>
          <w:szCs w:val="22"/>
        </w:rPr>
        <w:t xml:space="preserve">),  </w:t>
      </w:r>
      <w:r w:rsidR="00AB5C1D" w:rsidRPr="00DA5AB4">
        <w:rPr>
          <w:rFonts w:cstheme="minorHAnsi"/>
          <w:sz w:val="22"/>
          <w:szCs w:val="22"/>
        </w:rPr>
        <w:t>5</w:t>
      </w:r>
      <w:proofErr w:type="gramEnd"/>
      <w:r w:rsidR="00AB5C1D" w:rsidRPr="00DA5AB4">
        <w:rPr>
          <w:rFonts w:cstheme="minorHAnsi"/>
          <w:sz w:val="22"/>
          <w:szCs w:val="22"/>
        </w:rPr>
        <w:t>ug/mL tetracy</w:t>
      </w:r>
      <w:r w:rsidR="00775B17" w:rsidRPr="00DA5AB4">
        <w:rPr>
          <w:rFonts w:cstheme="minorHAnsi"/>
          <w:sz w:val="22"/>
          <w:szCs w:val="22"/>
        </w:rPr>
        <w:t>c</w:t>
      </w:r>
      <w:r w:rsidR="00AB5C1D" w:rsidRPr="00DA5AB4">
        <w:rPr>
          <w:rFonts w:cstheme="minorHAnsi"/>
          <w:sz w:val="22"/>
          <w:szCs w:val="22"/>
        </w:rPr>
        <w:t xml:space="preserve">line </w:t>
      </w:r>
      <w:r w:rsidR="005D28BB" w:rsidRPr="00DA5AB4">
        <w:rPr>
          <w:rFonts w:cstheme="minorHAnsi"/>
          <w:sz w:val="22"/>
          <w:szCs w:val="22"/>
        </w:rPr>
        <w:t xml:space="preserve">(Tet, </w:t>
      </w:r>
      <w:proofErr w:type="spellStart"/>
      <w:r w:rsidR="00F048E8" w:rsidRPr="00DA5AB4">
        <w:rPr>
          <w:rFonts w:cstheme="minorHAnsi"/>
          <w:sz w:val="22"/>
          <w:szCs w:val="22"/>
        </w:rPr>
        <w:t>GoldBio</w:t>
      </w:r>
      <w:proofErr w:type="spellEnd"/>
      <w:r w:rsidR="00F048E8" w:rsidRPr="00DA5AB4">
        <w:rPr>
          <w:rFonts w:cstheme="minorHAnsi"/>
          <w:sz w:val="22"/>
          <w:szCs w:val="22"/>
        </w:rPr>
        <w:t xml:space="preserve"> T-101-25</w:t>
      </w:r>
      <w:r w:rsidR="005D28BB" w:rsidRPr="00DA5AB4">
        <w:rPr>
          <w:rFonts w:cstheme="minorHAnsi"/>
          <w:sz w:val="22"/>
          <w:szCs w:val="22"/>
        </w:rPr>
        <w:t>)</w:t>
      </w:r>
      <w:r w:rsidR="00AB5C1D" w:rsidRPr="00DA5AB4">
        <w:rPr>
          <w:rFonts w:cstheme="minorHAnsi"/>
          <w:sz w:val="22"/>
          <w:szCs w:val="22"/>
        </w:rPr>
        <w:t>, 50ug/mL spectinomycin (</w:t>
      </w:r>
      <w:r w:rsidR="005D28BB" w:rsidRPr="00DA5AB4">
        <w:rPr>
          <w:rFonts w:cstheme="minorHAnsi"/>
          <w:sz w:val="22"/>
          <w:szCs w:val="22"/>
        </w:rPr>
        <w:t xml:space="preserve">Spec, </w:t>
      </w:r>
      <w:proofErr w:type="spellStart"/>
      <w:r w:rsidR="00AB5C1D" w:rsidRPr="00DA5AB4">
        <w:rPr>
          <w:rFonts w:cstheme="minorHAnsi"/>
          <w:sz w:val="22"/>
          <w:szCs w:val="22"/>
        </w:rPr>
        <w:t>GoldBio</w:t>
      </w:r>
      <w:proofErr w:type="spellEnd"/>
      <w:r w:rsidR="00AB5C1D" w:rsidRPr="00DA5AB4">
        <w:rPr>
          <w:rFonts w:cstheme="minorHAnsi"/>
          <w:sz w:val="22"/>
          <w:szCs w:val="22"/>
        </w:rPr>
        <w:t xml:space="preserve"> S-140-5), 20ug/mL gentamicin </w:t>
      </w:r>
      <w:r w:rsidR="005D28BB" w:rsidRPr="00DA5AB4">
        <w:rPr>
          <w:rFonts w:cstheme="minorHAnsi"/>
          <w:sz w:val="22"/>
          <w:szCs w:val="22"/>
        </w:rPr>
        <w:t xml:space="preserve">(Gm, </w:t>
      </w:r>
      <w:r w:rsidR="000804D8" w:rsidRPr="00DA5AB4">
        <w:rPr>
          <w:rFonts w:cstheme="minorHAnsi"/>
          <w:sz w:val="22"/>
          <w:szCs w:val="22"/>
        </w:rPr>
        <w:t>Enzo Lifesciences 380-003-G001</w:t>
      </w:r>
      <w:r w:rsidR="005D28BB" w:rsidRPr="00DA5AB4">
        <w:rPr>
          <w:rFonts w:cstheme="minorHAnsi"/>
          <w:sz w:val="22"/>
          <w:szCs w:val="22"/>
        </w:rPr>
        <w:t>)</w:t>
      </w:r>
      <w:r w:rsidR="00AB5C1D" w:rsidRPr="00DA5AB4">
        <w:rPr>
          <w:rFonts w:cstheme="minorHAnsi"/>
          <w:sz w:val="22"/>
          <w:szCs w:val="22"/>
        </w:rPr>
        <w:t>, and 25ug/mL chloramphenicol (</w:t>
      </w:r>
      <w:r w:rsidR="005D28BB" w:rsidRPr="00DA5AB4">
        <w:rPr>
          <w:rFonts w:cstheme="minorHAnsi"/>
          <w:sz w:val="22"/>
          <w:szCs w:val="22"/>
        </w:rPr>
        <w:t xml:space="preserve">Cm, </w:t>
      </w:r>
      <w:r w:rsidR="00AB5C1D" w:rsidRPr="00DA5AB4">
        <w:rPr>
          <w:rFonts w:cstheme="minorHAnsi"/>
          <w:sz w:val="22"/>
          <w:szCs w:val="22"/>
        </w:rPr>
        <w:t xml:space="preserve">Alfa </w:t>
      </w:r>
      <w:proofErr w:type="spellStart"/>
      <w:r w:rsidR="00AB5C1D" w:rsidRPr="00DA5AB4">
        <w:rPr>
          <w:rFonts w:cstheme="minorHAnsi"/>
          <w:sz w:val="22"/>
          <w:szCs w:val="22"/>
        </w:rPr>
        <w:t>Aesar</w:t>
      </w:r>
      <w:proofErr w:type="spellEnd"/>
      <w:r w:rsidR="00AB5C1D" w:rsidRPr="00DA5AB4">
        <w:rPr>
          <w:rFonts w:cstheme="minorHAnsi"/>
          <w:sz w:val="22"/>
          <w:szCs w:val="22"/>
        </w:rPr>
        <w:t xml:space="preserve"> B20841).</w:t>
      </w:r>
    </w:p>
    <w:p w14:paraId="4986802C" w14:textId="77777777" w:rsidR="00966140" w:rsidRPr="00DA5AB4" w:rsidRDefault="00966140" w:rsidP="00B31A00">
      <w:pPr>
        <w:rPr>
          <w:rFonts w:cstheme="minorHAnsi"/>
          <w:sz w:val="22"/>
          <w:szCs w:val="22"/>
          <w:u w:val="single"/>
        </w:rPr>
      </w:pPr>
    </w:p>
    <w:p w14:paraId="06197269" w14:textId="429E3668" w:rsidR="00FC7E70" w:rsidRPr="00DA5AB4" w:rsidRDefault="00121270">
      <w:pPr>
        <w:rPr>
          <w:rFonts w:cstheme="minorHAnsi"/>
          <w:sz w:val="22"/>
          <w:szCs w:val="22"/>
          <w:u w:val="single"/>
        </w:rPr>
      </w:pPr>
      <w:r w:rsidRPr="00DA5AB4">
        <w:rPr>
          <w:rFonts w:cstheme="minorHAnsi"/>
          <w:sz w:val="22"/>
          <w:szCs w:val="22"/>
          <w:u w:val="single"/>
        </w:rPr>
        <w:t>Chemical inducers</w:t>
      </w:r>
    </w:p>
    <w:p w14:paraId="1E1B8E26" w14:textId="31DA9A78" w:rsidR="00E121DA" w:rsidRPr="00DA5AB4" w:rsidRDefault="008E5DAE">
      <w:pPr>
        <w:rPr>
          <w:rFonts w:cstheme="minorHAnsi"/>
          <w:sz w:val="22"/>
          <w:szCs w:val="22"/>
        </w:rPr>
      </w:pPr>
      <w:r w:rsidRPr="00DA5AB4">
        <w:rPr>
          <w:rFonts w:cstheme="minorHAnsi"/>
          <w:sz w:val="22"/>
          <w:szCs w:val="22"/>
        </w:rPr>
        <w:t>Cells were induced with</w:t>
      </w:r>
      <w:r w:rsidR="008B670E" w:rsidRPr="00DA5AB4">
        <w:rPr>
          <w:rFonts w:cstheme="minorHAnsi"/>
          <w:sz w:val="22"/>
          <w:szCs w:val="22"/>
        </w:rPr>
        <w:t xml:space="preserve"> the following chemicals: isopropyl β -d-1-thiogalactopyranoside (IPTG, </w:t>
      </w:r>
      <w:proofErr w:type="spellStart"/>
      <w:r w:rsidR="008B670E" w:rsidRPr="00DA5AB4">
        <w:rPr>
          <w:rFonts w:cstheme="minorHAnsi"/>
          <w:sz w:val="22"/>
          <w:szCs w:val="22"/>
        </w:rPr>
        <w:t>GoldBio</w:t>
      </w:r>
      <w:proofErr w:type="spellEnd"/>
      <w:r w:rsidR="008B670E" w:rsidRPr="00DA5AB4">
        <w:rPr>
          <w:rFonts w:cstheme="minorHAnsi"/>
          <w:sz w:val="22"/>
          <w:szCs w:val="22"/>
        </w:rPr>
        <w:t xml:space="preserve"> I2481C), anhydrotetracycline (</w:t>
      </w:r>
      <w:proofErr w:type="spellStart"/>
      <w:r w:rsidR="008B670E" w:rsidRPr="00DA5AB4">
        <w:rPr>
          <w:rFonts w:cstheme="minorHAnsi"/>
          <w:sz w:val="22"/>
          <w:szCs w:val="22"/>
        </w:rPr>
        <w:t>aTc</w:t>
      </w:r>
      <w:proofErr w:type="spellEnd"/>
      <w:r w:rsidR="008B670E" w:rsidRPr="00DA5AB4">
        <w:rPr>
          <w:rFonts w:cstheme="minorHAnsi"/>
          <w:sz w:val="22"/>
          <w:szCs w:val="22"/>
        </w:rPr>
        <w:t xml:space="preserve">, Sigma 37919), </w:t>
      </w:r>
      <w:proofErr w:type="spellStart"/>
      <w:r w:rsidR="008B670E" w:rsidRPr="00DA5AB4">
        <w:rPr>
          <w:rFonts w:cstheme="minorHAnsi"/>
          <w:sz w:val="22"/>
          <w:szCs w:val="22"/>
        </w:rPr>
        <w:t>cuminic</w:t>
      </w:r>
      <w:proofErr w:type="spellEnd"/>
      <w:r w:rsidR="008B670E" w:rsidRPr="00DA5AB4">
        <w:rPr>
          <w:rFonts w:cstheme="minorHAnsi"/>
          <w:sz w:val="22"/>
          <w:szCs w:val="22"/>
        </w:rPr>
        <w:t xml:space="preserve"> acid (</w:t>
      </w:r>
      <w:proofErr w:type="spellStart"/>
      <w:r w:rsidR="008B670E" w:rsidRPr="00DA5AB4">
        <w:rPr>
          <w:rFonts w:cstheme="minorHAnsi"/>
          <w:sz w:val="22"/>
          <w:szCs w:val="22"/>
        </w:rPr>
        <w:t>Cuma</w:t>
      </w:r>
      <w:proofErr w:type="spellEnd"/>
      <w:r w:rsidR="008B670E" w:rsidRPr="00DA5AB4">
        <w:rPr>
          <w:rFonts w:cstheme="minorHAnsi"/>
          <w:sz w:val="22"/>
          <w:szCs w:val="22"/>
        </w:rPr>
        <w:t>, Sigma 268402), vanillic acid (Van, Sigma 94770), l-arabinose (Ara, Sigma A3256), 3-oxohexanoyl-homoserine lactone (Lux</w:t>
      </w:r>
      <w:r w:rsidR="001F1234" w:rsidRPr="00DA5AB4">
        <w:rPr>
          <w:rFonts w:cstheme="minorHAnsi"/>
          <w:sz w:val="22"/>
          <w:szCs w:val="22"/>
        </w:rPr>
        <w:t>/OC6</w:t>
      </w:r>
      <w:r w:rsidR="008B670E" w:rsidRPr="00DA5AB4">
        <w:rPr>
          <w:rFonts w:cstheme="minorHAnsi"/>
          <w:sz w:val="22"/>
          <w:szCs w:val="22"/>
        </w:rPr>
        <w:t>, Millipore Sigma K3007)</w:t>
      </w:r>
      <w:r w:rsidR="00834D56" w:rsidRPr="00DA5AB4">
        <w:rPr>
          <w:rFonts w:cstheme="minorHAnsi"/>
          <w:sz w:val="22"/>
          <w:szCs w:val="22"/>
        </w:rPr>
        <w:t>, 3-hydroxytetradecanoyl-homoserine lactone (</w:t>
      </w:r>
      <w:proofErr w:type="spellStart"/>
      <w:r w:rsidR="00834D56" w:rsidRPr="00DA5AB4">
        <w:rPr>
          <w:rFonts w:cstheme="minorHAnsi"/>
          <w:sz w:val="22"/>
          <w:szCs w:val="22"/>
        </w:rPr>
        <w:t>Cin</w:t>
      </w:r>
      <w:proofErr w:type="spellEnd"/>
      <w:r w:rsidR="00834D56" w:rsidRPr="00DA5AB4">
        <w:rPr>
          <w:rFonts w:cstheme="minorHAnsi"/>
          <w:sz w:val="22"/>
          <w:szCs w:val="22"/>
        </w:rPr>
        <w:t>/OHC14,</w:t>
      </w:r>
      <w:r w:rsidR="009A6AF5" w:rsidRPr="00DA5AB4">
        <w:rPr>
          <w:rFonts w:cstheme="minorHAnsi"/>
          <w:sz w:val="22"/>
          <w:szCs w:val="22"/>
        </w:rPr>
        <w:t xml:space="preserve"> </w:t>
      </w:r>
      <w:r w:rsidR="00834D56" w:rsidRPr="00DA5AB4">
        <w:rPr>
          <w:rFonts w:cstheme="minorHAnsi"/>
          <w:sz w:val="22"/>
          <w:szCs w:val="22"/>
        </w:rPr>
        <w:t xml:space="preserve">Sigma 51481), </w:t>
      </w:r>
      <w:r w:rsidR="00010334" w:rsidRPr="00DA5AB4">
        <w:rPr>
          <w:rFonts w:cstheme="minorHAnsi"/>
          <w:sz w:val="22"/>
          <w:szCs w:val="22"/>
        </w:rPr>
        <w:t>2,4-diacetylphophloroglucinol (DAPG, Santa Cruz Biotechnology sc-206518)</w:t>
      </w:r>
      <w:r w:rsidR="000D1E32" w:rsidRPr="00DA5AB4">
        <w:rPr>
          <w:rFonts w:cstheme="minorHAnsi"/>
          <w:sz w:val="22"/>
          <w:szCs w:val="22"/>
        </w:rPr>
        <w:t>, p-coumaroyl-homoserine lactone (</w:t>
      </w:r>
      <w:proofErr w:type="spellStart"/>
      <w:r w:rsidR="000D1E32" w:rsidRPr="00DA5AB4">
        <w:rPr>
          <w:rFonts w:cstheme="minorHAnsi"/>
          <w:sz w:val="22"/>
          <w:szCs w:val="22"/>
        </w:rPr>
        <w:t>Rpa</w:t>
      </w:r>
      <w:proofErr w:type="spellEnd"/>
      <w:r w:rsidR="000D1E32" w:rsidRPr="00DA5AB4">
        <w:rPr>
          <w:rFonts w:cstheme="minorHAnsi"/>
          <w:sz w:val="22"/>
          <w:szCs w:val="22"/>
        </w:rPr>
        <w:t>, Millipore Sigma 07077)</w:t>
      </w:r>
      <w:r w:rsidR="0074134A" w:rsidRPr="00DA5AB4">
        <w:rPr>
          <w:rFonts w:cstheme="minorHAnsi"/>
          <w:sz w:val="22"/>
          <w:szCs w:val="22"/>
        </w:rPr>
        <w:t>, p-coumarate (precursor,</w:t>
      </w:r>
      <w:r w:rsidR="005143C3" w:rsidRPr="00DA5AB4">
        <w:rPr>
          <w:rFonts w:cstheme="minorHAnsi"/>
          <w:sz w:val="22"/>
          <w:szCs w:val="22"/>
        </w:rPr>
        <w:t xml:space="preserve"> </w:t>
      </w:r>
      <w:r w:rsidR="0074134A" w:rsidRPr="00DA5AB4">
        <w:rPr>
          <w:rFonts w:cstheme="minorHAnsi"/>
          <w:sz w:val="22"/>
          <w:szCs w:val="22"/>
        </w:rPr>
        <w:t>Sigma C9008)</w:t>
      </w:r>
    </w:p>
    <w:p w14:paraId="7A1D241B" w14:textId="4AFF0DBA" w:rsidR="000B1736" w:rsidRPr="00DA5AB4" w:rsidRDefault="000B1736">
      <w:pPr>
        <w:rPr>
          <w:rFonts w:cstheme="minorHAnsi"/>
          <w:sz w:val="22"/>
          <w:szCs w:val="22"/>
        </w:rPr>
      </w:pPr>
    </w:p>
    <w:p w14:paraId="120D6106" w14:textId="264FD3F6" w:rsidR="00F962CB" w:rsidRPr="00DA5AB4" w:rsidRDefault="000B1736">
      <w:pPr>
        <w:rPr>
          <w:rFonts w:cstheme="minorHAnsi"/>
          <w:sz w:val="22"/>
          <w:szCs w:val="22"/>
          <w:u w:val="single"/>
        </w:rPr>
      </w:pPr>
      <w:proofErr w:type="spellStart"/>
      <w:r w:rsidRPr="00DA5AB4">
        <w:rPr>
          <w:rFonts w:cstheme="minorHAnsi"/>
          <w:sz w:val="22"/>
          <w:szCs w:val="22"/>
          <w:u w:val="single"/>
        </w:rPr>
        <w:t>AraC</w:t>
      </w:r>
      <w:proofErr w:type="spellEnd"/>
      <w:r w:rsidRPr="00DA5AB4">
        <w:rPr>
          <w:rFonts w:cstheme="minorHAnsi"/>
          <w:sz w:val="22"/>
          <w:szCs w:val="22"/>
          <w:u w:val="single"/>
        </w:rPr>
        <w:t xml:space="preserve"> knockout protocol:</w:t>
      </w:r>
    </w:p>
    <w:p w14:paraId="5DF6B2CA" w14:textId="77777777" w:rsidR="00F40138" w:rsidRPr="00F40138" w:rsidRDefault="00F40138" w:rsidP="00F40138">
      <w:pPr>
        <w:rPr>
          <w:rFonts w:cstheme="minorHAnsi"/>
          <w:sz w:val="22"/>
          <w:szCs w:val="22"/>
        </w:rPr>
      </w:pPr>
      <w:r w:rsidRPr="00F40138">
        <w:rPr>
          <w:rFonts w:cstheme="minorHAnsi"/>
          <w:sz w:val="22"/>
          <w:szCs w:val="22"/>
        </w:rPr>
        <w:t>The strain used to characterize the circuits is E. coli MG1655 cells (NCBI U00096.3) with three empty landing pads inserted in their genome (YJP_MKC173) as previously described (</w:t>
      </w:r>
      <w:proofErr w:type="spellStart"/>
      <w:r w:rsidRPr="00F40138">
        <w:rPr>
          <w:rFonts w:cstheme="minorHAnsi"/>
          <w:sz w:val="22"/>
          <w:szCs w:val="22"/>
        </w:rPr>
        <w:t>yongjin’s</w:t>
      </w:r>
      <w:proofErr w:type="spellEnd"/>
      <w:r w:rsidRPr="00F40138">
        <w:rPr>
          <w:rFonts w:cstheme="minorHAnsi"/>
          <w:sz w:val="22"/>
          <w:szCs w:val="22"/>
        </w:rPr>
        <w:t xml:space="preserve"> paper). The native </w:t>
      </w:r>
      <w:proofErr w:type="spellStart"/>
      <w:r w:rsidRPr="00F40138">
        <w:rPr>
          <w:rFonts w:cstheme="minorHAnsi"/>
          <w:sz w:val="22"/>
          <w:szCs w:val="22"/>
        </w:rPr>
        <w:t>araC</w:t>
      </w:r>
      <w:proofErr w:type="spellEnd"/>
      <w:r w:rsidRPr="00F40138">
        <w:rPr>
          <w:rFonts w:cstheme="minorHAnsi"/>
          <w:sz w:val="22"/>
          <w:szCs w:val="22"/>
        </w:rPr>
        <w:t xml:space="preserve"> gene on the genome of YJP_MKC173 cells was knocked out of the using a CRISPR-Cas9 assisted λ-RED recombineering plasmid (pAF_1013). Briefly, overnight culture of YJP_MKC173 cells were diluted 1:100 in LB (BD </w:t>
      </w:r>
      <w:proofErr w:type="spellStart"/>
      <w:r w:rsidRPr="00F40138">
        <w:rPr>
          <w:rFonts w:cstheme="minorHAnsi"/>
          <w:sz w:val="22"/>
          <w:szCs w:val="22"/>
        </w:rPr>
        <w:t>Difco</w:t>
      </w:r>
      <w:proofErr w:type="spellEnd"/>
      <w:r w:rsidRPr="00F40138">
        <w:rPr>
          <w:rFonts w:cstheme="minorHAnsi"/>
          <w:sz w:val="22"/>
          <w:szCs w:val="22"/>
        </w:rPr>
        <w:t xml:space="preserve"> 244620) and cultured at 37˚C until OD</w:t>
      </w:r>
      <w:r w:rsidRPr="00F40138">
        <w:rPr>
          <w:rFonts w:cstheme="minorHAnsi"/>
          <w:sz w:val="22"/>
          <w:szCs w:val="22"/>
          <w:vertAlign w:val="subscript"/>
        </w:rPr>
        <w:t>600</w:t>
      </w:r>
      <w:r w:rsidRPr="00F40138">
        <w:rPr>
          <w:rFonts w:cstheme="minorHAnsi"/>
          <w:sz w:val="22"/>
          <w:szCs w:val="22"/>
        </w:rPr>
        <w:t xml:space="preserve"> of 0.4 was reached. Cells were made electrocompetent by washing three times with 50 mL of 10% glycerol solution at 4˚C. Next, 200 ng of pAF.1013 plasmid was mixed with cells, electroporated (Eppendorf Electroporator 2510) at 2500V, rescued at 30˚C for 1 </w:t>
      </w:r>
      <w:proofErr w:type="spellStart"/>
      <w:r w:rsidRPr="00F40138">
        <w:rPr>
          <w:rFonts w:cstheme="minorHAnsi"/>
          <w:sz w:val="22"/>
          <w:szCs w:val="22"/>
        </w:rPr>
        <w:t>hr</w:t>
      </w:r>
      <w:proofErr w:type="spellEnd"/>
      <w:r w:rsidRPr="00F40138">
        <w:rPr>
          <w:rFonts w:cstheme="minorHAnsi"/>
          <w:sz w:val="22"/>
          <w:szCs w:val="22"/>
        </w:rPr>
        <w:t>, plated on LB-agar plates containing 50 µg/mL kanamycin and incubated overnight at 30˚C. Next, overnight culture of pAF_1013-containing YJP_MKC173 cells were diluted 1:100 in LB with 50 µg/mL kanamycin, cultured at 30˚C to 0.4 OD</w:t>
      </w:r>
      <w:r w:rsidRPr="00F40138">
        <w:rPr>
          <w:rFonts w:cstheme="minorHAnsi"/>
          <w:sz w:val="22"/>
          <w:szCs w:val="22"/>
          <w:vertAlign w:val="subscript"/>
        </w:rPr>
        <w:t>600</w:t>
      </w:r>
      <w:r w:rsidRPr="00F40138">
        <w:rPr>
          <w:rFonts w:cstheme="minorHAnsi"/>
          <w:sz w:val="22"/>
          <w:szCs w:val="22"/>
        </w:rPr>
        <w:t xml:space="preserve">, heat shocked to 42˚C for 20 mins to induce the expression of the Gam, Beta, Exo genes, chilled on ice for 20 minutes and then made electrocompetent, as described above. 1 µg of linear DNA oligo, containing a total of 100 bp (tgcaatatggacaattggtttcttctctgaatggtgggagtatgaaaagttaattggtaacgaatcagacaattgacggcttgacggagtagcatagggt) homology arms for the DNA region flanking the </w:t>
      </w:r>
      <w:proofErr w:type="spellStart"/>
      <w:r w:rsidRPr="00F40138">
        <w:rPr>
          <w:rFonts w:cstheme="minorHAnsi"/>
          <w:sz w:val="22"/>
          <w:szCs w:val="22"/>
        </w:rPr>
        <w:t>araC</w:t>
      </w:r>
      <w:proofErr w:type="spellEnd"/>
      <w:r w:rsidRPr="00F40138">
        <w:rPr>
          <w:rFonts w:cstheme="minorHAnsi"/>
          <w:sz w:val="22"/>
          <w:szCs w:val="22"/>
        </w:rPr>
        <w:t xml:space="preserve"> gene on the genome, was dialyzed with 200 ng of gRNA encoding plasmid for 1 </w:t>
      </w:r>
      <w:proofErr w:type="spellStart"/>
      <w:r w:rsidRPr="00F40138">
        <w:rPr>
          <w:rFonts w:cstheme="minorHAnsi"/>
          <w:sz w:val="22"/>
          <w:szCs w:val="22"/>
        </w:rPr>
        <w:t>hr</w:t>
      </w:r>
      <w:proofErr w:type="spellEnd"/>
      <w:r w:rsidRPr="00F40138">
        <w:rPr>
          <w:rFonts w:cstheme="minorHAnsi"/>
          <w:sz w:val="22"/>
          <w:szCs w:val="22"/>
        </w:rPr>
        <w:t xml:space="preserve"> and transformed to cells by electroporation. Cells were rescued in NEB Stable Outgrowth Medium (NEB B9035S) + 0.2% L-arabinose for 1 </w:t>
      </w:r>
      <w:proofErr w:type="spellStart"/>
      <w:r w:rsidRPr="00F40138">
        <w:rPr>
          <w:rFonts w:cstheme="minorHAnsi"/>
          <w:sz w:val="22"/>
          <w:szCs w:val="22"/>
        </w:rPr>
        <w:t>hr</w:t>
      </w:r>
      <w:proofErr w:type="spellEnd"/>
      <w:r w:rsidRPr="00F40138">
        <w:rPr>
          <w:rFonts w:cstheme="minorHAnsi"/>
          <w:sz w:val="22"/>
          <w:szCs w:val="22"/>
        </w:rPr>
        <w:t xml:space="preserve"> at 30˚C and plated on LB-agar with 50 µg/mL kanamycin and 100 µg/mL carbenicillin. The cells were incubated at 30˚C overnight. Native </w:t>
      </w:r>
      <w:proofErr w:type="spellStart"/>
      <w:r w:rsidRPr="00F40138">
        <w:rPr>
          <w:rFonts w:cstheme="minorHAnsi"/>
          <w:sz w:val="22"/>
          <w:szCs w:val="22"/>
        </w:rPr>
        <w:t>araC</w:t>
      </w:r>
      <w:proofErr w:type="spellEnd"/>
      <w:r w:rsidRPr="00F40138">
        <w:rPr>
          <w:rFonts w:cstheme="minorHAnsi"/>
          <w:sz w:val="22"/>
          <w:szCs w:val="22"/>
        </w:rPr>
        <w:t xml:space="preserve"> was confirmed with colony PCR. The plasmids in YJP_MKC173∆araC cells were cured by growing the cells in LB without antibiotics at 37˚C overnight, then adding 1 µL of saturated cells with 1 µL of the nucleoside 6-(β-D-2-Deoxyribofuranosyl)-3,4-dihydro-8H-pyrimido-[4,5-c][1,2]oxazin-7-one (</w:t>
      </w:r>
      <w:proofErr w:type="spellStart"/>
      <w:r w:rsidRPr="00F40138">
        <w:rPr>
          <w:rFonts w:cstheme="minorHAnsi"/>
          <w:sz w:val="22"/>
          <w:szCs w:val="22"/>
        </w:rPr>
        <w:t>dP</w:t>
      </w:r>
      <w:proofErr w:type="spellEnd"/>
      <w:r w:rsidRPr="00F40138">
        <w:rPr>
          <w:rFonts w:cstheme="minorHAnsi"/>
          <w:sz w:val="22"/>
          <w:szCs w:val="22"/>
        </w:rPr>
        <w:t xml:space="preserve">; </w:t>
      </w:r>
      <w:proofErr w:type="spellStart"/>
      <w:r w:rsidRPr="00F40138">
        <w:rPr>
          <w:rFonts w:cstheme="minorHAnsi"/>
          <w:sz w:val="22"/>
          <w:szCs w:val="22"/>
        </w:rPr>
        <w:t>BioSearch</w:t>
      </w:r>
      <w:proofErr w:type="spellEnd"/>
      <w:r w:rsidRPr="00F40138">
        <w:rPr>
          <w:rFonts w:cstheme="minorHAnsi"/>
          <w:sz w:val="22"/>
          <w:szCs w:val="22"/>
        </w:rPr>
        <w:t xml:space="preserve"> Technologies PY7270-B050) at 1µM final concentration to 100 µL of LB in a PCR tube and growing the cells for 8 hours at 37˚C. Cells were streaked on LB-agar plates, 8 colonies were picked and checked for susceptibility to kanamycin and carbenicillin, and glycerol stocked.  </w:t>
      </w:r>
    </w:p>
    <w:p w14:paraId="63975B95" w14:textId="14D22C35" w:rsidR="003F0EF5" w:rsidRPr="00F40138" w:rsidRDefault="003F0EF5">
      <w:pPr>
        <w:rPr>
          <w:rFonts w:cstheme="minorHAnsi"/>
          <w:sz w:val="22"/>
          <w:szCs w:val="22"/>
        </w:rPr>
      </w:pPr>
      <w:r w:rsidRPr="00F40138">
        <w:rPr>
          <w:rFonts w:cstheme="minorHAnsi"/>
          <w:sz w:val="22"/>
          <w:szCs w:val="22"/>
        </w:rPr>
        <w:t xml:space="preserve"> </w:t>
      </w:r>
    </w:p>
    <w:p w14:paraId="3F8BE213" w14:textId="77777777" w:rsidR="00DA407C" w:rsidRPr="00DA5AB4" w:rsidRDefault="00DA407C">
      <w:pPr>
        <w:rPr>
          <w:rFonts w:cstheme="minorHAnsi"/>
          <w:sz w:val="22"/>
          <w:szCs w:val="22"/>
          <w:u w:val="single"/>
        </w:rPr>
      </w:pPr>
    </w:p>
    <w:p w14:paraId="56B7A5E7" w14:textId="77777777" w:rsidR="00F962CB" w:rsidRPr="00DA5AB4" w:rsidRDefault="00F962CB" w:rsidP="00F962CB">
      <w:pPr>
        <w:rPr>
          <w:rFonts w:cstheme="minorHAnsi"/>
          <w:sz w:val="22"/>
          <w:szCs w:val="22"/>
          <w:u w:val="single"/>
        </w:rPr>
      </w:pPr>
      <w:r w:rsidRPr="00DA5AB4">
        <w:rPr>
          <w:rFonts w:cstheme="minorHAnsi"/>
          <w:sz w:val="22"/>
          <w:szCs w:val="22"/>
          <w:u w:val="single"/>
        </w:rPr>
        <w:t>Phage transduction of marionette cluster into landing pad strain</w:t>
      </w:r>
    </w:p>
    <w:p w14:paraId="5E647917" w14:textId="77777777" w:rsidR="00F962CB" w:rsidRPr="00DA5AB4" w:rsidRDefault="00F962CB" w:rsidP="00F962CB">
      <w:pPr>
        <w:rPr>
          <w:rFonts w:cstheme="minorHAnsi"/>
          <w:sz w:val="22"/>
          <w:szCs w:val="22"/>
        </w:rPr>
      </w:pPr>
      <w:r w:rsidRPr="00DA5AB4">
        <w:rPr>
          <w:rFonts w:cstheme="minorHAnsi"/>
          <w:sz w:val="22"/>
          <w:szCs w:val="22"/>
        </w:rPr>
        <w:t xml:space="preserve">To construct a strain containing 3 empty landing pads with the MG1655 marionette sensor array in strain sAJM.1506 (Meyer et al 2019) using the protocol described in Meyer et al. Overnight cultures of sAJM.1506 and of MG1655 </w:t>
      </w:r>
      <w:proofErr w:type="spellStart"/>
      <w:r w:rsidRPr="00DA5AB4">
        <w:rPr>
          <w:rFonts w:ascii="Roboto" w:hAnsi="Roboto"/>
          <w:color w:val="000000"/>
          <w:sz w:val="22"/>
          <w:szCs w:val="22"/>
          <w:shd w:val="clear" w:color="auto" w:fill="FFFFFF"/>
        </w:rPr>
        <w:t>ΔAraC</w:t>
      </w:r>
      <w:proofErr w:type="spellEnd"/>
      <w:r w:rsidRPr="00DA5AB4">
        <w:rPr>
          <w:rFonts w:cstheme="minorHAnsi"/>
          <w:sz w:val="22"/>
          <w:szCs w:val="22"/>
        </w:rPr>
        <w:t xml:space="preserve"> were grown in 1mL. 50μL of the sAJM.1506 overnight culture was added to 5mL LB + 0.2% glucose + 5mM CaCl2 and cultured at 37°C, 250 RPM for 30 minutes. 100μL phage P1vir- lysate was added to the culture. The culture then continued shaking at 37°C, 250 RPM for 3 hours until cell lysis. 50μL of chloroform was added and the cultured was shaken again for 5 minutes under the same conditions. The culture was then pelleted at 18,000g for 2 minutes and the supernatant was filter sterilized with a 0.2 </w:t>
      </w:r>
      <w:proofErr w:type="spellStart"/>
      <w:r w:rsidRPr="00DA5AB4">
        <w:rPr>
          <w:rFonts w:cstheme="minorHAnsi"/>
          <w:sz w:val="22"/>
          <w:szCs w:val="22"/>
        </w:rPr>
        <w:t>μM</w:t>
      </w:r>
      <w:proofErr w:type="spellEnd"/>
      <w:r w:rsidRPr="00DA5AB4">
        <w:rPr>
          <w:rFonts w:cstheme="minorHAnsi"/>
          <w:sz w:val="22"/>
          <w:szCs w:val="22"/>
        </w:rPr>
        <w:t xml:space="preserve"> filter. 1.5mL of the int299 overnight culture was then pelleted at 4000g for 3 mins and resuspended in 750μL of a 5mM MgSO4 + 10mM CaCl2 buffer. 1μL, 10μL, and 100μL of the marionette sensor phage was then mixed 100μL int299. The mix was incubated at room temperature for 30 minutes, 1mL LB + 200μL 1M NA-citrate was added to the mix, and the mix was cultured for 1 hour at 37°C, 250 RPM. Cells were then pelleted and resuspended in 100μL LB and plated at 37°C overnight on plates containing 5ug/mL chloramphenicol + 5mM sodium citrate. The next day, single colonies were picked and streaked on plates containing 12.5ug/mL chloramphenicol + 10mM sodium citrate. The transduction of the full marionette cluster and maintenance of the integrity of 3 landing pads was verified via PCR and sequencing. </w:t>
      </w:r>
    </w:p>
    <w:p w14:paraId="1373C493" w14:textId="5B48FCAA" w:rsidR="00EB2AF1" w:rsidRPr="00DA5AB4" w:rsidRDefault="00EB2AF1">
      <w:pPr>
        <w:rPr>
          <w:rFonts w:cstheme="minorHAnsi"/>
          <w:sz w:val="22"/>
          <w:szCs w:val="22"/>
          <w:u w:val="single"/>
        </w:rPr>
      </w:pPr>
    </w:p>
    <w:p w14:paraId="77E4A67D" w14:textId="4675585F" w:rsidR="00D13DD3" w:rsidRPr="00DA5AB4" w:rsidRDefault="00D13DD3" w:rsidP="00071FDD">
      <w:pPr>
        <w:rPr>
          <w:rFonts w:cstheme="minorHAnsi"/>
          <w:sz w:val="22"/>
          <w:szCs w:val="22"/>
          <w:u w:val="single"/>
        </w:rPr>
      </w:pPr>
      <w:r w:rsidRPr="00DA5AB4">
        <w:rPr>
          <w:rFonts w:cstheme="minorHAnsi"/>
          <w:sz w:val="22"/>
          <w:szCs w:val="22"/>
          <w:u w:val="single"/>
        </w:rPr>
        <w:t>NOT gate plasmid integrations into MG1655 Landing Pad strain with sensor array:</w:t>
      </w:r>
    </w:p>
    <w:p w14:paraId="070D9270" w14:textId="3A7887D8" w:rsidR="00D13DD3" w:rsidRPr="00DA5AB4" w:rsidRDefault="00837F56" w:rsidP="00071FDD">
      <w:pPr>
        <w:rPr>
          <w:rFonts w:cstheme="minorHAnsi"/>
          <w:sz w:val="22"/>
          <w:szCs w:val="22"/>
        </w:rPr>
      </w:pPr>
      <w:r w:rsidRPr="00DA5AB4">
        <w:rPr>
          <w:rFonts w:cstheme="minorHAnsi"/>
          <w:sz w:val="22"/>
          <w:szCs w:val="22"/>
        </w:rPr>
        <w:t xml:space="preserve">Chemically competent </w:t>
      </w:r>
      <w:r w:rsidR="00D13DD3" w:rsidRPr="00DA5AB4">
        <w:rPr>
          <w:rFonts w:cstheme="minorHAnsi"/>
          <w:sz w:val="22"/>
          <w:szCs w:val="22"/>
        </w:rPr>
        <w:t>MG1655 possessing a sensor array integrated in att5 (</w:t>
      </w:r>
      <w:r w:rsidR="00413BE1" w:rsidRPr="00DA5AB4">
        <w:rPr>
          <w:rFonts w:cstheme="minorHAnsi"/>
          <w:sz w:val="22"/>
          <w:szCs w:val="22"/>
        </w:rPr>
        <w:t>YJPMKC174</w:t>
      </w:r>
      <w:r w:rsidR="00957F1A" w:rsidRPr="00DA5AB4">
        <w:rPr>
          <w:rFonts w:cstheme="minorHAnsi"/>
          <w:sz w:val="22"/>
          <w:szCs w:val="22"/>
        </w:rPr>
        <w:t>, Park et al 2020</w:t>
      </w:r>
      <w:r w:rsidR="00413BE1" w:rsidRPr="00DA5AB4">
        <w:rPr>
          <w:rFonts w:cstheme="minorHAnsi"/>
          <w:sz w:val="22"/>
          <w:szCs w:val="22"/>
        </w:rPr>
        <w:t xml:space="preserve">) </w:t>
      </w:r>
      <w:r w:rsidR="00E7591C" w:rsidRPr="00DA5AB4">
        <w:rPr>
          <w:rFonts w:cstheme="minorHAnsi"/>
          <w:sz w:val="22"/>
          <w:szCs w:val="22"/>
        </w:rPr>
        <w:t xml:space="preserve">and carrying a temperature sensitive plasmid expressing int2 </w:t>
      </w:r>
      <w:r w:rsidR="00143496" w:rsidRPr="00DA5AB4">
        <w:rPr>
          <w:rFonts w:cstheme="minorHAnsi"/>
          <w:sz w:val="22"/>
          <w:szCs w:val="22"/>
        </w:rPr>
        <w:t>(</w:t>
      </w:r>
      <w:r w:rsidR="00911C2F" w:rsidRPr="00DA5AB4">
        <w:rPr>
          <w:rFonts w:cstheme="minorHAnsi"/>
          <w:sz w:val="22"/>
          <w:szCs w:val="22"/>
        </w:rPr>
        <w:t xml:space="preserve">plasmid </w:t>
      </w:r>
      <w:r w:rsidR="00143496" w:rsidRPr="00DA5AB4">
        <w:rPr>
          <w:rFonts w:cstheme="minorHAnsi"/>
          <w:sz w:val="22"/>
          <w:szCs w:val="22"/>
        </w:rPr>
        <w:t>g69)</w:t>
      </w:r>
      <w:r w:rsidRPr="00DA5AB4">
        <w:rPr>
          <w:rFonts w:cstheme="minorHAnsi"/>
          <w:sz w:val="22"/>
          <w:szCs w:val="22"/>
        </w:rPr>
        <w:t xml:space="preserve"> were prepared by </w:t>
      </w:r>
      <w:r w:rsidRPr="00DA5AB4">
        <w:rPr>
          <w:rFonts w:cstheme="minorHAnsi"/>
          <w:sz w:val="22"/>
          <w:szCs w:val="22"/>
        </w:rPr>
        <w:lastRenderedPageBreak/>
        <w:t xml:space="preserve">culturing cells overnight in LB + </w:t>
      </w:r>
      <w:r w:rsidR="001F4319" w:rsidRPr="00DA5AB4">
        <w:rPr>
          <w:rFonts w:cstheme="minorHAnsi"/>
          <w:sz w:val="22"/>
          <w:szCs w:val="22"/>
        </w:rPr>
        <w:t>S</w:t>
      </w:r>
      <w:r w:rsidRPr="00DA5AB4">
        <w:rPr>
          <w:rFonts w:cstheme="minorHAnsi"/>
          <w:sz w:val="22"/>
          <w:szCs w:val="22"/>
        </w:rPr>
        <w:t xml:space="preserve">pec at </w:t>
      </w:r>
      <w:r w:rsidR="002B6EA9" w:rsidRPr="00DA5AB4">
        <w:rPr>
          <w:rFonts w:cstheme="minorHAnsi"/>
          <w:sz w:val="22"/>
          <w:szCs w:val="22"/>
        </w:rPr>
        <w:t>30°C</w:t>
      </w:r>
      <w:r w:rsidRPr="00DA5AB4">
        <w:rPr>
          <w:rFonts w:cstheme="minorHAnsi"/>
          <w:sz w:val="22"/>
          <w:szCs w:val="22"/>
        </w:rPr>
        <w:t>. Cells were then made chemically competent</w:t>
      </w:r>
      <w:r w:rsidR="00EB75CD" w:rsidRPr="00DA5AB4">
        <w:rPr>
          <w:rFonts w:cstheme="minorHAnsi"/>
          <w:sz w:val="22"/>
          <w:szCs w:val="22"/>
        </w:rPr>
        <w:t xml:space="preserve"> </w:t>
      </w:r>
      <w:r w:rsidRPr="00DA5AB4">
        <w:rPr>
          <w:rFonts w:cstheme="minorHAnsi"/>
          <w:sz w:val="22"/>
          <w:szCs w:val="22"/>
        </w:rPr>
        <w:t xml:space="preserve">following the standard protocol using the </w:t>
      </w:r>
      <w:proofErr w:type="spellStart"/>
      <w:r w:rsidRPr="00DA5AB4">
        <w:rPr>
          <w:rFonts w:cstheme="minorHAnsi"/>
          <w:sz w:val="22"/>
          <w:szCs w:val="22"/>
        </w:rPr>
        <w:t>Zymo</w:t>
      </w:r>
      <w:proofErr w:type="spellEnd"/>
      <w:r w:rsidRPr="00DA5AB4">
        <w:rPr>
          <w:rFonts w:cstheme="minorHAnsi"/>
          <w:sz w:val="22"/>
          <w:szCs w:val="22"/>
        </w:rPr>
        <w:t xml:space="preserve"> Mix and Go kit (</w:t>
      </w:r>
      <w:proofErr w:type="spellStart"/>
      <w:r w:rsidRPr="00DA5AB4">
        <w:rPr>
          <w:rFonts w:cstheme="minorHAnsi"/>
          <w:sz w:val="22"/>
          <w:szCs w:val="22"/>
        </w:rPr>
        <w:t>Zymo</w:t>
      </w:r>
      <w:proofErr w:type="spellEnd"/>
      <w:r w:rsidRPr="00DA5AB4">
        <w:rPr>
          <w:rFonts w:cstheme="minorHAnsi"/>
          <w:sz w:val="22"/>
          <w:szCs w:val="22"/>
        </w:rPr>
        <w:t xml:space="preserve"> Research T3001). </w:t>
      </w:r>
      <w:r w:rsidR="00EB75CD" w:rsidRPr="00DA5AB4">
        <w:rPr>
          <w:rFonts w:cstheme="minorHAnsi"/>
          <w:sz w:val="22"/>
          <w:szCs w:val="22"/>
        </w:rPr>
        <w:t>100</w:t>
      </w:r>
      <w:r w:rsidR="0030594D" w:rsidRPr="00DA5AB4">
        <w:rPr>
          <w:rFonts w:cstheme="minorHAnsi"/>
          <w:sz w:val="22"/>
          <w:szCs w:val="22"/>
        </w:rPr>
        <w:t>μL</w:t>
      </w:r>
      <w:r w:rsidR="00EB75CD" w:rsidRPr="00DA5AB4">
        <w:rPr>
          <w:rFonts w:cstheme="minorHAnsi"/>
          <w:sz w:val="22"/>
          <w:szCs w:val="22"/>
        </w:rPr>
        <w:t xml:space="preserve"> aliquots were frozen at -80°C</w:t>
      </w:r>
      <w:r w:rsidR="00E63B2F" w:rsidRPr="00DA5AB4">
        <w:rPr>
          <w:rFonts w:cstheme="minorHAnsi"/>
          <w:sz w:val="22"/>
          <w:szCs w:val="22"/>
        </w:rPr>
        <w:t xml:space="preserve"> for later use</w:t>
      </w:r>
      <w:r w:rsidR="00EB75CD" w:rsidRPr="00DA5AB4">
        <w:rPr>
          <w:rFonts w:cstheme="minorHAnsi"/>
          <w:sz w:val="22"/>
          <w:szCs w:val="22"/>
        </w:rPr>
        <w:t xml:space="preserve">. </w:t>
      </w:r>
      <w:r w:rsidR="00552FAA" w:rsidRPr="00DA5AB4">
        <w:rPr>
          <w:rFonts w:cstheme="minorHAnsi"/>
          <w:sz w:val="22"/>
          <w:szCs w:val="22"/>
        </w:rPr>
        <w:t xml:space="preserve">For plasmid integrations, </w:t>
      </w:r>
      <w:r w:rsidR="006F6356" w:rsidRPr="00DA5AB4">
        <w:rPr>
          <w:rFonts w:cstheme="minorHAnsi"/>
          <w:sz w:val="22"/>
          <w:szCs w:val="22"/>
        </w:rPr>
        <w:t>100</w:t>
      </w:r>
      <w:r w:rsidR="00552FAA" w:rsidRPr="00DA5AB4">
        <w:rPr>
          <w:rFonts w:cstheme="minorHAnsi"/>
          <w:sz w:val="22"/>
          <w:szCs w:val="22"/>
        </w:rPr>
        <w:t>ng of plasmid was used</w:t>
      </w:r>
      <w:r w:rsidR="00A10AC0" w:rsidRPr="00DA5AB4">
        <w:rPr>
          <w:rFonts w:cstheme="minorHAnsi"/>
          <w:sz w:val="22"/>
          <w:szCs w:val="22"/>
        </w:rPr>
        <w:t xml:space="preserve"> and cells were plated at </w:t>
      </w:r>
      <w:r w:rsidR="00EF38BF" w:rsidRPr="00DA5AB4">
        <w:rPr>
          <w:rFonts w:cstheme="minorHAnsi"/>
          <w:sz w:val="22"/>
          <w:szCs w:val="22"/>
        </w:rPr>
        <w:t>37°</w:t>
      </w:r>
      <w:proofErr w:type="gramStart"/>
      <w:r w:rsidR="00EF38BF" w:rsidRPr="00DA5AB4">
        <w:rPr>
          <w:rFonts w:cstheme="minorHAnsi"/>
          <w:sz w:val="22"/>
          <w:szCs w:val="22"/>
        </w:rPr>
        <w:t xml:space="preserve">C </w:t>
      </w:r>
      <w:r w:rsidR="00A10AC0" w:rsidRPr="00DA5AB4">
        <w:rPr>
          <w:rFonts w:cstheme="minorHAnsi"/>
          <w:sz w:val="22"/>
          <w:szCs w:val="22"/>
        </w:rPr>
        <w:t xml:space="preserve"> overnight</w:t>
      </w:r>
      <w:proofErr w:type="gramEnd"/>
      <w:r w:rsidR="00A10AC0" w:rsidRPr="00DA5AB4">
        <w:rPr>
          <w:rFonts w:cstheme="minorHAnsi"/>
          <w:sz w:val="22"/>
          <w:szCs w:val="22"/>
        </w:rPr>
        <w:t xml:space="preserve"> with appropriate antibiotics.</w:t>
      </w:r>
      <w:r w:rsidR="00552FAA" w:rsidRPr="00DA5AB4">
        <w:rPr>
          <w:rFonts w:cstheme="minorHAnsi"/>
          <w:sz w:val="22"/>
          <w:szCs w:val="22"/>
        </w:rPr>
        <w:t xml:space="preserve"> </w:t>
      </w:r>
      <w:r w:rsidR="00A10AC0" w:rsidRPr="00DA5AB4">
        <w:rPr>
          <w:rFonts w:cstheme="minorHAnsi"/>
          <w:sz w:val="22"/>
          <w:szCs w:val="22"/>
        </w:rPr>
        <w:t xml:space="preserve">To cure the int2 integrase plasmid, a single colony was picked, </w:t>
      </w:r>
      <w:proofErr w:type="spellStart"/>
      <w:r w:rsidR="00A10AC0" w:rsidRPr="00DA5AB4">
        <w:rPr>
          <w:rFonts w:cstheme="minorHAnsi"/>
          <w:sz w:val="22"/>
          <w:szCs w:val="22"/>
        </w:rPr>
        <w:t>restreaked</w:t>
      </w:r>
      <w:proofErr w:type="spellEnd"/>
      <w:r w:rsidR="00A10AC0" w:rsidRPr="00DA5AB4">
        <w:rPr>
          <w:rFonts w:cstheme="minorHAnsi"/>
          <w:sz w:val="22"/>
          <w:szCs w:val="22"/>
        </w:rPr>
        <w:t xml:space="preserve"> on LB agar plates with appropriate antibiotics, and grown overnight. </w:t>
      </w:r>
      <w:r w:rsidR="000E786E" w:rsidRPr="00DA5AB4">
        <w:rPr>
          <w:rFonts w:cstheme="minorHAnsi"/>
          <w:sz w:val="22"/>
          <w:szCs w:val="22"/>
        </w:rPr>
        <w:t xml:space="preserve">8-16 </w:t>
      </w:r>
      <w:r w:rsidR="00327D34" w:rsidRPr="00DA5AB4">
        <w:rPr>
          <w:rFonts w:cstheme="minorHAnsi"/>
          <w:sz w:val="22"/>
          <w:szCs w:val="22"/>
        </w:rPr>
        <w:t>single</w:t>
      </w:r>
      <w:r w:rsidR="00A10AC0" w:rsidRPr="00DA5AB4">
        <w:rPr>
          <w:rFonts w:cstheme="minorHAnsi"/>
          <w:sz w:val="22"/>
          <w:szCs w:val="22"/>
        </w:rPr>
        <w:t xml:space="preserve"> colonies were then picked into LB + Spec and grown overnight to test for Spec resistance.</w:t>
      </w:r>
    </w:p>
    <w:p w14:paraId="472C6B34" w14:textId="77777777" w:rsidR="00D13DD3" w:rsidRPr="00DA5AB4" w:rsidRDefault="00D13DD3" w:rsidP="00071FDD">
      <w:pPr>
        <w:rPr>
          <w:rFonts w:cstheme="minorHAnsi"/>
          <w:sz w:val="22"/>
          <w:szCs w:val="22"/>
          <w:u w:val="single"/>
        </w:rPr>
      </w:pPr>
    </w:p>
    <w:p w14:paraId="746863CD" w14:textId="2151F6F3" w:rsidR="00071FDD" w:rsidRPr="00DA5AB4" w:rsidRDefault="00071FDD">
      <w:pPr>
        <w:rPr>
          <w:rFonts w:cstheme="minorHAnsi"/>
          <w:sz w:val="22"/>
          <w:szCs w:val="22"/>
          <w:u w:val="single"/>
        </w:rPr>
      </w:pPr>
      <w:r w:rsidRPr="00DA5AB4">
        <w:rPr>
          <w:rFonts w:cstheme="minorHAnsi"/>
          <w:sz w:val="22"/>
          <w:szCs w:val="22"/>
          <w:u w:val="single"/>
        </w:rPr>
        <w:t>att</w:t>
      </w:r>
      <w:ins w:id="984" w:author="jai padmakumar" w:date="2022-12-16T14:03:00Z">
        <w:r w:rsidR="00992457">
          <w:rPr>
            <w:rFonts w:cstheme="minorHAnsi"/>
            <w:sz w:val="22"/>
            <w:szCs w:val="22"/>
            <w:u w:val="single"/>
          </w:rPr>
          <w:t>B</w:t>
        </w:r>
      </w:ins>
      <w:r w:rsidRPr="00DA5AB4">
        <w:rPr>
          <w:rFonts w:cstheme="minorHAnsi"/>
          <w:sz w:val="22"/>
          <w:szCs w:val="22"/>
          <w:u w:val="single"/>
        </w:rPr>
        <w:t>2 and att</w:t>
      </w:r>
      <w:ins w:id="985" w:author="jai padmakumar" w:date="2022-12-16T14:03:00Z">
        <w:r w:rsidR="00992457">
          <w:rPr>
            <w:rFonts w:cstheme="minorHAnsi"/>
            <w:sz w:val="22"/>
            <w:szCs w:val="22"/>
            <w:u w:val="single"/>
          </w:rPr>
          <w:t>B</w:t>
        </w:r>
      </w:ins>
      <w:r w:rsidRPr="00DA5AB4">
        <w:rPr>
          <w:rFonts w:cstheme="minorHAnsi"/>
          <w:sz w:val="22"/>
          <w:szCs w:val="22"/>
          <w:u w:val="single"/>
        </w:rPr>
        <w:t>7 landing pad integrations:</w:t>
      </w:r>
    </w:p>
    <w:p w14:paraId="52080F12" w14:textId="16D1C5FC" w:rsidR="009F72F2" w:rsidRPr="00DA5AB4" w:rsidRDefault="00071FDD">
      <w:pPr>
        <w:rPr>
          <w:sz w:val="22"/>
          <w:szCs w:val="22"/>
        </w:rPr>
      </w:pPr>
      <w:r w:rsidRPr="00DA5AB4">
        <w:rPr>
          <w:rFonts w:cstheme="minorHAnsi"/>
          <w:sz w:val="22"/>
          <w:szCs w:val="22"/>
        </w:rPr>
        <w:t xml:space="preserve">Integrations into att2 and att7 landing pads </w:t>
      </w:r>
      <w:r w:rsidR="001A0D8D" w:rsidRPr="00DA5AB4">
        <w:rPr>
          <w:rFonts w:cstheme="minorHAnsi"/>
          <w:sz w:val="22"/>
          <w:szCs w:val="22"/>
        </w:rPr>
        <w:t xml:space="preserve">of MG1655 </w:t>
      </w:r>
      <w:proofErr w:type="spellStart"/>
      <w:r w:rsidR="001A0D8D" w:rsidRPr="00DA5AB4">
        <w:rPr>
          <w:rFonts w:ascii="Roboto" w:hAnsi="Roboto"/>
          <w:color w:val="000000"/>
          <w:sz w:val="22"/>
          <w:szCs w:val="22"/>
          <w:shd w:val="clear" w:color="auto" w:fill="FFFFFF"/>
        </w:rPr>
        <w:t>ΔAraC</w:t>
      </w:r>
      <w:proofErr w:type="spellEnd"/>
      <w:r w:rsidR="001A0D8D" w:rsidRPr="00DA5AB4">
        <w:rPr>
          <w:rFonts w:cstheme="minorHAnsi"/>
          <w:sz w:val="22"/>
          <w:szCs w:val="22"/>
        </w:rPr>
        <w:t xml:space="preserve"> with the Marionette sensor array (int300</w:t>
      </w:r>
      <w:r w:rsidR="00EF7751" w:rsidRPr="00DA5AB4">
        <w:rPr>
          <w:rFonts w:cstheme="minorHAnsi"/>
          <w:sz w:val="22"/>
          <w:szCs w:val="22"/>
        </w:rPr>
        <w:t xml:space="preserve"> this work, sensor array previously described in Meyer et al 2019</w:t>
      </w:r>
      <w:r w:rsidR="001A0D8D" w:rsidRPr="00DA5AB4">
        <w:rPr>
          <w:rFonts w:cstheme="minorHAnsi"/>
          <w:sz w:val="22"/>
          <w:szCs w:val="22"/>
        </w:rPr>
        <w:t xml:space="preserve">) </w:t>
      </w:r>
      <w:r w:rsidRPr="00DA5AB4">
        <w:rPr>
          <w:rFonts w:cstheme="minorHAnsi"/>
          <w:sz w:val="22"/>
          <w:szCs w:val="22"/>
        </w:rPr>
        <w:t xml:space="preserve">were performed </w:t>
      </w:r>
      <w:r w:rsidR="001A0D8D" w:rsidRPr="00DA5AB4">
        <w:rPr>
          <w:rFonts w:cstheme="minorHAnsi"/>
          <w:sz w:val="22"/>
          <w:szCs w:val="22"/>
        </w:rPr>
        <w:t>by first transforming</w:t>
      </w:r>
      <w:r w:rsidRPr="00DA5AB4">
        <w:rPr>
          <w:rFonts w:cstheme="minorHAnsi"/>
          <w:sz w:val="22"/>
          <w:szCs w:val="22"/>
        </w:rPr>
        <w:t xml:space="preserve"> a plasmid constitutively expressing the int2 and int7 integrases on a temperature sensitive backbone</w:t>
      </w:r>
      <w:r w:rsidR="001A0D8D" w:rsidRPr="00DA5AB4">
        <w:rPr>
          <w:rFonts w:cstheme="minorHAnsi"/>
          <w:sz w:val="22"/>
          <w:szCs w:val="22"/>
        </w:rPr>
        <w:t xml:space="preserve"> (</w:t>
      </w:r>
      <w:r w:rsidR="003E003A" w:rsidRPr="00DA5AB4">
        <w:rPr>
          <w:rFonts w:cstheme="minorHAnsi"/>
          <w:sz w:val="22"/>
          <w:szCs w:val="22"/>
        </w:rPr>
        <w:t xml:space="preserve">plasmid </w:t>
      </w:r>
      <w:r w:rsidR="001A0D8D" w:rsidRPr="00DA5AB4">
        <w:rPr>
          <w:rFonts w:cstheme="minorHAnsi"/>
          <w:sz w:val="22"/>
          <w:szCs w:val="22"/>
        </w:rPr>
        <w:t>g365) to make strain int324</w:t>
      </w:r>
      <w:r w:rsidRPr="00DA5AB4">
        <w:rPr>
          <w:rFonts w:cstheme="minorHAnsi"/>
          <w:sz w:val="22"/>
          <w:szCs w:val="22"/>
        </w:rPr>
        <w:t xml:space="preserve">. </w:t>
      </w:r>
      <w:r w:rsidR="006A4B8E" w:rsidRPr="00DA5AB4">
        <w:rPr>
          <w:rFonts w:cstheme="minorHAnsi"/>
          <w:sz w:val="22"/>
          <w:szCs w:val="22"/>
        </w:rPr>
        <w:t xml:space="preserve">Electrocompetent cells were prepared by first </w:t>
      </w:r>
      <w:r w:rsidR="000F6318" w:rsidRPr="00DA5AB4">
        <w:rPr>
          <w:rFonts w:cstheme="minorHAnsi"/>
          <w:sz w:val="22"/>
          <w:szCs w:val="22"/>
        </w:rPr>
        <w:t xml:space="preserve">inoculating cells into 1mL LB + Spec from glycerol stocks and </w:t>
      </w:r>
      <w:r w:rsidR="006A4B8E" w:rsidRPr="00DA5AB4">
        <w:rPr>
          <w:rFonts w:cstheme="minorHAnsi"/>
          <w:sz w:val="22"/>
          <w:szCs w:val="22"/>
        </w:rPr>
        <w:t xml:space="preserve">culturing cells into stationary phase at </w:t>
      </w:r>
      <w:r w:rsidR="002B6EA9" w:rsidRPr="00DA5AB4">
        <w:rPr>
          <w:rFonts w:cstheme="minorHAnsi"/>
          <w:sz w:val="22"/>
          <w:szCs w:val="22"/>
        </w:rPr>
        <w:t>30°C</w:t>
      </w:r>
      <w:r w:rsidR="000F6318" w:rsidRPr="00DA5AB4">
        <w:rPr>
          <w:rFonts w:cstheme="minorHAnsi"/>
          <w:sz w:val="22"/>
          <w:szCs w:val="22"/>
        </w:rPr>
        <w:t xml:space="preserve">, 250 RPM. </w:t>
      </w:r>
      <w:r w:rsidR="006A4B8E" w:rsidRPr="00DA5AB4">
        <w:rPr>
          <w:rFonts w:cstheme="minorHAnsi"/>
          <w:sz w:val="22"/>
          <w:szCs w:val="22"/>
        </w:rPr>
        <w:t>Cells were then pelleted at room temperature by spinning at 4000g for 2-3 mins</w:t>
      </w:r>
      <w:r w:rsidR="0003356E" w:rsidRPr="00DA5AB4">
        <w:rPr>
          <w:rFonts w:cstheme="minorHAnsi"/>
          <w:sz w:val="22"/>
          <w:szCs w:val="22"/>
        </w:rPr>
        <w:t>, washed 3x in 1mL H</w:t>
      </w:r>
      <w:r w:rsidR="0003356E" w:rsidRPr="00DA5AB4">
        <w:rPr>
          <w:rFonts w:cstheme="minorHAnsi"/>
          <w:sz w:val="22"/>
          <w:szCs w:val="22"/>
          <w:vertAlign w:val="subscript"/>
        </w:rPr>
        <w:t>2</w:t>
      </w:r>
      <w:r w:rsidR="0003356E" w:rsidRPr="00DA5AB4">
        <w:rPr>
          <w:rFonts w:cstheme="minorHAnsi"/>
          <w:sz w:val="22"/>
          <w:szCs w:val="22"/>
        </w:rPr>
        <w:t xml:space="preserve">O, and </w:t>
      </w:r>
      <w:r w:rsidR="006A4B8E" w:rsidRPr="00DA5AB4">
        <w:rPr>
          <w:rFonts w:cstheme="minorHAnsi"/>
          <w:sz w:val="22"/>
          <w:szCs w:val="22"/>
        </w:rPr>
        <w:t>resuspended in 400</w:t>
      </w:r>
      <w:r w:rsidR="0001602F" w:rsidRPr="00DA5AB4">
        <w:rPr>
          <w:rFonts w:cstheme="minorHAnsi"/>
          <w:sz w:val="22"/>
          <w:szCs w:val="22"/>
        </w:rPr>
        <w:t>μL</w:t>
      </w:r>
      <w:r w:rsidR="006A4B8E" w:rsidRPr="00DA5AB4">
        <w:rPr>
          <w:rFonts w:cstheme="minorHAnsi"/>
          <w:sz w:val="22"/>
          <w:szCs w:val="22"/>
        </w:rPr>
        <w:t xml:space="preserve"> H</w:t>
      </w:r>
      <w:r w:rsidR="006A4B8E" w:rsidRPr="00DA5AB4">
        <w:rPr>
          <w:rFonts w:cstheme="minorHAnsi"/>
          <w:sz w:val="22"/>
          <w:szCs w:val="22"/>
          <w:vertAlign w:val="subscript"/>
        </w:rPr>
        <w:t>2</w:t>
      </w:r>
      <w:r w:rsidR="006A4B8E" w:rsidRPr="00DA5AB4">
        <w:rPr>
          <w:rFonts w:cstheme="minorHAnsi"/>
          <w:sz w:val="22"/>
          <w:szCs w:val="22"/>
        </w:rPr>
        <w:t>O. 200</w:t>
      </w:r>
      <w:r w:rsidR="0001602F" w:rsidRPr="00DA5AB4">
        <w:rPr>
          <w:rFonts w:cstheme="minorHAnsi"/>
          <w:sz w:val="22"/>
          <w:szCs w:val="22"/>
        </w:rPr>
        <w:t>μL</w:t>
      </w:r>
      <w:r w:rsidR="006A4B8E" w:rsidRPr="00DA5AB4">
        <w:rPr>
          <w:rFonts w:cstheme="minorHAnsi"/>
          <w:sz w:val="22"/>
          <w:szCs w:val="22"/>
        </w:rPr>
        <w:t xml:space="preserve"> of cells were mixed with 100ng of </w:t>
      </w:r>
      <w:r w:rsidR="00046D56" w:rsidRPr="00DA5AB4">
        <w:rPr>
          <w:rFonts w:cstheme="minorHAnsi"/>
          <w:sz w:val="22"/>
          <w:szCs w:val="22"/>
        </w:rPr>
        <w:t xml:space="preserve">the appropriate plasmid(s) and </w:t>
      </w:r>
      <w:r w:rsidR="006A4B8E" w:rsidRPr="00DA5AB4">
        <w:rPr>
          <w:rFonts w:cstheme="minorHAnsi"/>
          <w:sz w:val="22"/>
          <w:szCs w:val="22"/>
        </w:rPr>
        <w:t xml:space="preserve">electroporated at </w:t>
      </w:r>
      <w:r w:rsidR="00046D56" w:rsidRPr="00DA5AB4">
        <w:rPr>
          <w:rFonts w:cstheme="minorHAnsi"/>
          <w:sz w:val="22"/>
          <w:szCs w:val="22"/>
        </w:rPr>
        <w:t>2500V</w:t>
      </w:r>
      <w:r w:rsidR="00CE68FE" w:rsidRPr="00DA5AB4">
        <w:rPr>
          <w:rFonts w:cstheme="minorHAnsi"/>
          <w:sz w:val="22"/>
          <w:szCs w:val="22"/>
        </w:rPr>
        <w:t xml:space="preserve"> in 2MM cuvettes (VWR 89047-208)</w:t>
      </w:r>
      <w:r w:rsidR="00046D56" w:rsidRPr="00DA5AB4">
        <w:rPr>
          <w:rFonts w:cstheme="minorHAnsi"/>
          <w:sz w:val="22"/>
          <w:szCs w:val="22"/>
        </w:rPr>
        <w:t xml:space="preserve">. </w:t>
      </w:r>
      <w:r w:rsidR="006C1C93" w:rsidRPr="00DA5AB4">
        <w:rPr>
          <w:rFonts w:cstheme="minorHAnsi"/>
          <w:sz w:val="22"/>
          <w:szCs w:val="22"/>
        </w:rPr>
        <w:t>Immediately following electroporation, 800</w:t>
      </w:r>
      <w:r w:rsidR="0001602F" w:rsidRPr="00DA5AB4">
        <w:rPr>
          <w:rFonts w:cstheme="minorHAnsi"/>
          <w:sz w:val="22"/>
          <w:szCs w:val="22"/>
        </w:rPr>
        <w:t>μL</w:t>
      </w:r>
      <w:r w:rsidR="006C1C93" w:rsidRPr="00DA5AB4">
        <w:rPr>
          <w:rFonts w:cstheme="minorHAnsi"/>
          <w:sz w:val="22"/>
          <w:szCs w:val="22"/>
        </w:rPr>
        <w:t xml:space="preserve"> SOC was added and cells were recovered </w:t>
      </w:r>
      <w:r w:rsidR="00B754D6" w:rsidRPr="00DA5AB4">
        <w:rPr>
          <w:rFonts w:cstheme="minorHAnsi"/>
          <w:sz w:val="22"/>
          <w:szCs w:val="22"/>
        </w:rPr>
        <w:t xml:space="preserve">for 1 hour </w:t>
      </w:r>
      <w:r w:rsidR="006C1C93" w:rsidRPr="00DA5AB4">
        <w:rPr>
          <w:rFonts w:cstheme="minorHAnsi"/>
          <w:sz w:val="22"/>
          <w:szCs w:val="22"/>
        </w:rPr>
        <w:t xml:space="preserve">at </w:t>
      </w:r>
      <w:r w:rsidR="002B6EA9" w:rsidRPr="00DA5AB4">
        <w:rPr>
          <w:rFonts w:cstheme="minorHAnsi"/>
          <w:sz w:val="22"/>
          <w:szCs w:val="22"/>
        </w:rPr>
        <w:t>30°C</w:t>
      </w:r>
      <w:r w:rsidR="006C1C93" w:rsidRPr="00DA5AB4">
        <w:rPr>
          <w:rFonts w:cstheme="minorHAnsi"/>
          <w:sz w:val="22"/>
          <w:szCs w:val="22"/>
        </w:rPr>
        <w:t xml:space="preserve"> at 2</w:t>
      </w:r>
      <w:r w:rsidR="0081433D" w:rsidRPr="00DA5AB4">
        <w:rPr>
          <w:rFonts w:cstheme="minorHAnsi"/>
          <w:sz w:val="22"/>
          <w:szCs w:val="22"/>
        </w:rPr>
        <w:t>50</w:t>
      </w:r>
      <w:r w:rsidR="006C1C93" w:rsidRPr="00DA5AB4">
        <w:rPr>
          <w:rFonts w:cstheme="minorHAnsi"/>
          <w:sz w:val="22"/>
          <w:szCs w:val="22"/>
        </w:rPr>
        <w:t xml:space="preserve"> RPM (</w:t>
      </w:r>
      <w:r w:rsidR="006C1C93" w:rsidRPr="00DA5AB4">
        <w:rPr>
          <w:sz w:val="22"/>
          <w:szCs w:val="22"/>
        </w:rPr>
        <w:t>New Brunswick Scientific Innova 44 shaker).</w:t>
      </w:r>
      <w:r w:rsidR="00B754D6" w:rsidRPr="00DA5AB4">
        <w:rPr>
          <w:sz w:val="22"/>
          <w:szCs w:val="22"/>
        </w:rPr>
        <w:t xml:space="preserve"> After this, the entire volume was plated on appropriate antibiotics and grown overnight at 37</w:t>
      </w:r>
      <w:r w:rsidR="00205786" w:rsidRPr="00DA5AB4">
        <w:rPr>
          <w:rFonts w:cstheme="minorHAnsi"/>
          <w:sz w:val="22"/>
          <w:szCs w:val="22"/>
        </w:rPr>
        <w:t>°</w:t>
      </w:r>
      <w:r w:rsidR="00B754D6" w:rsidRPr="00DA5AB4">
        <w:rPr>
          <w:sz w:val="22"/>
          <w:szCs w:val="22"/>
        </w:rPr>
        <w:t xml:space="preserve">C. </w:t>
      </w:r>
      <w:r w:rsidR="00343571" w:rsidRPr="00DA5AB4">
        <w:rPr>
          <w:sz w:val="22"/>
          <w:szCs w:val="22"/>
        </w:rPr>
        <w:t xml:space="preserve">The </w:t>
      </w:r>
      <w:r w:rsidR="009F72F2" w:rsidRPr="00DA5AB4">
        <w:rPr>
          <w:sz w:val="22"/>
          <w:szCs w:val="22"/>
        </w:rPr>
        <w:t>same protocol was used for both single and double plasmid integrations.</w:t>
      </w:r>
    </w:p>
    <w:p w14:paraId="67EDE7DF" w14:textId="77777777" w:rsidR="00FE7B0E" w:rsidRPr="00DA5AB4" w:rsidRDefault="00FE7B0E">
      <w:pPr>
        <w:rPr>
          <w:sz w:val="22"/>
          <w:szCs w:val="22"/>
        </w:rPr>
      </w:pPr>
    </w:p>
    <w:p w14:paraId="12D04F5D" w14:textId="34AEEAA8" w:rsidR="0098020A" w:rsidRPr="00DA5AB4" w:rsidRDefault="0098020A">
      <w:pPr>
        <w:rPr>
          <w:rFonts w:cstheme="minorHAnsi"/>
          <w:sz w:val="22"/>
          <w:szCs w:val="22"/>
          <w:u w:val="single"/>
        </w:rPr>
      </w:pPr>
      <w:r w:rsidRPr="00DA5AB4">
        <w:rPr>
          <w:rFonts w:cstheme="minorHAnsi"/>
          <w:sz w:val="22"/>
          <w:szCs w:val="22"/>
          <w:u w:val="single"/>
        </w:rPr>
        <w:t>att</w:t>
      </w:r>
      <w:ins w:id="986" w:author="jai padmakumar" w:date="2022-12-16T14:04:00Z">
        <w:r w:rsidR="00170998">
          <w:rPr>
            <w:rFonts w:cstheme="minorHAnsi"/>
            <w:sz w:val="22"/>
            <w:szCs w:val="22"/>
            <w:u w:val="single"/>
          </w:rPr>
          <w:t>B</w:t>
        </w:r>
      </w:ins>
      <w:r w:rsidRPr="00DA5AB4">
        <w:rPr>
          <w:rFonts w:cstheme="minorHAnsi"/>
          <w:sz w:val="22"/>
          <w:szCs w:val="22"/>
          <w:u w:val="single"/>
        </w:rPr>
        <w:t>5 landing pad integrations:</w:t>
      </w:r>
    </w:p>
    <w:p w14:paraId="261A03D8" w14:textId="7588F1F5" w:rsidR="0098020A" w:rsidRPr="00DA5AB4" w:rsidRDefault="0098020A">
      <w:pPr>
        <w:rPr>
          <w:rFonts w:cstheme="minorHAnsi"/>
          <w:sz w:val="22"/>
          <w:szCs w:val="22"/>
        </w:rPr>
      </w:pPr>
      <w:r w:rsidRPr="00DA5AB4">
        <w:rPr>
          <w:rFonts w:cstheme="minorHAnsi"/>
          <w:sz w:val="22"/>
          <w:szCs w:val="22"/>
        </w:rPr>
        <w:t xml:space="preserve">Integrations into the att5 landing pad were </w:t>
      </w:r>
      <w:r w:rsidR="00412B65" w:rsidRPr="00DA5AB4">
        <w:rPr>
          <w:rFonts w:cstheme="minorHAnsi"/>
          <w:sz w:val="22"/>
          <w:szCs w:val="22"/>
        </w:rPr>
        <w:t>conjugated using triparental mating</w:t>
      </w:r>
      <w:r w:rsidR="00057DC2" w:rsidRPr="00DA5AB4">
        <w:rPr>
          <w:rFonts w:cstheme="minorHAnsi"/>
          <w:sz w:val="22"/>
          <w:szCs w:val="22"/>
        </w:rPr>
        <w:t xml:space="preserve"> into </w:t>
      </w:r>
      <w:r w:rsidR="00341464" w:rsidRPr="00DA5AB4">
        <w:rPr>
          <w:rFonts w:cstheme="minorHAnsi"/>
          <w:sz w:val="22"/>
          <w:szCs w:val="22"/>
        </w:rPr>
        <w:t>target</w:t>
      </w:r>
      <w:r w:rsidR="00B80E3E" w:rsidRPr="00DA5AB4">
        <w:rPr>
          <w:rFonts w:cstheme="minorHAnsi"/>
          <w:sz w:val="22"/>
          <w:szCs w:val="22"/>
        </w:rPr>
        <w:t xml:space="preserve"> </w:t>
      </w:r>
      <w:r w:rsidR="00057DC2" w:rsidRPr="00DA5AB4">
        <w:rPr>
          <w:rFonts w:cstheme="minorHAnsi"/>
          <w:sz w:val="22"/>
          <w:szCs w:val="22"/>
        </w:rPr>
        <w:t xml:space="preserve">int300 </w:t>
      </w:r>
      <w:r w:rsidR="00F13A26" w:rsidRPr="00DA5AB4">
        <w:rPr>
          <w:rFonts w:cstheme="minorHAnsi"/>
          <w:sz w:val="22"/>
          <w:szCs w:val="22"/>
        </w:rPr>
        <w:t>derivatives</w:t>
      </w:r>
      <w:r w:rsidR="00057DC2" w:rsidRPr="00DA5AB4">
        <w:rPr>
          <w:rFonts w:cstheme="minorHAnsi"/>
          <w:sz w:val="22"/>
          <w:szCs w:val="22"/>
        </w:rPr>
        <w:t xml:space="preserve"> already carrying </w:t>
      </w:r>
      <w:r w:rsidR="00DB2C10" w:rsidRPr="00DA5AB4">
        <w:rPr>
          <w:rFonts w:cstheme="minorHAnsi"/>
          <w:sz w:val="22"/>
          <w:szCs w:val="22"/>
        </w:rPr>
        <w:t xml:space="preserve">Kan </w:t>
      </w:r>
      <w:r w:rsidR="009066E5" w:rsidRPr="00DA5AB4">
        <w:rPr>
          <w:rFonts w:cstheme="minorHAnsi"/>
          <w:sz w:val="22"/>
          <w:szCs w:val="22"/>
        </w:rPr>
        <w:t xml:space="preserve">and Carb </w:t>
      </w:r>
      <w:r w:rsidR="00057DC2" w:rsidRPr="00DA5AB4">
        <w:rPr>
          <w:rFonts w:cstheme="minorHAnsi"/>
          <w:sz w:val="22"/>
          <w:szCs w:val="22"/>
        </w:rPr>
        <w:t xml:space="preserve">markers from a prior integration. </w:t>
      </w:r>
      <w:r w:rsidR="00DB2C10" w:rsidRPr="00DA5AB4">
        <w:rPr>
          <w:rFonts w:cstheme="minorHAnsi"/>
          <w:sz w:val="22"/>
          <w:szCs w:val="22"/>
        </w:rPr>
        <w:t>Overnight cultures of pRK2013 (helper plasmid, Cm</w:t>
      </w:r>
      <w:r w:rsidR="00915CBA" w:rsidRPr="00DA5AB4">
        <w:rPr>
          <w:rFonts w:cstheme="minorHAnsi"/>
          <w:sz w:val="22"/>
          <w:szCs w:val="22"/>
        </w:rPr>
        <w:t>, Ryu 2019</w:t>
      </w:r>
      <w:r w:rsidR="00DB2C10" w:rsidRPr="00DA5AB4">
        <w:rPr>
          <w:rFonts w:cstheme="minorHAnsi"/>
          <w:sz w:val="22"/>
          <w:szCs w:val="22"/>
        </w:rPr>
        <w:t xml:space="preserve">), </w:t>
      </w:r>
      <w:r w:rsidR="00507FC3" w:rsidRPr="00DA5AB4">
        <w:rPr>
          <w:rFonts w:cstheme="minorHAnsi"/>
          <w:sz w:val="22"/>
          <w:szCs w:val="22"/>
        </w:rPr>
        <w:t xml:space="preserve">plasmid </w:t>
      </w:r>
      <w:r w:rsidR="00831D84" w:rsidRPr="00DA5AB4">
        <w:rPr>
          <w:rFonts w:cstheme="minorHAnsi"/>
          <w:sz w:val="22"/>
          <w:szCs w:val="22"/>
        </w:rPr>
        <w:t>g575 (plYJP053</w:t>
      </w:r>
      <w:r w:rsidR="00392064" w:rsidRPr="00DA5AB4">
        <w:rPr>
          <w:rFonts w:cstheme="minorHAnsi"/>
          <w:sz w:val="22"/>
          <w:szCs w:val="22"/>
        </w:rPr>
        <w:t xml:space="preserve"> in EC100D</w:t>
      </w:r>
      <w:r w:rsidR="00831D84" w:rsidRPr="00DA5AB4">
        <w:rPr>
          <w:rFonts w:cstheme="minorHAnsi"/>
          <w:sz w:val="22"/>
          <w:szCs w:val="22"/>
        </w:rPr>
        <w:t xml:space="preserve">, </w:t>
      </w:r>
      <w:r w:rsidR="00683837" w:rsidRPr="00DA5AB4">
        <w:rPr>
          <w:rFonts w:cstheme="minorHAnsi"/>
          <w:sz w:val="22"/>
          <w:szCs w:val="22"/>
        </w:rPr>
        <w:t>Park et al 2020</w:t>
      </w:r>
      <w:r w:rsidR="00415A85" w:rsidRPr="00DA5AB4">
        <w:rPr>
          <w:rFonts w:cstheme="minorHAnsi"/>
          <w:sz w:val="22"/>
          <w:szCs w:val="22"/>
        </w:rPr>
        <w:t xml:space="preserve">, </w:t>
      </w:r>
      <w:r w:rsidR="00831D84" w:rsidRPr="00DA5AB4">
        <w:rPr>
          <w:rFonts w:cstheme="minorHAnsi"/>
          <w:sz w:val="22"/>
          <w:szCs w:val="22"/>
        </w:rPr>
        <w:t>R6K vector expressing int2 + int7 + int5, Carb)</w:t>
      </w:r>
      <w:r w:rsidR="00DA47E0" w:rsidRPr="00DA5AB4">
        <w:rPr>
          <w:rFonts w:cstheme="minorHAnsi"/>
          <w:sz w:val="22"/>
          <w:szCs w:val="22"/>
        </w:rPr>
        <w:t xml:space="preserve">, </w:t>
      </w:r>
      <w:r w:rsidR="0033012B" w:rsidRPr="00DA5AB4">
        <w:rPr>
          <w:rFonts w:cstheme="minorHAnsi"/>
          <w:sz w:val="22"/>
          <w:szCs w:val="22"/>
        </w:rPr>
        <w:t xml:space="preserve">the </w:t>
      </w:r>
      <w:r w:rsidR="00DA47E0" w:rsidRPr="00DA5AB4">
        <w:rPr>
          <w:rFonts w:cstheme="minorHAnsi"/>
          <w:sz w:val="22"/>
          <w:szCs w:val="22"/>
        </w:rPr>
        <w:t>target strain (Kan and Carb)</w:t>
      </w:r>
      <w:r w:rsidR="00A41298" w:rsidRPr="00DA5AB4">
        <w:rPr>
          <w:rFonts w:cstheme="minorHAnsi"/>
          <w:sz w:val="22"/>
          <w:szCs w:val="22"/>
        </w:rPr>
        <w:t>,</w:t>
      </w:r>
      <w:r w:rsidR="00831D84" w:rsidRPr="00DA5AB4">
        <w:rPr>
          <w:rFonts w:cstheme="minorHAnsi"/>
          <w:sz w:val="22"/>
          <w:szCs w:val="22"/>
        </w:rPr>
        <w:t xml:space="preserve"> and the att5 payload of interest (Tet) </w:t>
      </w:r>
      <w:r w:rsidR="00DB2C10" w:rsidRPr="00DA5AB4">
        <w:rPr>
          <w:rFonts w:cstheme="minorHAnsi"/>
          <w:sz w:val="22"/>
          <w:szCs w:val="22"/>
        </w:rPr>
        <w:t>were inoculated from glycerol stocks</w:t>
      </w:r>
      <w:r w:rsidR="00831D84" w:rsidRPr="00DA5AB4">
        <w:rPr>
          <w:rFonts w:cstheme="minorHAnsi"/>
          <w:sz w:val="22"/>
          <w:szCs w:val="22"/>
        </w:rPr>
        <w:t xml:space="preserve"> into 1mL LB + antibiotics and cultured overnight</w:t>
      </w:r>
      <w:r w:rsidR="00B82705" w:rsidRPr="00DA5AB4">
        <w:rPr>
          <w:rFonts w:cstheme="minorHAnsi"/>
          <w:sz w:val="22"/>
          <w:szCs w:val="22"/>
        </w:rPr>
        <w:t xml:space="preserve"> at </w:t>
      </w:r>
      <w:r w:rsidR="002B6EA9" w:rsidRPr="00DA5AB4">
        <w:rPr>
          <w:rFonts w:cstheme="minorHAnsi"/>
          <w:sz w:val="22"/>
          <w:szCs w:val="22"/>
        </w:rPr>
        <w:t>30°C</w:t>
      </w:r>
      <w:r w:rsidR="00B82705" w:rsidRPr="00DA5AB4">
        <w:rPr>
          <w:rFonts w:cstheme="minorHAnsi"/>
          <w:sz w:val="22"/>
          <w:szCs w:val="22"/>
        </w:rPr>
        <w:t xml:space="preserve">, 250 RPM. </w:t>
      </w:r>
      <w:r w:rsidR="00A83802" w:rsidRPr="00DA5AB4">
        <w:rPr>
          <w:rFonts w:cstheme="minorHAnsi"/>
          <w:sz w:val="22"/>
          <w:szCs w:val="22"/>
        </w:rPr>
        <w:t>50</w:t>
      </w:r>
      <w:r w:rsidR="0001602F" w:rsidRPr="00DA5AB4">
        <w:rPr>
          <w:rFonts w:cstheme="minorHAnsi"/>
          <w:sz w:val="22"/>
          <w:szCs w:val="22"/>
        </w:rPr>
        <w:t>μL</w:t>
      </w:r>
      <w:r w:rsidR="00A83802" w:rsidRPr="00DA5AB4">
        <w:rPr>
          <w:rFonts w:cstheme="minorHAnsi"/>
          <w:sz w:val="22"/>
          <w:szCs w:val="22"/>
        </w:rPr>
        <w:t xml:space="preserve"> of each culture was mixed, pelleted at 4000g for 3 minutes, washed </w:t>
      </w:r>
      <w:r w:rsidR="00AA3ADB" w:rsidRPr="00DA5AB4">
        <w:rPr>
          <w:rFonts w:cstheme="minorHAnsi"/>
          <w:sz w:val="22"/>
          <w:szCs w:val="22"/>
        </w:rPr>
        <w:t xml:space="preserve">1x </w:t>
      </w:r>
      <w:r w:rsidR="00A83802" w:rsidRPr="00DA5AB4">
        <w:rPr>
          <w:rFonts w:cstheme="minorHAnsi"/>
          <w:sz w:val="22"/>
          <w:szCs w:val="22"/>
        </w:rPr>
        <w:t>with 50</w:t>
      </w:r>
      <w:r w:rsidR="00923E91" w:rsidRPr="00DA5AB4">
        <w:rPr>
          <w:rFonts w:cstheme="minorHAnsi"/>
          <w:sz w:val="22"/>
          <w:szCs w:val="22"/>
        </w:rPr>
        <w:t>0μL</w:t>
      </w:r>
      <w:r w:rsidR="00A83802" w:rsidRPr="00DA5AB4">
        <w:rPr>
          <w:rFonts w:cstheme="minorHAnsi"/>
          <w:sz w:val="22"/>
          <w:szCs w:val="22"/>
        </w:rPr>
        <w:t xml:space="preserve"> LB, and resuspended in 10</w:t>
      </w:r>
      <w:r w:rsidR="0001602F" w:rsidRPr="00DA5AB4">
        <w:rPr>
          <w:rFonts w:cstheme="minorHAnsi"/>
          <w:sz w:val="22"/>
          <w:szCs w:val="22"/>
        </w:rPr>
        <w:t>μL</w:t>
      </w:r>
      <w:r w:rsidR="00A83802" w:rsidRPr="00DA5AB4">
        <w:rPr>
          <w:rFonts w:cstheme="minorHAnsi"/>
          <w:sz w:val="22"/>
          <w:szCs w:val="22"/>
        </w:rPr>
        <w:t xml:space="preserve"> LB. The 10</w:t>
      </w:r>
      <w:r w:rsidR="0001602F" w:rsidRPr="00DA5AB4">
        <w:rPr>
          <w:rFonts w:cstheme="minorHAnsi"/>
          <w:sz w:val="22"/>
          <w:szCs w:val="22"/>
        </w:rPr>
        <w:t>μL</w:t>
      </w:r>
      <w:r w:rsidR="00A83802" w:rsidRPr="00DA5AB4">
        <w:rPr>
          <w:rFonts w:cstheme="minorHAnsi"/>
          <w:sz w:val="22"/>
          <w:szCs w:val="22"/>
        </w:rPr>
        <w:t xml:space="preserve"> resuspension was then spotted on an LB agar plate and left at room temperature for 7-8 hours. </w:t>
      </w:r>
      <w:r w:rsidR="00CA690C" w:rsidRPr="00DA5AB4">
        <w:rPr>
          <w:rFonts w:cstheme="minorHAnsi"/>
          <w:sz w:val="22"/>
          <w:szCs w:val="22"/>
        </w:rPr>
        <w:t xml:space="preserve">To select for transconjugants, the spot was then streaked onto LB </w:t>
      </w:r>
      <w:r w:rsidR="00494CCF" w:rsidRPr="00DA5AB4">
        <w:rPr>
          <w:rFonts w:cstheme="minorHAnsi"/>
          <w:sz w:val="22"/>
          <w:szCs w:val="22"/>
        </w:rPr>
        <w:t xml:space="preserve">+ </w:t>
      </w:r>
      <w:r w:rsidR="00CA690C" w:rsidRPr="00DA5AB4">
        <w:rPr>
          <w:rFonts w:cstheme="minorHAnsi"/>
          <w:sz w:val="22"/>
          <w:szCs w:val="22"/>
        </w:rPr>
        <w:t xml:space="preserve">Tet + Kan plates and grown overnight at </w:t>
      </w:r>
      <w:r w:rsidR="00EF38BF" w:rsidRPr="00DA5AB4">
        <w:rPr>
          <w:rFonts w:cstheme="minorHAnsi"/>
          <w:sz w:val="22"/>
          <w:szCs w:val="22"/>
        </w:rPr>
        <w:t>37°</w:t>
      </w:r>
      <w:proofErr w:type="gramStart"/>
      <w:r w:rsidR="00EF38BF" w:rsidRPr="00DA5AB4">
        <w:rPr>
          <w:rFonts w:cstheme="minorHAnsi"/>
          <w:sz w:val="22"/>
          <w:szCs w:val="22"/>
        </w:rPr>
        <w:t xml:space="preserve">C </w:t>
      </w:r>
      <w:r w:rsidR="00646E2B" w:rsidRPr="00DA5AB4">
        <w:rPr>
          <w:rFonts w:cstheme="minorHAnsi"/>
          <w:sz w:val="22"/>
          <w:szCs w:val="22"/>
        </w:rPr>
        <w:t>.</w:t>
      </w:r>
      <w:proofErr w:type="gramEnd"/>
      <w:r w:rsidR="00646E2B" w:rsidRPr="00DA5AB4">
        <w:rPr>
          <w:rFonts w:cstheme="minorHAnsi"/>
          <w:sz w:val="22"/>
          <w:szCs w:val="22"/>
        </w:rPr>
        <w:t xml:space="preserve"> </w:t>
      </w:r>
    </w:p>
    <w:p w14:paraId="62A7FEE9" w14:textId="61EB2262" w:rsidR="00B972FA" w:rsidRPr="00DA5AB4" w:rsidRDefault="00B972FA">
      <w:pPr>
        <w:rPr>
          <w:rFonts w:cstheme="minorHAnsi"/>
          <w:sz w:val="22"/>
          <w:szCs w:val="22"/>
        </w:rPr>
      </w:pPr>
    </w:p>
    <w:p w14:paraId="1492FF77" w14:textId="665F475A" w:rsidR="00B972FA" w:rsidRPr="00DA5AB4" w:rsidRDefault="00B972FA">
      <w:pPr>
        <w:rPr>
          <w:rFonts w:cstheme="minorHAnsi"/>
          <w:sz w:val="22"/>
          <w:szCs w:val="22"/>
        </w:rPr>
      </w:pPr>
    </w:p>
    <w:p w14:paraId="704140B4" w14:textId="58DEB625" w:rsidR="00B972FA" w:rsidRPr="00DA5AB4" w:rsidRDefault="005D35E4">
      <w:pPr>
        <w:rPr>
          <w:rFonts w:cstheme="minorHAnsi"/>
          <w:sz w:val="22"/>
          <w:szCs w:val="22"/>
          <w:u w:val="single"/>
        </w:rPr>
      </w:pPr>
      <w:r w:rsidRPr="00DA5AB4">
        <w:rPr>
          <w:rFonts w:cstheme="minorHAnsi"/>
          <w:sz w:val="22"/>
          <w:szCs w:val="22"/>
          <w:u w:val="single"/>
        </w:rPr>
        <w:t xml:space="preserve">Genome </w:t>
      </w:r>
      <w:r w:rsidR="00B972FA" w:rsidRPr="00DA5AB4">
        <w:rPr>
          <w:rFonts w:cstheme="minorHAnsi"/>
          <w:sz w:val="22"/>
          <w:szCs w:val="22"/>
          <w:u w:val="single"/>
        </w:rPr>
        <w:t>NOT gate</w:t>
      </w:r>
      <w:r w:rsidR="007B452C" w:rsidRPr="00DA5AB4">
        <w:rPr>
          <w:rFonts w:cstheme="minorHAnsi"/>
          <w:sz w:val="22"/>
          <w:szCs w:val="22"/>
          <w:u w:val="single"/>
        </w:rPr>
        <w:t xml:space="preserve"> response functions</w:t>
      </w:r>
      <w:r w:rsidR="00B972FA" w:rsidRPr="00DA5AB4">
        <w:rPr>
          <w:rFonts w:cstheme="minorHAnsi"/>
          <w:sz w:val="22"/>
          <w:szCs w:val="22"/>
          <w:u w:val="single"/>
        </w:rPr>
        <w:t xml:space="preserve"> characterization:</w:t>
      </w:r>
    </w:p>
    <w:p w14:paraId="01DC6C12" w14:textId="2C5A66B8" w:rsidR="00B972FA" w:rsidRPr="00DA5AB4" w:rsidRDefault="00B972FA" w:rsidP="000D7FE0">
      <w:pPr>
        <w:tabs>
          <w:tab w:val="left" w:pos="6293"/>
        </w:tabs>
        <w:rPr>
          <w:rFonts w:cstheme="minorHAnsi"/>
          <w:sz w:val="22"/>
          <w:szCs w:val="22"/>
          <w:u w:val="single"/>
        </w:rPr>
      </w:pPr>
    </w:p>
    <w:p w14:paraId="5B41C81D" w14:textId="47A35EBB" w:rsidR="00D26E05" w:rsidRPr="00DA5AB4" w:rsidRDefault="007B452C" w:rsidP="003852A7">
      <w:pPr>
        <w:rPr>
          <w:rFonts w:cstheme="minorHAnsi"/>
          <w:sz w:val="22"/>
          <w:szCs w:val="22"/>
        </w:rPr>
      </w:pPr>
      <w:r w:rsidRPr="00DA5AB4">
        <w:rPr>
          <w:rFonts w:cstheme="minorHAnsi"/>
          <w:sz w:val="22"/>
          <w:szCs w:val="22"/>
        </w:rPr>
        <w:t xml:space="preserve">Strains were streaked from glycerol stocks onto plates LB agar </w:t>
      </w:r>
      <w:r w:rsidR="00DB2CAF" w:rsidRPr="00DA5AB4">
        <w:rPr>
          <w:rFonts w:cstheme="minorHAnsi"/>
          <w:sz w:val="22"/>
          <w:szCs w:val="22"/>
        </w:rPr>
        <w:t xml:space="preserve">+ Kan </w:t>
      </w:r>
      <w:r w:rsidRPr="00DA5AB4">
        <w:rPr>
          <w:rFonts w:cstheme="minorHAnsi"/>
          <w:sz w:val="22"/>
          <w:szCs w:val="22"/>
        </w:rPr>
        <w:t>plate</w:t>
      </w:r>
      <w:r w:rsidR="00DE44A4" w:rsidRPr="00DA5AB4">
        <w:rPr>
          <w:rFonts w:cstheme="minorHAnsi"/>
          <w:sz w:val="22"/>
          <w:szCs w:val="22"/>
        </w:rPr>
        <w:t>s</w:t>
      </w:r>
      <w:r w:rsidRPr="00DA5AB4">
        <w:rPr>
          <w:rFonts w:cstheme="minorHAnsi"/>
          <w:sz w:val="22"/>
          <w:szCs w:val="22"/>
        </w:rPr>
        <w:t>. Single colonies were picked and cultured overnight in 400</w:t>
      </w:r>
      <w:r w:rsidR="0001602F" w:rsidRPr="00DA5AB4">
        <w:rPr>
          <w:rFonts w:cstheme="minorHAnsi"/>
          <w:sz w:val="22"/>
          <w:szCs w:val="22"/>
        </w:rPr>
        <w:t>μL</w:t>
      </w:r>
      <w:r w:rsidRPr="00DA5AB4">
        <w:rPr>
          <w:rFonts w:cstheme="minorHAnsi"/>
          <w:sz w:val="22"/>
          <w:szCs w:val="22"/>
        </w:rPr>
        <w:t xml:space="preserve"> M9. The cultures were then back diluted 1:100 </w:t>
      </w:r>
      <w:r w:rsidR="003A4C03" w:rsidRPr="00DA5AB4">
        <w:rPr>
          <w:rFonts w:cstheme="minorHAnsi"/>
          <w:sz w:val="22"/>
          <w:szCs w:val="22"/>
        </w:rPr>
        <w:t xml:space="preserve">into 400μL M9 </w:t>
      </w:r>
      <w:r w:rsidRPr="00DA5AB4">
        <w:rPr>
          <w:rFonts w:cstheme="minorHAnsi"/>
          <w:sz w:val="22"/>
          <w:szCs w:val="22"/>
        </w:rPr>
        <w:t xml:space="preserve">and grown for 1.5 </w:t>
      </w:r>
      <w:proofErr w:type="gramStart"/>
      <w:r w:rsidRPr="00DA5AB4">
        <w:rPr>
          <w:rFonts w:cstheme="minorHAnsi"/>
          <w:sz w:val="22"/>
          <w:szCs w:val="22"/>
        </w:rPr>
        <w:t>hours</w:t>
      </w:r>
      <w:r w:rsidR="004C3F08" w:rsidRPr="00DA5AB4">
        <w:rPr>
          <w:rFonts w:cstheme="minorHAnsi"/>
          <w:sz w:val="22"/>
          <w:szCs w:val="22"/>
        </w:rPr>
        <w:t xml:space="preserve"> </w:t>
      </w:r>
      <w:r w:rsidRPr="00DA5AB4">
        <w:rPr>
          <w:rFonts w:cstheme="minorHAnsi"/>
          <w:sz w:val="22"/>
          <w:szCs w:val="22"/>
        </w:rPr>
        <w:t>.</w:t>
      </w:r>
      <w:proofErr w:type="gramEnd"/>
      <w:r w:rsidRPr="00DA5AB4">
        <w:rPr>
          <w:rFonts w:cstheme="minorHAnsi"/>
          <w:sz w:val="22"/>
          <w:szCs w:val="22"/>
        </w:rPr>
        <w:t xml:space="preserve"> Cultures were then back diluted </w:t>
      </w:r>
      <w:r w:rsidR="00652463" w:rsidRPr="00DA5AB4">
        <w:rPr>
          <w:rFonts w:cstheme="minorHAnsi"/>
          <w:sz w:val="22"/>
          <w:szCs w:val="22"/>
        </w:rPr>
        <w:t xml:space="preserve">1:1000 </w:t>
      </w:r>
      <w:r w:rsidRPr="00DA5AB4">
        <w:rPr>
          <w:rFonts w:cstheme="minorHAnsi"/>
          <w:sz w:val="22"/>
          <w:szCs w:val="22"/>
        </w:rPr>
        <w:t xml:space="preserve">into </w:t>
      </w:r>
      <w:r w:rsidR="00E8119D" w:rsidRPr="00DA5AB4">
        <w:rPr>
          <w:rFonts w:cstheme="minorHAnsi"/>
          <w:sz w:val="22"/>
          <w:szCs w:val="22"/>
        </w:rPr>
        <w:t xml:space="preserve">400μL </w:t>
      </w:r>
      <w:r w:rsidRPr="00DA5AB4">
        <w:rPr>
          <w:rFonts w:cstheme="minorHAnsi"/>
          <w:sz w:val="22"/>
          <w:szCs w:val="22"/>
        </w:rPr>
        <w:t>M9 + appropriate inducer and cultured for 4</w:t>
      </w:r>
      <w:r w:rsidR="0085515D" w:rsidRPr="00DA5AB4">
        <w:rPr>
          <w:rFonts w:cstheme="minorHAnsi"/>
          <w:sz w:val="22"/>
          <w:szCs w:val="22"/>
        </w:rPr>
        <w:t>.5</w:t>
      </w:r>
      <w:r w:rsidRPr="00DA5AB4">
        <w:rPr>
          <w:rFonts w:cstheme="minorHAnsi"/>
          <w:sz w:val="22"/>
          <w:szCs w:val="22"/>
        </w:rPr>
        <w:t xml:space="preserve"> hours. </w:t>
      </w:r>
      <w:r w:rsidR="0085515D" w:rsidRPr="00DA5AB4">
        <w:rPr>
          <w:rFonts w:cstheme="minorHAnsi"/>
          <w:sz w:val="22"/>
          <w:szCs w:val="22"/>
        </w:rPr>
        <w:t>50</w:t>
      </w:r>
      <w:r w:rsidR="0001602F" w:rsidRPr="00DA5AB4">
        <w:rPr>
          <w:rFonts w:cstheme="minorHAnsi"/>
          <w:sz w:val="22"/>
          <w:szCs w:val="22"/>
        </w:rPr>
        <w:t>μL</w:t>
      </w:r>
      <w:r w:rsidR="0085515D" w:rsidRPr="00DA5AB4">
        <w:rPr>
          <w:rFonts w:cstheme="minorHAnsi"/>
          <w:sz w:val="22"/>
          <w:szCs w:val="22"/>
        </w:rPr>
        <w:t xml:space="preserve"> of cells were then diluted into 180</w:t>
      </w:r>
      <w:r w:rsidR="0001602F" w:rsidRPr="00DA5AB4">
        <w:rPr>
          <w:rFonts w:cstheme="minorHAnsi"/>
          <w:sz w:val="22"/>
          <w:szCs w:val="22"/>
        </w:rPr>
        <w:t>μL</w:t>
      </w:r>
      <w:r w:rsidR="0085515D" w:rsidRPr="00DA5AB4">
        <w:rPr>
          <w:rFonts w:cstheme="minorHAnsi"/>
          <w:sz w:val="22"/>
          <w:szCs w:val="22"/>
        </w:rPr>
        <w:t xml:space="preserve"> PBS + 1 g/L kanamycin for flow cytometry analysis.</w:t>
      </w:r>
      <w:r w:rsidR="00523D57" w:rsidRPr="00DA5AB4">
        <w:rPr>
          <w:rFonts w:cstheme="minorHAnsi"/>
          <w:sz w:val="22"/>
          <w:szCs w:val="22"/>
        </w:rPr>
        <w:t xml:space="preserve"> All steps were performed in 2mL 96-deep-well-plates </w:t>
      </w:r>
      <w:r w:rsidR="004C3F08" w:rsidRPr="00DA5AB4">
        <w:rPr>
          <w:rFonts w:cstheme="minorHAnsi"/>
          <w:sz w:val="22"/>
          <w:szCs w:val="22"/>
        </w:rPr>
        <w:t xml:space="preserve">(USA Scientific) </w:t>
      </w:r>
      <w:r w:rsidR="00523D57" w:rsidRPr="00DA5AB4">
        <w:rPr>
          <w:rFonts w:cstheme="minorHAnsi"/>
          <w:sz w:val="22"/>
          <w:szCs w:val="22"/>
        </w:rPr>
        <w:t xml:space="preserve">+ </w:t>
      </w:r>
      <w:proofErr w:type="spellStart"/>
      <w:r w:rsidR="00523D57" w:rsidRPr="00DA5AB4">
        <w:rPr>
          <w:rFonts w:cstheme="minorHAnsi"/>
          <w:sz w:val="22"/>
          <w:szCs w:val="22"/>
        </w:rPr>
        <w:t>AeraSeal</w:t>
      </w:r>
      <w:proofErr w:type="spellEnd"/>
      <w:r w:rsidR="004C3F08" w:rsidRPr="00DA5AB4">
        <w:rPr>
          <w:rFonts w:cstheme="minorHAnsi"/>
          <w:sz w:val="22"/>
          <w:szCs w:val="22"/>
        </w:rPr>
        <w:t xml:space="preserve"> </w:t>
      </w:r>
      <w:r w:rsidR="00523D57" w:rsidRPr="00DA5AB4">
        <w:rPr>
          <w:rFonts w:cstheme="minorHAnsi"/>
          <w:sz w:val="22"/>
          <w:szCs w:val="22"/>
        </w:rPr>
        <w:t xml:space="preserve">film </w:t>
      </w:r>
      <w:r w:rsidR="006C42B2" w:rsidRPr="00DA5AB4">
        <w:rPr>
          <w:rFonts w:cstheme="minorHAnsi"/>
          <w:sz w:val="22"/>
          <w:szCs w:val="22"/>
        </w:rPr>
        <w:t xml:space="preserve">(Excel Scientific) </w:t>
      </w:r>
      <w:r w:rsidR="00523D57" w:rsidRPr="00DA5AB4">
        <w:rPr>
          <w:rFonts w:cstheme="minorHAnsi"/>
          <w:sz w:val="22"/>
          <w:szCs w:val="22"/>
        </w:rPr>
        <w:t>at 37</w:t>
      </w:r>
      <w:r w:rsidR="008438F3" w:rsidRPr="00DA5AB4">
        <w:rPr>
          <w:rFonts w:cstheme="minorHAnsi"/>
          <w:sz w:val="22"/>
          <w:szCs w:val="22"/>
        </w:rPr>
        <w:t>°</w:t>
      </w:r>
      <w:r w:rsidR="00523D57" w:rsidRPr="00DA5AB4">
        <w:rPr>
          <w:rFonts w:cstheme="minorHAnsi"/>
          <w:sz w:val="22"/>
          <w:szCs w:val="22"/>
        </w:rPr>
        <w:t>C shaken at 900 RPM (</w:t>
      </w:r>
      <w:proofErr w:type="spellStart"/>
      <w:r w:rsidR="00523D57" w:rsidRPr="00DA5AB4">
        <w:rPr>
          <w:rFonts w:cstheme="minorHAnsi"/>
          <w:sz w:val="22"/>
          <w:szCs w:val="22"/>
        </w:rPr>
        <w:t>InforsHT</w:t>
      </w:r>
      <w:proofErr w:type="spellEnd"/>
      <w:r w:rsidR="00523D57" w:rsidRPr="00DA5AB4">
        <w:rPr>
          <w:rFonts w:cstheme="minorHAnsi"/>
          <w:sz w:val="22"/>
          <w:szCs w:val="22"/>
        </w:rPr>
        <w:t xml:space="preserve"> </w:t>
      </w:r>
      <w:proofErr w:type="spellStart"/>
      <w:r w:rsidR="00523D57" w:rsidRPr="00DA5AB4">
        <w:rPr>
          <w:rFonts w:cstheme="minorHAnsi"/>
          <w:sz w:val="22"/>
          <w:szCs w:val="22"/>
        </w:rPr>
        <w:t>Multitron</w:t>
      </w:r>
      <w:proofErr w:type="spellEnd"/>
      <w:r w:rsidR="00523D57" w:rsidRPr="00DA5AB4">
        <w:rPr>
          <w:rFonts w:cstheme="minorHAnsi"/>
          <w:sz w:val="22"/>
          <w:szCs w:val="22"/>
        </w:rPr>
        <w:t xml:space="preserve"> Pro shaker incubator).</w:t>
      </w:r>
      <w:r w:rsidR="00B820EB" w:rsidRPr="00DA5AB4">
        <w:rPr>
          <w:rFonts w:cstheme="minorHAnsi"/>
          <w:sz w:val="22"/>
          <w:szCs w:val="22"/>
        </w:rPr>
        <w:t xml:space="preserve"> </w:t>
      </w:r>
    </w:p>
    <w:p w14:paraId="6176082B" w14:textId="77777777" w:rsidR="003852A7" w:rsidRPr="00DA5AB4" w:rsidRDefault="003852A7" w:rsidP="003852A7">
      <w:pPr>
        <w:rPr>
          <w:rFonts w:cstheme="minorHAnsi"/>
          <w:sz w:val="22"/>
          <w:szCs w:val="22"/>
        </w:rPr>
      </w:pPr>
    </w:p>
    <w:p w14:paraId="05A6F102" w14:textId="559874B9" w:rsidR="00D26E05" w:rsidRPr="00DA5AB4" w:rsidRDefault="00D26E05" w:rsidP="00D26E05">
      <w:pPr>
        <w:rPr>
          <w:rFonts w:cstheme="minorHAnsi"/>
          <w:sz w:val="22"/>
          <w:szCs w:val="22"/>
          <w:u w:val="single"/>
        </w:rPr>
      </w:pPr>
      <w:r w:rsidRPr="00DA5AB4">
        <w:rPr>
          <w:rFonts w:cstheme="minorHAnsi"/>
          <w:sz w:val="22"/>
          <w:szCs w:val="22"/>
          <w:u w:val="single"/>
        </w:rPr>
        <w:t>Plasmid NOT gate response functions characterization:</w:t>
      </w:r>
    </w:p>
    <w:p w14:paraId="55693F5E" w14:textId="21664EF5" w:rsidR="0085515D" w:rsidRPr="00DA5AB4" w:rsidRDefault="00C24801" w:rsidP="003852A7">
      <w:pPr>
        <w:pStyle w:val="NormalWeb"/>
        <w:rPr>
          <w:rFonts w:asciiTheme="minorHAnsi" w:hAnsiTheme="minorHAnsi" w:cstheme="minorHAnsi"/>
          <w:sz w:val="22"/>
          <w:szCs w:val="22"/>
        </w:rPr>
      </w:pPr>
      <w:r w:rsidRPr="00DA5AB4">
        <w:rPr>
          <w:rFonts w:asciiTheme="minorHAnsi" w:hAnsiTheme="minorHAnsi" w:cstheme="minorHAnsi"/>
          <w:sz w:val="22"/>
          <w:szCs w:val="22"/>
        </w:rPr>
        <w:t>Strains were streaked from glycerol stocks onto LB agar + Kan plates</w:t>
      </w:r>
      <w:r w:rsidR="0085515D" w:rsidRPr="00DA5AB4">
        <w:rPr>
          <w:rFonts w:asciiTheme="minorHAnsi" w:hAnsiTheme="minorHAnsi" w:cstheme="minorHAnsi"/>
          <w:sz w:val="22"/>
          <w:szCs w:val="22"/>
        </w:rPr>
        <w:t xml:space="preserve"> cells</w:t>
      </w:r>
      <w:r w:rsidR="006A3C4A" w:rsidRPr="00DA5AB4">
        <w:rPr>
          <w:rFonts w:asciiTheme="minorHAnsi" w:hAnsiTheme="minorHAnsi" w:cstheme="minorHAnsi"/>
          <w:sz w:val="22"/>
          <w:szCs w:val="22"/>
        </w:rPr>
        <w:t>. Single colonies</w:t>
      </w:r>
      <w:r w:rsidR="0085515D" w:rsidRPr="00DA5AB4">
        <w:rPr>
          <w:rFonts w:asciiTheme="minorHAnsi" w:hAnsiTheme="minorHAnsi" w:cstheme="minorHAnsi"/>
          <w:sz w:val="22"/>
          <w:szCs w:val="22"/>
        </w:rPr>
        <w:t xml:space="preserve"> were </w:t>
      </w:r>
      <w:r w:rsidR="006A3C4A" w:rsidRPr="00DA5AB4">
        <w:rPr>
          <w:rFonts w:asciiTheme="minorHAnsi" w:hAnsiTheme="minorHAnsi" w:cstheme="minorHAnsi"/>
          <w:sz w:val="22"/>
          <w:szCs w:val="22"/>
        </w:rPr>
        <w:t xml:space="preserve">picked and </w:t>
      </w:r>
      <w:r w:rsidR="0085515D" w:rsidRPr="00DA5AB4">
        <w:rPr>
          <w:rFonts w:asciiTheme="minorHAnsi" w:hAnsiTheme="minorHAnsi" w:cstheme="minorHAnsi"/>
          <w:sz w:val="22"/>
          <w:szCs w:val="22"/>
        </w:rPr>
        <w:t>grown overnight in 150</w:t>
      </w:r>
      <w:r w:rsidR="0001602F" w:rsidRPr="00DA5AB4">
        <w:rPr>
          <w:rFonts w:asciiTheme="minorHAnsi" w:hAnsiTheme="minorHAnsi" w:cstheme="minorHAnsi"/>
          <w:sz w:val="22"/>
          <w:szCs w:val="22"/>
        </w:rPr>
        <w:t>μL</w:t>
      </w:r>
      <w:r w:rsidR="0085515D" w:rsidRPr="00DA5AB4">
        <w:rPr>
          <w:rFonts w:asciiTheme="minorHAnsi" w:hAnsiTheme="minorHAnsi" w:cstheme="minorHAnsi"/>
          <w:sz w:val="22"/>
          <w:szCs w:val="22"/>
        </w:rPr>
        <w:t xml:space="preserve"> M9 +</w:t>
      </w:r>
      <w:r w:rsidR="00F672A3" w:rsidRPr="00DA5AB4">
        <w:rPr>
          <w:rFonts w:asciiTheme="minorHAnsi" w:hAnsiTheme="minorHAnsi" w:cstheme="minorHAnsi"/>
          <w:sz w:val="22"/>
          <w:szCs w:val="22"/>
        </w:rPr>
        <w:t xml:space="preserve"> </w:t>
      </w:r>
      <w:r w:rsidR="00900D53" w:rsidRPr="00DA5AB4">
        <w:rPr>
          <w:rFonts w:asciiTheme="minorHAnsi" w:hAnsiTheme="minorHAnsi" w:cstheme="minorHAnsi"/>
          <w:sz w:val="22"/>
          <w:szCs w:val="22"/>
        </w:rPr>
        <w:t xml:space="preserve">Kan </w:t>
      </w:r>
      <w:r w:rsidR="00DB4AA4" w:rsidRPr="00DA5AB4">
        <w:rPr>
          <w:rFonts w:asciiTheme="minorHAnsi" w:hAnsiTheme="minorHAnsi" w:cstheme="minorHAnsi"/>
          <w:sz w:val="22"/>
          <w:szCs w:val="22"/>
        </w:rPr>
        <w:t>at 37</w:t>
      </w:r>
      <w:r w:rsidR="008438F3" w:rsidRPr="00DA5AB4">
        <w:rPr>
          <w:rFonts w:cstheme="minorHAnsi"/>
          <w:sz w:val="22"/>
          <w:szCs w:val="22"/>
        </w:rPr>
        <w:t>°</w:t>
      </w:r>
      <w:r w:rsidR="00DB4AA4" w:rsidRPr="00DA5AB4">
        <w:rPr>
          <w:rFonts w:asciiTheme="minorHAnsi" w:hAnsiTheme="minorHAnsi" w:cstheme="minorHAnsi"/>
          <w:sz w:val="22"/>
          <w:szCs w:val="22"/>
        </w:rPr>
        <w:t xml:space="preserve">C shaking at 1000 RPM </w:t>
      </w:r>
      <w:r w:rsidR="0085515D" w:rsidRPr="00DA5AB4">
        <w:rPr>
          <w:rFonts w:asciiTheme="minorHAnsi" w:hAnsiTheme="minorHAnsi" w:cstheme="minorHAnsi"/>
          <w:sz w:val="22"/>
          <w:szCs w:val="22"/>
        </w:rPr>
        <w:t>in</w:t>
      </w:r>
      <w:r w:rsidR="00160E5F" w:rsidRPr="00DA5AB4">
        <w:rPr>
          <w:rFonts w:asciiTheme="minorHAnsi" w:hAnsiTheme="minorHAnsi" w:cstheme="minorHAnsi"/>
          <w:sz w:val="22"/>
          <w:szCs w:val="22"/>
        </w:rPr>
        <w:t xml:space="preserve"> shallow bottom</w:t>
      </w:r>
      <w:r w:rsidR="0085515D" w:rsidRPr="00DA5AB4">
        <w:rPr>
          <w:rFonts w:asciiTheme="minorHAnsi" w:hAnsiTheme="minorHAnsi" w:cstheme="minorHAnsi"/>
          <w:sz w:val="22"/>
          <w:szCs w:val="22"/>
        </w:rPr>
        <w:t xml:space="preserve"> </w:t>
      </w:r>
      <w:proofErr w:type="spellStart"/>
      <w:r w:rsidR="001E19DF" w:rsidRPr="00DA5AB4">
        <w:rPr>
          <w:rFonts w:asciiTheme="minorHAnsi" w:hAnsiTheme="minorHAnsi" w:cstheme="minorHAnsi"/>
          <w:sz w:val="22"/>
          <w:szCs w:val="22"/>
        </w:rPr>
        <w:t>Nunc</w:t>
      </w:r>
      <w:r w:rsidR="001E19DF" w:rsidRPr="00DA5AB4">
        <w:rPr>
          <w:rFonts w:asciiTheme="minorHAnsi" w:hAnsiTheme="minorHAnsi" w:cstheme="minorHAnsi"/>
          <w:sz w:val="22"/>
          <w:szCs w:val="22"/>
          <w:vertAlign w:val="superscript"/>
        </w:rPr>
        <w:t>TM</w:t>
      </w:r>
      <w:proofErr w:type="spellEnd"/>
      <w:r w:rsidR="00626326" w:rsidRPr="00DA5AB4">
        <w:rPr>
          <w:rFonts w:asciiTheme="minorHAnsi" w:hAnsiTheme="minorHAnsi" w:cstheme="minorHAnsi"/>
          <w:position w:val="8"/>
          <w:sz w:val="22"/>
          <w:szCs w:val="22"/>
        </w:rPr>
        <w:t xml:space="preserve"> </w:t>
      </w:r>
      <w:r w:rsidR="00626326" w:rsidRPr="00DA5AB4">
        <w:rPr>
          <w:rFonts w:asciiTheme="minorHAnsi" w:hAnsiTheme="minorHAnsi" w:cstheme="minorHAnsi"/>
          <w:sz w:val="22"/>
          <w:szCs w:val="22"/>
        </w:rPr>
        <w:t>96-well plates (</w:t>
      </w:r>
      <w:proofErr w:type="spellStart"/>
      <w:r w:rsidR="00626326" w:rsidRPr="00DA5AB4">
        <w:rPr>
          <w:rFonts w:asciiTheme="minorHAnsi" w:hAnsiTheme="minorHAnsi" w:cstheme="minorHAnsi"/>
          <w:sz w:val="22"/>
          <w:szCs w:val="22"/>
        </w:rPr>
        <w:t>Thermo</w:t>
      </w:r>
      <w:proofErr w:type="spellEnd"/>
      <w:r w:rsidR="00626326" w:rsidRPr="00DA5AB4">
        <w:rPr>
          <w:rFonts w:asciiTheme="minorHAnsi" w:hAnsiTheme="minorHAnsi" w:cstheme="minorHAnsi"/>
          <w:sz w:val="22"/>
          <w:szCs w:val="22"/>
        </w:rPr>
        <w:t xml:space="preserve"> Scientific</w:t>
      </w:r>
      <w:r w:rsidR="0005374F" w:rsidRPr="00DA5AB4">
        <w:rPr>
          <w:rFonts w:asciiTheme="minorHAnsi" w:hAnsiTheme="minorHAnsi" w:cstheme="minorHAnsi"/>
          <w:sz w:val="22"/>
          <w:szCs w:val="22"/>
        </w:rPr>
        <w:t xml:space="preserve"> </w:t>
      </w:r>
      <w:r w:rsidR="00626326" w:rsidRPr="00DA5AB4">
        <w:rPr>
          <w:rFonts w:asciiTheme="minorHAnsi" w:hAnsiTheme="minorHAnsi" w:cstheme="minorHAnsi"/>
          <w:sz w:val="22"/>
          <w:szCs w:val="22"/>
        </w:rPr>
        <w:t xml:space="preserve">249662) </w:t>
      </w:r>
      <w:r w:rsidR="00D15B68" w:rsidRPr="00DA5AB4">
        <w:rPr>
          <w:rFonts w:asciiTheme="minorHAnsi" w:hAnsiTheme="minorHAnsi" w:cstheme="minorHAnsi"/>
          <w:sz w:val="22"/>
          <w:szCs w:val="22"/>
        </w:rPr>
        <w:t>using</w:t>
      </w:r>
      <w:r w:rsidR="00DB4AA4" w:rsidRPr="00DA5AB4">
        <w:rPr>
          <w:rFonts w:asciiTheme="minorHAnsi" w:hAnsiTheme="minorHAnsi" w:cstheme="minorHAnsi"/>
          <w:sz w:val="22"/>
          <w:szCs w:val="22"/>
        </w:rPr>
        <w:t xml:space="preserve"> a</w:t>
      </w:r>
      <w:r w:rsidR="00D15B68" w:rsidRPr="00DA5AB4">
        <w:rPr>
          <w:rFonts w:asciiTheme="minorHAnsi" w:hAnsiTheme="minorHAnsi" w:cstheme="minorHAnsi"/>
          <w:sz w:val="22"/>
          <w:szCs w:val="22"/>
        </w:rPr>
        <w:t>n</w:t>
      </w:r>
      <w:r w:rsidR="00DB4AA4" w:rsidRPr="00DA5AB4">
        <w:rPr>
          <w:rFonts w:asciiTheme="minorHAnsi" w:hAnsiTheme="minorHAnsi" w:cstheme="minorHAnsi"/>
          <w:sz w:val="22"/>
          <w:szCs w:val="22"/>
        </w:rPr>
        <w:t xml:space="preserve"> ELMI plate shaker</w:t>
      </w:r>
      <w:r w:rsidR="00D15B68" w:rsidRPr="00DA5AB4">
        <w:rPr>
          <w:rFonts w:asciiTheme="minorHAnsi" w:hAnsiTheme="minorHAnsi" w:cstheme="minorHAnsi"/>
          <w:sz w:val="22"/>
          <w:szCs w:val="22"/>
        </w:rPr>
        <w:t>.</w:t>
      </w:r>
      <w:r w:rsidR="0085515D" w:rsidRPr="00DA5AB4">
        <w:rPr>
          <w:rFonts w:asciiTheme="minorHAnsi" w:hAnsiTheme="minorHAnsi" w:cstheme="minorHAnsi"/>
          <w:sz w:val="22"/>
          <w:szCs w:val="22"/>
        </w:rPr>
        <w:t xml:space="preserve"> Cells were diluted 1:100 and grown for 1.5 hours</w:t>
      </w:r>
      <w:r w:rsidR="00DF32B1" w:rsidRPr="00DA5AB4">
        <w:rPr>
          <w:rFonts w:asciiTheme="minorHAnsi" w:hAnsiTheme="minorHAnsi" w:cstheme="minorHAnsi"/>
          <w:sz w:val="22"/>
          <w:szCs w:val="22"/>
        </w:rPr>
        <w:t xml:space="preserve"> in 150μL M9 + Kan</w:t>
      </w:r>
      <w:r w:rsidR="0085515D" w:rsidRPr="00DA5AB4">
        <w:rPr>
          <w:rFonts w:asciiTheme="minorHAnsi" w:hAnsiTheme="minorHAnsi" w:cstheme="minorHAnsi"/>
          <w:sz w:val="22"/>
          <w:szCs w:val="22"/>
        </w:rPr>
        <w:t>, then diluted 1:625 into M9 + Kan + appropriate inducers and grown for 5 hours. 50</w:t>
      </w:r>
      <w:r w:rsidR="0001602F" w:rsidRPr="00DA5AB4">
        <w:rPr>
          <w:rFonts w:asciiTheme="minorHAnsi" w:hAnsiTheme="minorHAnsi" w:cstheme="minorHAnsi"/>
          <w:sz w:val="22"/>
          <w:szCs w:val="22"/>
        </w:rPr>
        <w:t>μL</w:t>
      </w:r>
      <w:r w:rsidR="0085515D" w:rsidRPr="00DA5AB4">
        <w:rPr>
          <w:rFonts w:asciiTheme="minorHAnsi" w:hAnsiTheme="minorHAnsi" w:cstheme="minorHAnsi"/>
          <w:sz w:val="22"/>
          <w:szCs w:val="22"/>
        </w:rPr>
        <w:t xml:space="preserve"> of cells were then diluted into 18</w:t>
      </w:r>
      <w:r w:rsidR="00F86C6D" w:rsidRPr="00DA5AB4">
        <w:rPr>
          <w:rFonts w:asciiTheme="minorHAnsi" w:hAnsiTheme="minorHAnsi" w:cstheme="minorHAnsi"/>
          <w:sz w:val="22"/>
          <w:szCs w:val="22"/>
        </w:rPr>
        <w:t>0</w:t>
      </w:r>
      <w:r w:rsidR="0001602F" w:rsidRPr="00DA5AB4">
        <w:rPr>
          <w:rFonts w:asciiTheme="minorHAnsi" w:hAnsiTheme="minorHAnsi" w:cstheme="minorHAnsi"/>
          <w:sz w:val="22"/>
          <w:szCs w:val="22"/>
        </w:rPr>
        <w:t>μL</w:t>
      </w:r>
      <w:r w:rsidR="0085515D" w:rsidRPr="00DA5AB4">
        <w:rPr>
          <w:rFonts w:asciiTheme="minorHAnsi" w:hAnsiTheme="minorHAnsi" w:cstheme="minorHAnsi"/>
          <w:sz w:val="22"/>
          <w:szCs w:val="22"/>
        </w:rPr>
        <w:t xml:space="preserve"> PBS + 1g/L kanamycin for flow cytometry analysis. </w:t>
      </w:r>
    </w:p>
    <w:p w14:paraId="2A8BBD28" w14:textId="7F27F789" w:rsidR="00E544A3" w:rsidRPr="00DA5AB4" w:rsidRDefault="00EF38BF" w:rsidP="00E544A3">
      <w:pPr>
        <w:rPr>
          <w:rFonts w:cstheme="minorHAnsi"/>
          <w:sz w:val="22"/>
          <w:szCs w:val="22"/>
          <w:u w:val="single"/>
        </w:rPr>
      </w:pPr>
      <w:r w:rsidRPr="00DA5AB4">
        <w:rPr>
          <w:rFonts w:cstheme="minorHAnsi"/>
          <w:sz w:val="22"/>
          <w:szCs w:val="22"/>
          <w:u w:val="single"/>
        </w:rPr>
        <w:lastRenderedPageBreak/>
        <w:t>NOT</w:t>
      </w:r>
      <w:r w:rsidR="0085515D" w:rsidRPr="00DA5AB4">
        <w:rPr>
          <w:rFonts w:cstheme="minorHAnsi"/>
          <w:sz w:val="22"/>
          <w:szCs w:val="22"/>
          <w:u w:val="single"/>
        </w:rPr>
        <w:t xml:space="preserve"> gate </w:t>
      </w:r>
      <w:r w:rsidR="005442A4" w:rsidRPr="00DA5AB4">
        <w:rPr>
          <w:rFonts w:cstheme="minorHAnsi"/>
          <w:sz w:val="22"/>
          <w:szCs w:val="22"/>
          <w:u w:val="single"/>
        </w:rPr>
        <w:t>growth impact</w:t>
      </w:r>
      <w:r w:rsidR="0085515D" w:rsidRPr="00DA5AB4">
        <w:rPr>
          <w:rFonts w:cstheme="minorHAnsi"/>
          <w:sz w:val="22"/>
          <w:szCs w:val="22"/>
          <w:u w:val="single"/>
        </w:rPr>
        <w:t xml:space="preserve"> characterization:</w:t>
      </w:r>
    </w:p>
    <w:p w14:paraId="085314B3" w14:textId="1E8F011C" w:rsidR="007B78CE" w:rsidRPr="00DA5AB4" w:rsidRDefault="007B78CE" w:rsidP="00E544A3">
      <w:pPr>
        <w:rPr>
          <w:rFonts w:cstheme="minorHAnsi"/>
          <w:sz w:val="22"/>
          <w:szCs w:val="22"/>
          <w:u w:val="single"/>
        </w:rPr>
      </w:pPr>
      <w:r w:rsidRPr="00DA5AB4">
        <w:rPr>
          <w:rFonts w:cstheme="minorHAnsi"/>
          <w:sz w:val="22"/>
          <w:szCs w:val="22"/>
        </w:rPr>
        <w:t>Strains were streaked from glycerol stocks onto plates LB agar</w:t>
      </w:r>
      <w:r w:rsidR="00874FAE" w:rsidRPr="00DA5AB4">
        <w:rPr>
          <w:rFonts w:cstheme="minorHAnsi"/>
          <w:sz w:val="22"/>
          <w:szCs w:val="22"/>
        </w:rPr>
        <w:t xml:space="preserve"> </w:t>
      </w:r>
      <w:r w:rsidRPr="00DA5AB4">
        <w:rPr>
          <w:rFonts w:cstheme="minorHAnsi"/>
          <w:sz w:val="22"/>
          <w:szCs w:val="22"/>
        </w:rPr>
        <w:t>+ Kan</w:t>
      </w:r>
      <w:r w:rsidR="00874FAE" w:rsidRPr="00DA5AB4">
        <w:rPr>
          <w:rFonts w:cstheme="minorHAnsi"/>
          <w:sz w:val="22"/>
          <w:szCs w:val="22"/>
        </w:rPr>
        <w:t xml:space="preserve"> plates</w:t>
      </w:r>
      <w:r w:rsidRPr="00DA5AB4">
        <w:rPr>
          <w:rFonts w:cstheme="minorHAnsi"/>
          <w:sz w:val="22"/>
          <w:szCs w:val="22"/>
        </w:rPr>
        <w:t xml:space="preserve">. Single colonies were </w:t>
      </w:r>
      <w:r w:rsidR="00557A10" w:rsidRPr="00DA5AB4">
        <w:rPr>
          <w:rFonts w:cstheme="minorHAnsi"/>
          <w:sz w:val="22"/>
          <w:szCs w:val="22"/>
        </w:rPr>
        <w:t>inoculated</w:t>
      </w:r>
      <w:r w:rsidR="00BD7C3B" w:rsidRPr="00DA5AB4">
        <w:rPr>
          <w:rFonts w:cstheme="minorHAnsi"/>
          <w:sz w:val="22"/>
          <w:szCs w:val="22"/>
        </w:rPr>
        <w:t xml:space="preserve"> </w:t>
      </w:r>
      <w:r w:rsidRPr="00DA5AB4">
        <w:rPr>
          <w:rFonts w:cstheme="minorHAnsi"/>
          <w:sz w:val="22"/>
          <w:szCs w:val="22"/>
        </w:rPr>
        <w:t>overnight in 400</w:t>
      </w:r>
      <w:r w:rsidR="0001602F" w:rsidRPr="00DA5AB4">
        <w:rPr>
          <w:rFonts w:cstheme="minorHAnsi"/>
          <w:sz w:val="22"/>
          <w:szCs w:val="22"/>
        </w:rPr>
        <w:t>μL</w:t>
      </w:r>
      <w:r w:rsidRPr="00DA5AB4">
        <w:rPr>
          <w:rFonts w:cstheme="minorHAnsi"/>
          <w:sz w:val="22"/>
          <w:szCs w:val="22"/>
        </w:rPr>
        <w:t xml:space="preserve"> M9</w:t>
      </w:r>
      <w:r w:rsidR="006E26E6" w:rsidRPr="00DA5AB4">
        <w:rPr>
          <w:rFonts w:cstheme="minorHAnsi"/>
          <w:sz w:val="22"/>
          <w:szCs w:val="22"/>
        </w:rPr>
        <w:t xml:space="preserve"> in 2mL 96-deep-well-plates + </w:t>
      </w:r>
      <w:proofErr w:type="spellStart"/>
      <w:r w:rsidR="006E26E6" w:rsidRPr="00DA5AB4">
        <w:rPr>
          <w:rFonts w:cstheme="minorHAnsi"/>
          <w:sz w:val="22"/>
          <w:szCs w:val="22"/>
        </w:rPr>
        <w:t>AeraSeal</w:t>
      </w:r>
      <w:proofErr w:type="spellEnd"/>
      <w:r w:rsidR="006E26E6" w:rsidRPr="00DA5AB4">
        <w:rPr>
          <w:rFonts w:cstheme="minorHAnsi"/>
          <w:sz w:val="22"/>
          <w:szCs w:val="22"/>
        </w:rPr>
        <w:t xml:space="preserve"> film at </w:t>
      </w:r>
      <w:r w:rsidR="00EF38BF" w:rsidRPr="00DA5AB4">
        <w:rPr>
          <w:rFonts w:cstheme="minorHAnsi"/>
          <w:sz w:val="22"/>
          <w:szCs w:val="22"/>
        </w:rPr>
        <w:t xml:space="preserve">37°C, </w:t>
      </w:r>
      <w:r w:rsidR="006E26E6" w:rsidRPr="00DA5AB4">
        <w:rPr>
          <w:rFonts w:cstheme="minorHAnsi"/>
          <w:sz w:val="22"/>
          <w:szCs w:val="22"/>
        </w:rPr>
        <w:t>900 RPM (</w:t>
      </w:r>
      <w:proofErr w:type="spellStart"/>
      <w:r w:rsidR="006E26E6" w:rsidRPr="00DA5AB4">
        <w:rPr>
          <w:rFonts w:cstheme="minorHAnsi"/>
          <w:sz w:val="22"/>
          <w:szCs w:val="22"/>
        </w:rPr>
        <w:t>InforsHT</w:t>
      </w:r>
      <w:proofErr w:type="spellEnd"/>
      <w:r w:rsidR="006E26E6" w:rsidRPr="00DA5AB4">
        <w:rPr>
          <w:rFonts w:cstheme="minorHAnsi"/>
          <w:sz w:val="22"/>
          <w:szCs w:val="22"/>
        </w:rPr>
        <w:t xml:space="preserve"> </w:t>
      </w:r>
      <w:proofErr w:type="spellStart"/>
      <w:r w:rsidR="006E26E6" w:rsidRPr="00DA5AB4">
        <w:rPr>
          <w:rFonts w:cstheme="minorHAnsi"/>
          <w:sz w:val="22"/>
          <w:szCs w:val="22"/>
        </w:rPr>
        <w:t>Multitron</w:t>
      </w:r>
      <w:proofErr w:type="spellEnd"/>
      <w:r w:rsidR="006E26E6" w:rsidRPr="00DA5AB4">
        <w:rPr>
          <w:rFonts w:cstheme="minorHAnsi"/>
          <w:sz w:val="22"/>
          <w:szCs w:val="22"/>
        </w:rPr>
        <w:t xml:space="preserve"> Pro shaker incubator). </w:t>
      </w:r>
      <w:r w:rsidRPr="00DA5AB4">
        <w:rPr>
          <w:rFonts w:cstheme="minorHAnsi"/>
          <w:sz w:val="22"/>
          <w:szCs w:val="22"/>
        </w:rPr>
        <w:t xml:space="preserve">The cultures were then back diluted 1:100 </w:t>
      </w:r>
      <w:r w:rsidR="00D74657" w:rsidRPr="00DA5AB4">
        <w:rPr>
          <w:rFonts w:cstheme="minorHAnsi"/>
          <w:sz w:val="22"/>
          <w:szCs w:val="22"/>
        </w:rPr>
        <w:t>into 400</w:t>
      </w:r>
      <w:r w:rsidR="0001602F" w:rsidRPr="00DA5AB4">
        <w:rPr>
          <w:rFonts w:cstheme="minorHAnsi"/>
          <w:sz w:val="22"/>
          <w:szCs w:val="22"/>
        </w:rPr>
        <w:t>μL</w:t>
      </w:r>
      <w:r w:rsidR="00D74657" w:rsidRPr="00DA5AB4">
        <w:rPr>
          <w:rFonts w:cstheme="minorHAnsi"/>
          <w:sz w:val="22"/>
          <w:szCs w:val="22"/>
        </w:rPr>
        <w:t xml:space="preserve"> M9 </w:t>
      </w:r>
      <w:r w:rsidRPr="00DA5AB4">
        <w:rPr>
          <w:rFonts w:cstheme="minorHAnsi"/>
          <w:sz w:val="22"/>
          <w:szCs w:val="22"/>
        </w:rPr>
        <w:t xml:space="preserve">and grown for 1.5 hours. Cultures were then back diluted again </w:t>
      </w:r>
      <w:r w:rsidR="00482C71" w:rsidRPr="00DA5AB4">
        <w:rPr>
          <w:rFonts w:cstheme="minorHAnsi"/>
          <w:sz w:val="22"/>
          <w:szCs w:val="22"/>
        </w:rPr>
        <w:t xml:space="preserve">1:1000 </w:t>
      </w:r>
      <w:r w:rsidRPr="00DA5AB4">
        <w:rPr>
          <w:rFonts w:cstheme="minorHAnsi"/>
          <w:sz w:val="22"/>
          <w:szCs w:val="22"/>
        </w:rPr>
        <w:t xml:space="preserve">into M9 + appropriate inducer and cultured for </w:t>
      </w:r>
      <w:r w:rsidR="00B43BAD" w:rsidRPr="00DA5AB4">
        <w:rPr>
          <w:rFonts w:cstheme="minorHAnsi"/>
          <w:sz w:val="22"/>
          <w:szCs w:val="22"/>
        </w:rPr>
        <w:t>5</w:t>
      </w:r>
      <w:r w:rsidRPr="00DA5AB4">
        <w:rPr>
          <w:rFonts w:cstheme="minorHAnsi"/>
          <w:sz w:val="22"/>
          <w:szCs w:val="22"/>
        </w:rPr>
        <w:t>.5 hours.</w:t>
      </w:r>
      <w:r w:rsidR="005442A4" w:rsidRPr="00DA5AB4">
        <w:rPr>
          <w:rFonts w:cstheme="minorHAnsi"/>
          <w:sz w:val="22"/>
          <w:szCs w:val="22"/>
        </w:rPr>
        <w:t xml:space="preserve"> The optical density at 600nm (</w:t>
      </w:r>
      <w:r w:rsidR="005442A4" w:rsidRPr="00DA5AB4">
        <w:rPr>
          <w:rFonts w:cstheme="minorHAnsi"/>
          <w:position w:val="2"/>
          <w:sz w:val="22"/>
          <w:szCs w:val="22"/>
        </w:rPr>
        <w:t>OD</w:t>
      </w:r>
      <w:r w:rsidR="005442A4" w:rsidRPr="00DA5AB4">
        <w:rPr>
          <w:rFonts w:cstheme="minorHAnsi"/>
          <w:position w:val="-2"/>
          <w:sz w:val="22"/>
          <w:szCs w:val="22"/>
          <w:vertAlign w:val="subscript"/>
        </w:rPr>
        <w:t>600</w:t>
      </w:r>
      <w:r w:rsidR="005442A4" w:rsidRPr="00DA5AB4">
        <w:rPr>
          <w:rFonts w:cstheme="minorHAnsi"/>
          <w:position w:val="-2"/>
          <w:sz w:val="22"/>
          <w:szCs w:val="22"/>
        </w:rPr>
        <w:t>) was then measured and a relative</w:t>
      </w:r>
      <w:r w:rsidR="00AE2773" w:rsidRPr="00DA5AB4">
        <w:rPr>
          <w:rFonts w:cstheme="minorHAnsi"/>
          <w:position w:val="-2"/>
          <w:sz w:val="22"/>
          <w:szCs w:val="22"/>
        </w:rPr>
        <w:t xml:space="preserve"> growth rate was </w:t>
      </w:r>
      <w:r w:rsidR="00147EED" w:rsidRPr="00DA5AB4">
        <w:rPr>
          <w:rFonts w:cstheme="minorHAnsi"/>
          <w:position w:val="-2"/>
          <w:sz w:val="22"/>
          <w:szCs w:val="22"/>
        </w:rPr>
        <w:t>calculated</w:t>
      </w:r>
      <w:r w:rsidR="00AE2773" w:rsidRPr="00DA5AB4">
        <w:rPr>
          <w:rFonts w:cstheme="minorHAnsi"/>
          <w:position w:val="-2"/>
          <w:sz w:val="22"/>
          <w:szCs w:val="22"/>
        </w:rPr>
        <w:t>.</w:t>
      </w:r>
      <w:r w:rsidR="00147EED" w:rsidRPr="00DA5AB4">
        <w:rPr>
          <w:rFonts w:cstheme="minorHAnsi"/>
          <w:position w:val="-2"/>
          <w:sz w:val="22"/>
          <w:szCs w:val="22"/>
        </w:rPr>
        <w:t xml:space="preserve"> For OD measurements, 200</w:t>
      </w:r>
      <w:r w:rsidR="0001602F" w:rsidRPr="00DA5AB4">
        <w:rPr>
          <w:rFonts w:cstheme="minorHAnsi"/>
          <w:position w:val="-2"/>
          <w:sz w:val="22"/>
          <w:szCs w:val="22"/>
        </w:rPr>
        <w:t>μL</w:t>
      </w:r>
      <w:r w:rsidR="00147EED" w:rsidRPr="00DA5AB4">
        <w:rPr>
          <w:rFonts w:cstheme="minorHAnsi"/>
          <w:position w:val="-2"/>
          <w:sz w:val="22"/>
          <w:szCs w:val="22"/>
        </w:rPr>
        <w:t xml:space="preserve"> of culture was transferred to </w:t>
      </w:r>
      <w:proofErr w:type="spellStart"/>
      <w:r w:rsidR="001B695B" w:rsidRPr="00DA5AB4">
        <w:rPr>
          <w:rFonts w:cstheme="minorHAnsi"/>
          <w:sz w:val="22"/>
          <w:szCs w:val="22"/>
        </w:rPr>
        <w:t>Nunc</w:t>
      </w:r>
      <w:r w:rsidR="00DF5746" w:rsidRPr="00DA5AB4">
        <w:rPr>
          <w:rFonts w:cstheme="minorHAnsi"/>
          <w:sz w:val="22"/>
          <w:szCs w:val="22"/>
          <w:vertAlign w:val="superscript"/>
        </w:rPr>
        <w:t>TM</w:t>
      </w:r>
      <w:proofErr w:type="spellEnd"/>
      <w:r w:rsidR="001B695B" w:rsidRPr="00DA5AB4">
        <w:rPr>
          <w:rFonts w:cstheme="minorHAnsi"/>
          <w:position w:val="8"/>
          <w:sz w:val="22"/>
          <w:szCs w:val="22"/>
        </w:rPr>
        <w:t xml:space="preserve"> </w:t>
      </w:r>
      <w:r w:rsidR="001B695B" w:rsidRPr="00DA5AB4">
        <w:rPr>
          <w:rFonts w:cstheme="minorHAnsi"/>
          <w:sz w:val="22"/>
          <w:szCs w:val="22"/>
        </w:rPr>
        <w:t>96-well plates</w:t>
      </w:r>
      <w:r w:rsidR="00022607" w:rsidRPr="00DA5AB4">
        <w:rPr>
          <w:rFonts w:cstheme="minorHAnsi"/>
          <w:sz w:val="22"/>
          <w:szCs w:val="22"/>
        </w:rPr>
        <w:t xml:space="preserve"> with optically clear bottoms </w:t>
      </w:r>
      <w:r w:rsidR="00147EED" w:rsidRPr="00DA5AB4">
        <w:rPr>
          <w:rFonts w:cstheme="minorHAnsi"/>
          <w:position w:val="-2"/>
          <w:sz w:val="22"/>
          <w:szCs w:val="22"/>
        </w:rPr>
        <w:t>(</w:t>
      </w:r>
      <w:proofErr w:type="spellStart"/>
      <w:r w:rsidR="00147EED" w:rsidRPr="00DA5AB4">
        <w:rPr>
          <w:rFonts w:cstheme="minorHAnsi"/>
          <w:sz w:val="22"/>
          <w:szCs w:val="22"/>
        </w:rPr>
        <w:t>Thermo</w:t>
      </w:r>
      <w:proofErr w:type="spellEnd"/>
      <w:r w:rsidR="00147EED" w:rsidRPr="00DA5AB4">
        <w:rPr>
          <w:rFonts w:cstheme="minorHAnsi"/>
          <w:sz w:val="22"/>
          <w:szCs w:val="22"/>
        </w:rPr>
        <w:t xml:space="preserve"> Scientific</w:t>
      </w:r>
      <w:r w:rsidR="005B2F88" w:rsidRPr="00DA5AB4">
        <w:rPr>
          <w:rFonts w:cstheme="minorHAnsi"/>
          <w:sz w:val="22"/>
          <w:szCs w:val="22"/>
        </w:rPr>
        <w:t>, 165305</w:t>
      </w:r>
      <w:r w:rsidR="00147EED" w:rsidRPr="00DA5AB4">
        <w:rPr>
          <w:rFonts w:cstheme="minorHAnsi"/>
          <w:sz w:val="22"/>
          <w:szCs w:val="22"/>
        </w:rPr>
        <w:t>)</w:t>
      </w:r>
      <w:r w:rsidR="001B695B" w:rsidRPr="00DA5AB4">
        <w:rPr>
          <w:rFonts w:cstheme="minorHAnsi"/>
          <w:sz w:val="22"/>
          <w:szCs w:val="22"/>
        </w:rPr>
        <w:t>. The plates were then placed into a Synergy H1 plate reader (</w:t>
      </w:r>
      <w:proofErr w:type="spellStart"/>
      <w:r w:rsidR="001B695B" w:rsidRPr="00DA5AB4">
        <w:rPr>
          <w:rFonts w:cstheme="minorHAnsi"/>
          <w:sz w:val="22"/>
          <w:szCs w:val="22"/>
        </w:rPr>
        <w:t>BioTek</w:t>
      </w:r>
      <w:proofErr w:type="spellEnd"/>
      <w:r w:rsidR="001B695B" w:rsidRPr="00DA5AB4">
        <w:rPr>
          <w:rFonts w:cstheme="minorHAnsi"/>
          <w:sz w:val="22"/>
          <w:szCs w:val="22"/>
        </w:rPr>
        <w:t xml:space="preserve"> Instruments) for absorbance measurements. </w:t>
      </w:r>
      <w:r w:rsidR="00C13D2B" w:rsidRPr="00DA5AB4">
        <w:rPr>
          <w:rFonts w:cstheme="minorHAnsi"/>
          <w:sz w:val="22"/>
          <w:szCs w:val="22"/>
        </w:rPr>
        <w:t xml:space="preserve">Relative growth </w:t>
      </w:r>
      <w:r w:rsidR="006358C6" w:rsidRPr="00DA5AB4">
        <w:rPr>
          <w:rFonts w:cstheme="minorHAnsi"/>
          <w:sz w:val="22"/>
          <w:szCs w:val="22"/>
        </w:rPr>
        <w:t xml:space="preserve">at a given induction level was normalized to the OD </w:t>
      </w:r>
      <w:r w:rsidR="00EE66E6" w:rsidRPr="00DA5AB4">
        <w:rPr>
          <w:rFonts w:cstheme="minorHAnsi"/>
          <w:sz w:val="22"/>
          <w:szCs w:val="22"/>
        </w:rPr>
        <w:t>of uninduced cultures</w:t>
      </w:r>
      <w:r w:rsidR="006E286B" w:rsidRPr="00DA5AB4">
        <w:rPr>
          <w:rFonts w:cstheme="minorHAnsi"/>
          <w:sz w:val="22"/>
          <w:szCs w:val="22"/>
        </w:rPr>
        <w:t xml:space="preserve"> and calculated with the following equation:</w:t>
      </w:r>
      <w:r w:rsidR="005442A4" w:rsidRPr="00DA5AB4">
        <w:rPr>
          <w:rFonts w:cstheme="minorHAnsi"/>
          <w:sz w:val="22"/>
          <w:szCs w:val="22"/>
        </w:rPr>
        <w:t xml:space="preserve"> </w:t>
      </w:r>
      <w:r w:rsidR="006358C6" w:rsidRPr="00DA5AB4">
        <w:rPr>
          <w:rFonts w:cstheme="minorHAnsi"/>
          <w:sz w:val="22"/>
          <w:szCs w:val="22"/>
        </w:rPr>
        <w:t>(</w:t>
      </w:r>
      <m:oMath>
        <m:r>
          <w:rPr>
            <w:rFonts w:ascii="Cambria Math" w:hAnsi="Cambria Math" w:cstheme="minorHAnsi"/>
            <w:sz w:val="22"/>
            <w:szCs w:val="22"/>
          </w:rPr>
          <m:t>O</m:t>
        </m:r>
        <m:sSub>
          <m:sSubPr>
            <m:ctrlPr>
              <w:ins w:id="987" w:author="jai padmakumar" w:date="2022-12-16T14:21:00Z">
                <w:rPr>
                  <w:rFonts w:ascii="Cambria Math" w:hAnsi="Cambria Math" w:cstheme="minorHAnsi"/>
                  <w:i/>
                  <w:sz w:val="22"/>
                  <w:szCs w:val="22"/>
                </w:rPr>
              </w:ins>
            </m:ctrlPr>
          </m:sSubPr>
          <m:e>
            <m:r>
              <w:rPr>
                <w:rFonts w:ascii="Cambria Math" w:hAnsi="Cambria Math" w:cstheme="minorHAnsi"/>
                <w:sz w:val="22"/>
                <w:szCs w:val="22"/>
              </w:rPr>
              <m:t>D</m:t>
            </m:r>
          </m:e>
          <m:sub>
            <m:r>
              <w:rPr>
                <w:rFonts w:ascii="Cambria Math" w:hAnsi="Cambria Math" w:cstheme="minorHAnsi"/>
                <w:sz w:val="22"/>
                <w:szCs w:val="22"/>
              </w:rPr>
              <m:t>600</m:t>
            </m:r>
          </m:sub>
        </m:sSub>
        <m:r>
          <w:rPr>
            <w:rFonts w:ascii="Cambria Math" w:eastAsiaTheme="minorEastAsia" w:hAnsi="Cambria Math" w:cstheme="minorHAnsi"/>
            <w:sz w:val="22"/>
            <w:szCs w:val="22"/>
          </w:rPr>
          <m:t>-O</m:t>
        </m:r>
        <m:sSubSup>
          <m:sSubSupPr>
            <m:ctrlPr>
              <w:ins w:id="988" w:author="jai padmakumar" w:date="2022-12-16T14:21:00Z">
                <w:rPr>
                  <w:rFonts w:ascii="Cambria Math" w:eastAsiaTheme="minorEastAsia" w:hAnsi="Cambria Math" w:cstheme="minorHAnsi"/>
                  <w:i/>
                  <w:sz w:val="22"/>
                  <w:szCs w:val="22"/>
                </w:rPr>
              </w:ins>
            </m:ctrlPr>
          </m:sSubSupPr>
          <m:e>
            <m:r>
              <w:rPr>
                <w:rFonts w:ascii="Cambria Math" w:eastAsiaTheme="minorEastAsia" w:hAnsi="Cambria Math" w:cstheme="minorHAnsi"/>
                <w:sz w:val="22"/>
                <w:szCs w:val="22"/>
              </w:rPr>
              <m:t>D</m:t>
            </m:r>
          </m:e>
          <m:sub>
            <m:r>
              <w:rPr>
                <w:rFonts w:ascii="Cambria Math" w:eastAsiaTheme="minorEastAsia" w:hAnsi="Cambria Math" w:cstheme="minorHAnsi"/>
                <w:sz w:val="22"/>
                <w:szCs w:val="22"/>
              </w:rPr>
              <m:t>600</m:t>
            </m:r>
          </m:sub>
          <m:sup>
            <m:r>
              <w:rPr>
                <w:rFonts w:ascii="Cambria Math" w:eastAsiaTheme="minorEastAsia" w:hAnsi="Cambria Math" w:cstheme="minorHAnsi"/>
                <w:sz w:val="22"/>
                <w:szCs w:val="22"/>
              </w:rPr>
              <m:t>blank</m:t>
            </m:r>
          </m:sup>
        </m:sSubSup>
        <m:r>
          <w:rPr>
            <w:rFonts w:ascii="Cambria Math" w:eastAsiaTheme="minorEastAsia" w:hAnsi="Cambria Math" w:cstheme="minorHAnsi"/>
            <w:sz w:val="22"/>
            <w:szCs w:val="22"/>
          </w:rPr>
          <m:t>)/(</m:t>
        </m:r>
        <m:sSubSup>
          <m:sSubSupPr>
            <m:ctrlPr>
              <w:ins w:id="989" w:author="jai padmakumar" w:date="2022-12-16T14:21:00Z">
                <w:rPr>
                  <w:rFonts w:ascii="Cambria Math" w:eastAsiaTheme="minorEastAsia" w:hAnsi="Cambria Math" w:cstheme="minorHAnsi"/>
                  <w:i/>
                  <w:sz w:val="22"/>
                  <w:szCs w:val="22"/>
                </w:rPr>
              </w:ins>
            </m:ctrlPr>
          </m:sSubSupPr>
          <m:e>
            <m:r>
              <w:rPr>
                <w:rFonts w:ascii="Cambria Math" w:hAnsi="Cambria Math" w:cstheme="minorHAnsi"/>
                <w:sz w:val="22"/>
                <w:szCs w:val="22"/>
              </w:rPr>
              <m:t>OD</m:t>
            </m:r>
          </m:e>
          <m:sub>
            <m:r>
              <w:rPr>
                <w:rFonts w:ascii="Cambria Math" w:hAnsi="Cambria Math" w:cstheme="minorHAnsi"/>
                <w:sz w:val="22"/>
                <w:szCs w:val="22"/>
              </w:rPr>
              <m:t>600</m:t>
            </m:r>
            <m:ctrlPr>
              <w:ins w:id="990" w:author="jai padmakumar" w:date="2022-12-16T14:21:00Z">
                <w:rPr>
                  <w:rFonts w:ascii="Cambria Math" w:hAnsi="Cambria Math" w:cstheme="minorHAnsi"/>
                  <w:i/>
                  <w:sz w:val="22"/>
                  <w:szCs w:val="22"/>
                </w:rPr>
              </w:ins>
            </m:ctrlPr>
          </m:sub>
          <m:sup>
            <m:d>
              <m:dPr>
                <m:begChr m:val="{"/>
                <m:endChr m:val="}"/>
                <m:ctrlPr>
                  <w:ins w:id="991" w:author="jai padmakumar" w:date="2022-12-16T14:21:00Z">
                    <w:rPr>
                      <w:rFonts w:ascii="Cambria Math" w:eastAsiaTheme="minorEastAsia" w:hAnsi="Cambria Math" w:cstheme="minorHAnsi"/>
                      <w:i/>
                      <w:sz w:val="22"/>
                      <w:szCs w:val="22"/>
                    </w:rPr>
                  </w:ins>
                </m:ctrlPr>
              </m:dPr>
              <m:e>
                <m:r>
                  <w:rPr>
                    <w:rFonts w:ascii="Cambria Math" w:eastAsiaTheme="minorEastAsia" w:hAnsi="Cambria Math" w:cstheme="minorHAnsi"/>
                    <w:sz w:val="22"/>
                    <w:szCs w:val="22"/>
                  </w:rPr>
                  <m:t>no repressor induction</m:t>
                </m:r>
              </m:e>
            </m:d>
          </m:sup>
        </m:sSubSup>
        <m:r>
          <w:rPr>
            <w:rFonts w:ascii="Cambria Math" w:eastAsiaTheme="minorEastAsia" w:hAnsi="Cambria Math" w:cstheme="minorHAnsi"/>
            <w:sz w:val="22"/>
            <w:szCs w:val="22"/>
          </w:rPr>
          <m:t>-O</m:t>
        </m:r>
        <m:sSubSup>
          <m:sSubSupPr>
            <m:ctrlPr>
              <w:ins w:id="992" w:author="jai padmakumar" w:date="2022-12-16T14:21:00Z">
                <w:rPr>
                  <w:rFonts w:ascii="Cambria Math" w:eastAsiaTheme="minorEastAsia" w:hAnsi="Cambria Math" w:cstheme="minorHAnsi"/>
                  <w:i/>
                  <w:sz w:val="22"/>
                  <w:szCs w:val="22"/>
                </w:rPr>
              </w:ins>
            </m:ctrlPr>
          </m:sSubSupPr>
          <m:e>
            <m:r>
              <w:rPr>
                <w:rFonts w:ascii="Cambria Math" w:eastAsiaTheme="minorEastAsia" w:hAnsi="Cambria Math" w:cstheme="minorHAnsi"/>
                <w:sz w:val="22"/>
                <w:szCs w:val="22"/>
              </w:rPr>
              <m:t>D</m:t>
            </m:r>
          </m:e>
          <m:sub>
            <m:r>
              <w:rPr>
                <w:rFonts w:ascii="Cambria Math" w:eastAsiaTheme="minorEastAsia" w:hAnsi="Cambria Math" w:cstheme="minorHAnsi"/>
                <w:sz w:val="22"/>
                <w:szCs w:val="22"/>
              </w:rPr>
              <m:t>600</m:t>
            </m:r>
          </m:sub>
          <m:sup>
            <m:r>
              <w:rPr>
                <w:rFonts w:ascii="Cambria Math" w:eastAsiaTheme="minorEastAsia" w:hAnsi="Cambria Math" w:cstheme="minorHAnsi"/>
                <w:sz w:val="22"/>
                <w:szCs w:val="22"/>
              </w:rPr>
              <m:t>blank</m:t>
            </m:r>
          </m:sup>
        </m:sSubSup>
        <m:r>
          <w:rPr>
            <w:rFonts w:ascii="Cambria Math" w:eastAsiaTheme="minorEastAsia" w:hAnsi="Cambria Math" w:cstheme="minorHAnsi"/>
            <w:sz w:val="22"/>
            <w:szCs w:val="22"/>
          </w:rPr>
          <m:t>)</m:t>
        </m:r>
      </m:oMath>
    </w:p>
    <w:p w14:paraId="1F4FEEB8" w14:textId="2319080B" w:rsidR="0085515D" w:rsidRPr="00DA5AB4" w:rsidRDefault="0085515D">
      <w:pPr>
        <w:rPr>
          <w:rFonts w:cstheme="minorHAnsi"/>
          <w:sz w:val="22"/>
          <w:szCs w:val="22"/>
        </w:rPr>
      </w:pPr>
    </w:p>
    <w:p w14:paraId="12564BD1" w14:textId="502773D6" w:rsidR="00121270" w:rsidRPr="00DA5AB4" w:rsidRDefault="00121270">
      <w:pPr>
        <w:rPr>
          <w:rFonts w:cstheme="minorHAnsi"/>
          <w:sz w:val="22"/>
          <w:szCs w:val="22"/>
          <w:u w:val="single"/>
        </w:rPr>
      </w:pPr>
      <w:r w:rsidRPr="00DA5AB4">
        <w:rPr>
          <w:rFonts w:cstheme="minorHAnsi"/>
          <w:sz w:val="22"/>
          <w:szCs w:val="22"/>
          <w:u w:val="single"/>
        </w:rPr>
        <w:t>Cross talk characterization:</w:t>
      </w:r>
    </w:p>
    <w:p w14:paraId="7AF2D6B3" w14:textId="5A8865EE" w:rsidR="00121270" w:rsidRDefault="007D175C">
      <w:pPr>
        <w:rPr>
          <w:ins w:id="993" w:author="jai padmakumar" w:date="2022-12-13T23:05:00Z"/>
          <w:rFonts w:cstheme="minorHAnsi"/>
          <w:sz w:val="22"/>
          <w:szCs w:val="22"/>
        </w:rPr>
      </w:pPr>
      <w:r w:rsidRPr="00DA5AB4">
        <w:rPr>
          <w:rFonts w:cstheme="minorHAnsi"/>
          <w:sz w:val="22"/>
          <w:szCs w:val="22"/>
        </w:rPr>
        <w:t xml:space="preserve">MG1655 </w:t>
      </w:r>
      <w:r w:rsidR="00FE3D77" w:rsidRPr="00DA5AB4">
        <w:rPr>
          <w:rFonts w:cstheme="minorHAnsi"/>
          <w:sz w:val="22"/>
          <w:szCs w:val="22"/>
        </w:rPr>
        <w:t>strains</w:t>
      </w:r>
      <w:r w:rsidR="00557A10" w:rsidRPr="00DA5AB4">
        <w:rPr>
          <w:rFonts w:cstheme="minorHAnsi"/>
          <w:sz w:val="22"/>
          <w:szCs w:val="22"/>
        </w:rPr>
        <w:t xml:space="preserve"> were plated </w:t>
      </w:r>
      <w:r w:rsidR="00742682" w:rsidRPr="00DA5AB4">
        <w:rPr>
          <w:rFonts w:cstheme="minorHAnsi"/>
          <w:sz w:val="22"/>
          <w:szCs w:val="22"/>
        </w:rPr>
        <w:t xml:space="preserve">for single colonies </w:t>
      </w:r>
      <w:r w:rsidR="00557A10" w:rsidRPr="00DA5AB4">
        <w:rPr>
          <w:rFonts w:cstheme="minorHAnsi"/>
          <w:sz w:val="22"/>
          <w:szCs w:val="22"/>
        </w:rPr>
        <w:t xml:space="preserve">on LB agar + </w:t>
      </w:r>
      <w:r w:rsidR="00444A61" w:rsidRPr="00DA5AB4">
        <w:rPr>
          <w:rFonts w:cstheme="minorHAnsi"/>
          <w:sz w:val="22"/>
          <w:szCs w:val="22"/>
        </w:rPr>
        <w:t>K</w:t>
      </w:r>
      <w:r w:rsidR="00557A10" w:rsidRPr="00DA5AB4">
        <w:rPr>
          <w:rFonts w:cstheme="minorHAnsi"/>
          <w:sz w:val="22"/>
          <w:szCs w:val="22"/>
        </w:rPr>
        <w:t xml:space="preserve">an + </w:t>
      </w:r>
      <w:r w:rsidR="00444A61" w:rsidRPr="00DA5AB4">
        <w:rPr>
          <w:rFonts w:cstheme="minorHAnsi"/>
          <w:sz w:val="22"/>
          <w:szCs w:val="22"/>
        </w:rPr>
        <w:t>C</w:t>
      </w:r>
      <w:r w:rsidR="00557A10" w:rsidRPr="00DA5AB4">
        <w:rPr>
          <w:rFonts w:cstheme="minorHAnsi"/>
          <w:sz w:val="22"/>
          <w:szCs w:val="22"/>
        </w:rPr>
        <w:t>arb plates</w:t>
      </w:r>
      <w:r w:rsidR="00160E5F" w:rsidRPr="00DA5AB4">
        <w:rPr>
          <w:rFonts w:cstheme="minorHAnsi"/>
          <w:sz w:val="22"/>
          <w:szCs w:val="22"/>
        </w:rPr>
        <w:t xml:space="preserve">, </w:t>
      </w:r>
      <w:r w:rsidR="00557A10" w:rsidRPr="00DA5AB4">
        <w:rPr>
          <w:rFonts w:cstheme="minorHAnsi"/>
          <w:sz w:val="22"/>
          <w:szCs w:val="22"/>
        </w:rPr>
        <w:t xml:space="preserve">inoculated </w:t>
      </w:r>
      <w:r w:rsidR="00344D8B" w:rsidRPr="00DA5AB4">
        <w:rPr>
          <w:rFonts w:cstheme="minorHAnsi"/>
          <w:sz w:val="22"/>
          <w:szCs w:val="22"/>
        </w:rPr>
        <w:t>in</w:t>
      </w:r>
      <w:r w:rsidR="003B1EB5" w:rsidRPr="00DA5AB4">
        <w:rPr>
          <w:rFonts w:cstheme="minorHAnsi"/>
          <w:sz w:val="22"/>
          <w:szCs w:val="22"/>
        </w:rPr>
        <w:t>to</w:t>
      </w:r>
      <w:r w:rsidR="00344D8B" w:rsidRPr="00DA5AB4">
        <w:rPr>
          <w:rFonts w:cstheme="minorHAnsi"/>
          <w:sz w:val="22"/>
          <w:szCs w:val="22"/>
        </w:rPr>
        <w:t xml:space="preserve"> 150</w:t>
      </w:r>
      <w:r w:rsidR="0001602F" w:rsidRPr="00DA5AB4">
        <w:rPr>
          <w:rFonts w:cstheme="minorHAnsi"/>
          <w:sz w:val="22"/>
          <w:szCs w:val="22"/>
        </w:rPr>
        <w:t>μL</w:t>
      </w:r>
      <w:r w:rsidR="00344D8B" w:rsidRPr="00DA5AB4">
        <w:rPr>
          <w:rFonts w:cstheme="minorHAnsi"/>
          <w:sz w:val="22"/>
          <w:szCs w:val="22"/>
        </w:rPr>
        <w:t xml:space="preserve"> </w:t>
      </w:r>
      <w:r w:rsidR="00160E5F" w:rsidRPr="00DA5AB4">
        <w:rPr>
          <w:rFonts w:cstheme="minorHAnsi"/>
          <w:sz w:val="22"/>
          <w:szCs w:val="22"/>
        </w:rPr>
        <w:t xml:space="preserve">M9 in </w:t>
      </w:r>
      <w:r w:rsidR="004C3F08" w:rsidRPr="00DA5AB4">
        <w:rPr>
          <w:rFonts w:cstheme="minorHAnsi"/>
          <w:sz w:val="22"/>
          <w:szCs w:val="22"/>
        </w:rPr>
        <w:t xml:space="preserve">shallow bottom </w:t>
      </w:r>
      <w:r w:rsidR="00F37D8F" w:rsidRPr="00DA5AB4">
        <w:rPr>
          <w:rFonts w:cstheme="minorHAnsi"/>
          <w:sz w:val="22"/>
          <w:szCs w:val="22"/>
        </w:rPr>
        <w:t>96-well plates</w:t>
      </w:r>
      <w:r w:rsidR="00160E5F" w:rsidRPr="00DA5AB4">
        <w:rPr>
          <w:rFonts w:cstheme="minorHAnsi"/>
          <w:sz w:val="22"/>
          <w:szCs w:val="22"/>
        </w:rPr>
        <w:t xml:space="preserve">, and cultured overnight at </w:t>
      </w:r>
      <w:r w:rsidR="00EF38BF" w:rsidRPr="00DA5AB4">
        <w:rPr>
          <w:rFonts w:cstheme="minorHAnsi"/>
          <w:sz w:val="22"/>
          <w:szCs w:val="22"/>
        </w:rPr>
        <w:t>37°C</w:t>
      </w:r>
      <w:r w:rsidR="00DB3723" w:rsidRPr="00DA5AB4">
        <w:rPr>
          <w:rFonts w:cstheme="minorHAnsi"/>
          <w:sz w:val="22"/>
          <w:szCs w:val="22"/>
        </w:rPr>
        <w:t xml:space="preserve">, </w:t>
      </w:r>
      <w:r w:rsidR="00160E5F" w:rsidRPr="00DA5AB4">
        <w:rPr>
          <w:rFonts w:cstheme="minorHAnsi"/>
          <w:sz w:val="22"/>
          <w:szCs w:val="22"/>
        </w:rPr>
        <w:t>1000 RPM</w:t>
      </w:r>
      <w:r w:rsidR="003B1EB5" w:rsidRPr="00DA5AB4">
        <w:rPr>
          <w:rFonts w:cstheme="minorHAnsi"/>
          <w:sz w:val="22"/>
          <w:szCs w:val="22"/>
        </w:rPr>
        <w:t xml:space="preserve"> on an ELMI shaker.</w:t>
      </w:r>
      <w:r w:rsidR="00652463" w:rsidRPr="00DA5AB4">
        <w:rPr>
          <w:rFonts w:cstheme="minorHAnsi"/>
          <w:sz w:val="22"/>
          <w:szCs w:val="22"/>
        </w:rPr>
        <w:t xml:space="preserve"> Cells were then diluted 1:10</w:t>
      </w:r>
      <w:r w:rsidR="00E830F4" w:rsidRPr="00DA5AB4">
        <w:rPr>
          <w:rFonts w:cstheme="minorHAnsi"/>
          <w:sz w:val="22"/>
          <w:szCs w:val="22"/>
        </w:rPr>
        <w:t xml:space="preserve">0 </w:t>
      </w:r>
      <w:r w:rsidR="00652463" w:rsidRPr="00DA5AB4">
        <w:rPr>
          <w:rFonts w:cstheme="minorHAnsi"/>
          <w:sz w:val="22"/>
          <w:szCs w:val="22"/>
        </w:rPr>
        <w:t>and cultured for 1</w:t>
      </w:r>
      <w:r w:rsidR="00420703" w:rsidRPr="00DA5AB4">
        <w:rPr>
          <w:rFonts w:cstheme="minorHAnsi"/>
          <w:sz w:val="22"/>
          <w:szCs w:val="22"/>
        </w:rPr>
        <w:t xml:space="preserve"> </w:t>
      </w:r>
      <w:r w:rsidR="00652463" w:rsidRPr="00DA5AB4">
        <w:rPr>
          <w:rFonts w:cstheme="minorHAnsi"/>
          <w:sz w:val="22"/>
          <w:szCs w:val="22"/>
        </w:rPr>
        <w:t xml:space="preserve">hour. Cells were then diluted </w:t>
      </w:r>
      <w:r w:rsidR="00E830F4" w:rsidRPr="00DA5AB4">
        <w:rPr>
          <w:rFonts w:cstheme="minorHAnsi"/>
          <w:sz w:val="22"/>
          <w:szCs w:val="22"/>
        </w:rPr>
        <w:t>1</w:t>
      </w:r>
      <w:r w:rsidR="00B820EB" w:rsidRPr="00DA5AB4">
        <w:rPr>
          <w:rFonts w:cstheme="minorHAnsi"/>
          <w:sz w:val="22"/>
          <w:szCs w:val="22"/>
        </w:rPr>
        <w:t>:</w:t>
      </w:r>
      <w:r w:rsidR="00E830F4" w:rsidRPr="00DA5AB4">
        <w:rPr>
          <w:rFonts w:cstheme="minorHAnsi"/>
          <w:sz w:val="22"/>
          <w:szCs w:val="22"/>
        </w:rPr>
        <w:t>1000 into M9 with and without 1000</w:t>
      </w:r>
      <w:r w:rsidR="008707A7" w:rsidRPr="00DA5AB4">
        <w:rPr>
          <w:rFonts w:cstheme="minorHAnsi"/>
          <w:sz w:val="22"/>
          <w:szCs w:val="22"/>
        </w:rPr>
        <w:t>μM</w:t>
      </w:r>
      <w:r w:rsidR="00E830F4" w:rsidRPr="00DA5AB4">
        <w:rPr>
          <w:rFonts w:cstheme="minorHAnsi"/>
          <w:sz w:val="22"/>
          <w:szCs w:val="22"/>
        </w:rPr>
        <w:t xml:space="preserve"> IPTG</w:t>
      </w:r>
      <w:r w:rsidR="00030AEB" w:rsidRPr="00DA5AB4">
        <w:rPr>
          <w:rFonts w:cstheme="minorHAnsi"/>
          <w:sz w:val="22"/>
          <w:szCs w:val="22"/>
        </w:rPr>
        <w:t xml:space="preserve"> and grown for 4.5 hours. </w:t>
      </w:r>
      <w:r w:rsidR="00B820EB" w:rsidRPr="00DA5AB4">
        <w:rPr>
          <w:rFonts w:cstheme="minorHAnsi"/>
          <w:sz w:val="22"/>
          <w:szCs w:val="22"/>
        </w:rPr>
        <w:t>50</w:t>
      </w:r>
      <w:r w:rsidR="0001602F" w:rsidRPr="00DA5AB4">
        <w:rPr>
          <w:rFonts w:cstheme="minorHAnsi"/>
          <w:sz w:val="22"/>
          <w:szCs w:val="22"/>
        </w:rPr>
        <w:t>μL</w:t>
      </w:r>
      <w:r w:rsidR="00B820EB" w:rsidRPr="00DA5AB4">
        <w:rPr>
          <w:rFonts w:cstheme="minorHAnsi"/>
          <w:sz w:val="22"/>
          <w:szCs w:val="22"/>
        </w:rPr>
        <w:t xml:space="preserve"> of cells were then diluted into 180</w:t>
      </w:r>
      <w:r w:rsidR="0001602F" w:rsidRPr="00DA5AB4">
        <w:rPr>
          <w:rFonts w:cstheme="minorHAnsi"/>
          <w:sz w:val="22"/>
          <w:szCs w:val="22"/>
        </w:rPr>
        <w:t>μL</w:t>
      </w:r>
      <w:r w:rsidR="00B820EB" w:rsidRPr="00DA5AB4">
        <w:rPr>
          <w:rFonts w:cstheme="minorHAnsi"/>
          <w:sz w:val="22"/>
          <w:szCs w:val="22"/>
        </w:rPr>
        <w:t xml:space="preserve"> PBS + 1mg/mL</w:t>
      </w:r>
      <w:r w:rsidR="00E516FB" w:rsidRPr="00DA5AB4">
        <w:rPr>
          <w:rFonts w:cstheme="minorHAnsi"/>
          <w:sz w:val="22"/>
          <w:szCs w:val="22"/>
        </w:rPr>
        <w:t xml:space="preserve"> </w:t>
      </w:r>
      <w:r w:rsidR="00287954" w:rsidRPr="00DA5AB4">
        <w:rPr>
          <w:rFonts w:cstheme="minorHAnsi"/>
          <w:sz w:val="22"/>
          <w:szCs w:val="22"/>
        </w:rPr>
        <w:t xml:space="preserve">and fluorescence </w:t>
      </w:r>
      <w:proofErr w:type="gramStart"/>
      <w:r w:rsidR="00287954" w:rsidRPr="00DA5AB4">
        <w:rPr>
          <w:rFonts w:cstheme="minorHAnsi"/>
          <w:sz w:val="22"/>
          <w:szCs w:val="22"/>
        </w:rPr>
        <w:t>was</w:t>
      </w:r>
      <w:proofErr w:type="gramEnd"/>
      <w:r w:rsidR="00287954" w:rsidRPr="00DA5AB4">
        <w:rPr>
          <w:rFonts w:cstheme="minorHAnsi"/>
          <w:sz w:val="22"/>
          <w:szCs w:val="22"/>
        </w:rPr>
        <w:t xml:space="preserve"> measured by flow cytometry. </w:t>
      </w:r>
      <w:r w:rsidR="002F6FBE" w:rsidRPr="00DA5AB4">
        <w:rPr>
          <w:rFonts w:cstheme="minorHAnsi"/>
          <w:sz w:val="22"/>
          <w:szCs w:val="22"/>
        </w:rPr>
        <w:t>Median population values were extracte</w:t>
      </w:r>
      <w:r w:rsidR="00DE6C45" w:rsidRPr="00DA5AB4">
        <w:rPr>
          <w:rFonts w:cstheme="minorHAnsi"/>
          <w:sz w:val="22"/>
          <w:szCs w:val="22"/>
        </w:rPr>
        <w:t>d</w:t>
      </w:r>
      <w:r w:rsidR="00206E9B" w:rsidRPr="00DA5AB4">
        <w:rPr>
          <w:rFonts w:cstheme="minorHAnsi"/>
          <w:sz w:val="22"/>
          <w:szCs w:val="22"/>
        </w:rPr>
        <w:t>, autofluorescence measured with</w:t>
      </w:r>
      <w:r w:rsidR="00127EDA" w:rsidRPr="00DA5AB4">
        <w:rPr>
          <w:rFonts w:cstheme="minorHAnsi"/>
          <w:sz w:val="22"/>
          <w:szCs w:val="22"/>
        </w:rPr>
        <w:t xml:space="preserve"> strain int300</w:t>
      </w:r>
      <w:r w:rsidR="002F1596" w:rsidRPr="00DA5AB4">
        <w:rPr>
          <w:rFonts w:cstheme="minorHAnsi"/>
          <w:sz w:val="22"/>
          <w:szCs w:val="22"/>
        </w:rPr>
        <w:t xml:space="preserve"> was </w:t>
      </w:r>
      <w:r w:rsidR="008F719B" w:rsidRPr="00DA5AB4">
        <w:rPr>
          <w:rFonts w:cstheme="minorHAnsi"/>
          <w:sz w:val="22"/>
          <w:szCs w:val="22"/>
        </w:rPr>
        <w:t>subtracted,</w:t>
      </w:r>
      <w:r w:rsidR="00DE6C45" w:rsidRPr="00DA5AB4">
        <w:rPr>
          <w:rFonts w:cstheme="minorHAnsi"/>
          <w:sz w:val="22"/>
          <w:szCs w:val="22"/>
        </w:rPr>
        <w:t xml:space="preserve"> </w:t>
      </w:r>
      <w:r w:rsidR="00BF20E8" w:rsidRPr="00DA5AB4">
        <w:rPr>
          <w:rFonts w:cstheme="minorHAnsi"/>
          <w:sz w:val="22"/>
          <w:szCs w:val="22"/>
        </w:rPr>
        <w:t xml:space="preserve">and </w:t>
      </w:r>
      <w:r w:rsidR="00DE6C45" w:rsidRPr="00DA5AB4">
        <w:rPr>
          <w:rFonts w:cstheme="minorHAnsi"/>
          <w:sz w:val="22"/>
          <w:szCs w:val="22"/>
        </w:rPr>
        <w:t xml:space="preserve">fold change was calculated as a ratio of the fluorescence </w:t>
      </w:r>
      <w:r w:rsidR="00BF20E8" w:rsidRPr="00DA5AB4">
        <w:rPr>
          <w:rFonts w:cstheme="minorHAnsi"/>
          <w:sz w:val="22"/>
          <w:szCs w:val="22"/>
        </w:rPr>
        <w:t>in the 0</w:t>
      </w:r>
      <w:r w:rsidR="008707A7" w:rsidRPr="00DA5AB4">
        <w:rPr>
          <w:rFonts w:cstheme="minorHAnsi"/>
          <w:sz w:val="22"/>
          <w:szCs w:val="22"/>
        </w:rPr>
        <w:t>μM</w:t>
      </w:r>
      <w:r w:rsidR="00BF20E8" w:rsidRPr="00DA5AB4">
        <w:rPr>
          <w:rFonts w:cstheme="minorHAnsi"/>
          <w:sz w:val="22"/>
          <w:szCs w:val="22"/>
        </w:rPr>
        <w:t xml:space="preserve"> IPTG and 1000</w:t>
      </w:r>
      <w:r w:rsidR="008707A7" w:rsidRPr="00DA5AB4">
        <w:rPr>
          <w:rFonts w:cstheme="minorHAnsi"/>
          <w:sz w:val="22"/>
          <w:szCs w:val="22"/>
        </w:rPr>
        <w:t>μM</w:t>
      </w:r>
      <w:r w:rsidR="00BF20E8" w:rsidRPr="00DA5AB4">
        <w:rPr>
          <w:rFonts w:cstheme="minorHAnsi"/>
          <w:sz w:val="22"/>
          <w:szCs w:val="22"/>
        </w:rPr>
        <w:t xml:space="preserve"> IPTG induction </w:t>
      </w:r>
      <w:r w:rsidR="00672D30" w:rsidRPr="00DA5AB4">
        <w:rPr>
          <w:rFonts w:cstheme="minorHAnsi"/>
          <w:sz w:val="22"/>
          <w:szCs w:val="22"/>
        </w:rPr>
        <w:t>conditions</w:t>
      </w:r>
      <w:r w:rsidR="00BF20E8" w:rsidRPr="00DA5AB4">
        <w:rPr>
          <w:rFonts w:cstheme="minorHAnsi"/>
          <w:sz w:val="22"/>
          <w:szCs w:val="22"/>
        </w:rPr>
        <w:t>.</w:t>
      </w:r>
    </w:p>
    <w:p w14:paraId="3DBB4F27" w14:textId="27D85CCF" w:rsidR="00743322" w:rsidRDefault="00743322">
      <w:pPr>
        <w:rPr>
          <w:ins w:id="994" w:author="jai padmakumar" w:date="2022-12-13T23:05:00Z"/>
          <w:rFonts w:cstheme="minorHAnsi"/>
          <w:sz w:val="22"/>
          <w:szCs w:val="22"/>
        </w:rPr>
      </w:pPr>
    </w:p>
    <w:p w14:paraId="326D359C" w14:textId="52C2AD79" w:rsidR="00743322" w:rsidRDefault="00743322">
      <w:pPr>
        <w:rPr>
          <w:ins w:id="995" w:author="jai padmakumar" w:date="2022-12-13T23:05:00Z"/>
          <w:rFonts w:cstheme="minorHAnsi"/>
          <w:sz w:val="22"/>
          <w:szCs w:val="22"/>
          <w:u w:val="single"/>
        </w:rPr>
      </w:pPr>
      <w:ins w:id="996" w:author="jai padmakumar" w:date="2022-12-13T23:05:00Z">
        <w:r w:rsidRPr="00743322">
          <w:rPr>
            <w:rFonts w:cstheme="minorHAnsi"/>
            <w:sz w:val="22"/>
            <w:szCs w:val="22"/>
            <w:u w:val="single"/>
            <w:rPrChange w:id="997" w:author="jai padmakumar" w:date="2022-12-13T23:05:00Z">
              <w:rPr>
                <w:rFonts w:cstheme="minorHAnsi"/>
                <w:sz w:val="22"/>
                <w:szCs w:val="22"/>
              </w:rPr>
            </w:rPrChange>
          </w:rPr>
          <w:t>Construction of sender devices</w:t>
        </w:r>
        <w:r>
          <w:rPr>
            <w:rFonts w:cstheme="minorHAnsi"/>
            <w:sz w:val="22"/>
            <w:szCs w:val="22"/>
            <w:u w:val="single"/>
          </w:rPr>
          <w:t>:</w:t>
        </w:r>
      </w:ins>
    </w:p>
    <w:p w14:paraId="1185E74E" w14:textId="7A446041" w:rsidR="00743322" w:rsidRPr="00743322" w:rsidRDefault="00743322">
      <w:pPr>
        <w:rPr>
          <w:rFonts w:cstheme="minorHAnsi"/>
          <w:sz w:val="22"/>
          <w:szCs w:val="22"/>
        </w:rPr>
      </w:pPr>
      <w:ins w:id="998" w:author="jai padmakumar" w:date="2022-12-13T23:05:00Z">
        <w:r>
          <w:rPr>
            <w:rFonts w:cstheme="minorHAnsi"/>
            <w:sz w:val="22"/>
            <w:szCs w:val="22"/>
          </w:rPr>
          <w:t xml:space="preserve">Need info from </w:t>
        </w:r>
        <w:proofErr w:type="spellStart"/>
        <w:r>
          <w:rPr>
            <w:rFonts w:cstheme="minorHAnsi"/>
            <w:sz w:val="22"/>
            <w:szCs w:val="22"/>
          </w:rPr>
          <w:t>Haor</w:t>
        </w:r>
      </w:ins>
      <w:ins w:id="999" w:author="jai padmakumar" w:date="2022-12-13T23:06:00Z">
        <w:r>
          <w:rPr>
            <w:rFonts w:cstheme="minorHAnsi"/>
            <w:sz w:val="22"/>
            <w:szCs w:val="22"/>
          </w:rPr>
          <w:t>ong</w:t>
        </w:r>
        <w:proofErr w:type="spellEnd"/>
        <w:r>
          <w:rPr>
            <w:rFonts w:cstheme="minorHAnsi"/>
            <w:sz w:val="22"/>
            <w:szCs w:val="22"/>
          </w:rPr>
          <w:t>.</w:t>
        </w:r>
      </w:ins>
    </w:p>
    <w:p w14:paraId="06125AD4" w14:textId="282D560B" w:rsidR="00343571" w:rsidRPr="00DA5AB4" w:rsidRDefault="00343571">
      <w:pPr>
        <w:rPr>
          <w:rFonts w:cstheme="minorHAnsi"/>
          <w:sz w:val="22"/>
          <w:szCs w:val="22"/>
        </w:rPr>
      </w:pPr>
    </w:p>
    <w:p w14:paraId="6E4AA22F" w14:textId="77777777" w:rsidR="008707A7" w:rsidRPr="00DA5AB4" w:rsidRDefault="008707A7">
      <w:pPr>
        <w:rPr>
          <w:rFonts w:cstheme="minorHAnsi"/>
          <w:sz w:val="22"/>
          <w:szCs w:val="22"/>
        </w:rPr>
      </w:pPr>
    </w:p>
    <w:p w14:paraId="1D3A6B9A" w14:textId="021777EC" w:rsidR="0085515D" w:rsidRPr="00DA5AB4" w:rsidRDefault="000F0D7C">
      <w:pPr>
        <w:rPr>
          <w:rFonts w:cstheme="minorHAnsi"/>
          <w:sz w:val="22"/>
          <w:szCs w:val="22"/>
        </w:rPr>
      </w:pPr>
      <w:r w:rsidRPr="00DA5AB4">
        <w:rPr>
          <w:rFonts w:cstheme="minorHAnsi"/>
          <w:sz w:val="22"/>
          <w:szCs w:val="22"/>
          <w:u w:val="single"/>
        </w:rPr>
        <w:t xml:space="preserve">Circuit </w:t>
      </w:r>
      <w:r w:rsidR="00226B8B" w:rsidRPr="00DA5AB4">
        <w:rPr>
          <w:rFonts w:cstheme="minorHAnsi"/>
          <w:sz w:val="22"/>
          <w:szCs w:val="22"/>
          <w:u w:val="single"/>
        </w:rPr>
        <w:t>and quorum production response function characterization</w:t>
      </w:r>
      <w:del w:id="1000" w:author="jai padmakumar" w:date="2022-12-16T14:11:00Z">
        <w:r w:rsidR="00E35C7D" w:rsidRPr="00DA5AB4" w:rsidDel="00426FC4">
          <w:rPr>
            <w:rFonts w:cstheme="minorHAnsi"/>
            <w:sz w:val="22"/>
            <w:szCs w:val="22"/>
            <w:u w:val="single"/>
          </w:rPr>
          <w:delText xml:space="preserve"> [ADD RPA PRECURSOR]</w:delText>
        </w:r>
      </w:del>
      <w:r w:rsidRPr="00DA5AB4">
        <w:rPr>
          <w:rFonts w:cstheme="minorHAnsi"/>
          <w:sz w:val="22"/>
          <w:szCs w:val="22"/>
          <w:u w:val="single"/>
        </w:rPr>
        <w:t>:</w:t>
      </w:r>
    </w:p>
    <w:p w14:paraId="7058FFC8" w14:textId="4A704C4C" w:rsidR="0030594D" w:rsidRPr="00DA5AB4" w:rsidRDefault="009C7FE8">
      <w:pPr>
        <w:rPr>
          <w:rFonts w:cstheme="minorHAnsi"/>
          <w:sz w:val="22"/>
          <w:szCs w:val="22"/>
        </w:rPr>
      </w:pPr>
      <w:r w:rsidRPr="00DA5AB4">
        <w:rPr>
          <w:rFonts w:cstheme="minorHAnsi"/>
          <w:sz w:val="22"/>
          <w:szCs w:val="22"/>
        </w:rPr>
        <w:t>Strains were streaked from glycerol stocks onto LB agar plates containing appropriate</w:t>
      </w:r>
      <w:r w:rsidR="004D10E7" w:rsidRPr="00DA5AB4">
        <w:rPr>
          <w:rFonts w:cstheme="minorHAnsi"/>
          <w:sz w:val="22"/>
          <w:szCs w:val="22"/>
        </w:rPr>
        <w:t xml:space="preserve"> antibiotics and incubated at 37°C overnight. </w:t>
      </w:r>
      <w:r w:rsidR="007506E2" w:rsidRPr="00DA5AB4">
        <w:rPr>
          <w:rFonts w:cstheme="minorHAnsi"/>
          <w:sz w:val="22"/>
          <w:szCs w:val="22"/>
        </w:rPr>
        <w:t xml:space="preserve">Single colonies </w:t>
      </w:r>
      <w:r w:rsidR="00A64B1E" w:rsidRPr="00DA5AB4">
        <w:rPr>
          <w:rFonts w:cstheme="minorHAnsi"/>
          <w:sz w:val="22"/>
          <w:szCs w:val="22"/>
        </w:rPr>
        <w:t xml:space="preserve">of both sensor and circuit strains </w:t>
      </w:r>
      <w:r w:rsidR="007506E2" w:rsidRPr="00DA5AB4">
        <w:rPr>
          <w:rFonts w:cstheme="minorHAnsi"/>
          <w:sz w:val="22"/>
          <w:szCs w:val="22"/>
        </w:rPr>
        <w:t>were inoculated into 100</w:t>
      </w:r>
      <w:r w:rsidR="0030594D" w:rsidRPr="00DA5AB4">
        <w:rPr>
          <w:rFonts w:cstheme="minorHAnsi"/>
          <w:sz w:val="22"/>
          <w:szCs w:val="22"/>
        </w:rPr>
        <w:t>μL</w:t>
      </w:r>
      <w:r w:rsidR="007506E2" w:rsidRPr="00DA5AB4">
        <w:rPr>
          <w:rFonts w:cstheme="minorHAnsi"/>
          <w:sz w:val="22"/>
          <w:szCs w:val="22"/>
        </w:rPr>
        <w:t xml:space="preserve"> M9 or M9 + Gm </w:t>
      </w:r>
      <w:r w:rsidR="00907220" w:rsidRPr="00DA5AB4">
        <w:rPr>
          <w:rFonts w:cstheme="minorHAnsi"/>
          <w:sz w:val="22"/>
          <w:szCs w:val="22"/>
        </w:rPr>
        <w:t>(</w:t>
      </w:r>
      <w:r w:rsidR="007506E2" w:rsidRPr="00DA5AB4">
        <w:rPr>
          <w:rFonts w:cstheme="minorHAnsi"/>
          <w:sz w:val="22"/>
          <w:szCs w:val="22"/>
        </w:rPr>
        <w:t>as appropriate</w:t>
      </w:r>
      <w:r w:rsidR="00907220" w:rsidRPr="00DA5AB4">
        <w:rPr>
          <w:rFonts w:cstheme="minorHAnsi"/>
          <w:sz w:val="22"/>
          <w:szCs w:val="22"/>
        </w:rPr>
        <w:t xml:space="preserve">) and cultured in shallow bottom plates at 37°C, 1000 RPM until stationary phase. Cells were then diluted 1:2500 into M9 or M9 + Gm </w:t>
      </w:r>
      <w:r w:rsidR="00201C71" w:rsidRPr="00DA5AB4">
        <w:rPr>
          <w:rFonts w:cstheme="minorHAnsi"/>
          <w:sz w:val="22"/>
          <w:szCs w:val="22"/>
        </w:rPr>
        <w:t>with appropriate inducer</w:t>
      </w:r>
      <w:r w:rsidR="00BF558C" w:rsidRPr="00DA5AB4">
        <w:rPr>
          <w:rFonts w:cstheme="minorHAnsi"/>
          <w:sz w:val="22"/>
          <w:szCs w:val="22"/>
        </w:rPr>
        <w:t xml:space="preserve">s </w:t>
      </w:r>
      <w:r w:rsidR="003F6F48" w:rsidRPr="00DA5AB4">
        <w:rPr>
          <w:rFonts w:cstheme="minorHAnsi"/>
          <w:sz w:val="22"/>
          <w:szCs w:val="22"/>
        </w:rPr>
        <w:t xml:space="preserve">and cultured in shallow bottom cultured in shallow bottom plates at 37°C, 1000 RPM overnight. </w:t>
      </w:r>
      <w:r w:rsidR="00E86BE4" w:rsidRPr="00DA5AB4">
        <w:rPr>
          <w:rFonts w:cstheme="minorHAnsi"/>
          <w:sz w:val="22"/>
          <w:szCs w:val="22"/>
        </w:rPr>
        <w:t>In the morning, 1</w:t>
      </w:r>
      <w:r w:rsidR="0030594D" w:rsidRPr="00DA5AB4">
        <w:rPr>
          <w:rFonts w:cstheme="minorHAnsi"/>
          <w:sz w:val="22"/>
          <w:szCs w:val="22"/>
        </w:rPr>
        <w:t>μL</w:t>
      </w:r>
      <w:r w:rsidR="00E86BE4" w:rsidRPr="00DA5AB4">
        <w:rPr>
          <w:rFonts w:cstheme="minorHAnsi"/>
          <w:sz w:val="22"/>
          <w:szCs w:val="22"/>
        </w:rPr>
        <w:t xml:space="preserve"> of cells was diluted into 300</w:t>
      </w:r>
      <w:r w:rsidR="0030594D" w:rsidRPr="00DA5AB4">
        <w:rPr>
          <w:rFonts w:cstheme="minorHAnsi"/>
          <w:sz w:val="22"/>
          <w:szCs w:val="22"/>
        </w:rPr>
        <w:t>μL</w:t>
      </w:r>
      <w:r w:rsidR="00E86BE4" w:rsidRPr="00DA5AB4">
        <w:rPr>
          <w:rFonts w:cstheme="minorHAnsi"/>
          <w:sz w:val="22"/>
          <w:szCs w:val="22"/>
        </w:rPr>
        <w:t xml:space="preserve"> PBS + 1g/L Kan for flow cytometry. </w:t>
      </w:r>
      <w:r w:rsidR="003E64D8" w:rsidRPr="00DA5AB4">
        <w:rPr>
          <w:rFonts w:cstheme="minorHAnsi"/>
          <w:sz w:val="22"/>
          <w:szCs w:val="22"/>
        </w:rPr>
        <w:t xml:space="preserve">Cells were then diluted 1:1000 into 1mL M9 or M9 + Gm in 2mL deep-well plates and cultured for 4 hours at </w:t>
      </w:r>
      <w:r w:rsidR="0030594D" w:rsidRPr="00DA5AB4">
        <w:rPr>
          <w:rFonts w:cstheme="minorHAnsi"/>
          <w:sz w:val="22"/>
          <w:szCs w:val="22"/>
        </w:rPr>
        <w:t>37°C</w:t>
      </w:r>
      <w:r w:rsidR="003E64D8" w:rsidRPr="00DA5AB4">
        <w:rPr>
          <w:rFonts w:cstheme="minorHAnsi"/>
          <w:sz w:val="22"/>
          <w:szCs w:val="22"/>
        </w:rPr>
        <w:t>, 900</w:t>
      </w:r>
      <w:r w:rsidR="00CD6920" w:rsidRPr="00DA5AB4">
        <w:rPr>
          <w:rFonts w:cstheme="minorHAnsi"/>
          <w:sz w:val="22"/>
          <w:szCs w:val="22"/>
        </w:rPr>
        <w:t xml:space="preserve"> </w:t>
      </w:r>
      <w:r w:rsidR="003E64D8" w:rsidRPr="00DA5AB4">
        <w:rPr>
          <w:rFonts w:cstheme="minorHAnsi"/>
          <w:sz w:val="22"/>
          <w:szCs w:val="22"/>
        </w:rPr>
        <w:t>RPM.</w:t>
      </w:r>
      <w:r w:rsidR="007F5A33" w:rsidRPr="00DA5AB4">
        <w:rPr>
          <w:rFonts w:cstheme="minorHAnsi"/>
          <w:sz w:val="22"/>
          <w:szCs w:val="22"/>
        </w:rPr>
        <w:t xml:space="preserve"> Plates were then spun </w:t>
      </w:r>
      <w:r w:rsidR="00027597" w:rsidRPr="00DA5AB4">
        <w:rPr>
          <w:rFonts w:cstheme="minorHAnsi"/>
          <w:sz w:val="22"/>
          <w:szCs w:val="22"/>
        </w:rPr>
        <w:t xml:space="preserve">at 4500g for 10 minutes at room temperature </w:t>
      </w:r>
      <w:r w:rsidR="000F63B6" w:rsidRPr="00DA5AB4">
        <w:rPr>
          <w:rFonts w:cstheme="minorHAnsi"/>
          <w:sz w:val="22"/>
          <w:szCs w:val="22"/>
        </w:rPr>
        <w:t xml:space="preserve">to pellet cells. </w:t>
      </w:r>
      <w:r w:rsidR="008724DE" w:rsidRPr="00DA5AB4">
        <w:rPr>
          <w:rFonts w:cstheme="minorHAnsi"/>
          <w:sz w:val="22"/>
          <w:szCs w:val="22"/>
        </w:rPr>
        <w:t>500</w:t>
      </w:r>
      <w:r w:rsidR="0030594D" w:rsidRPr="00DA5AB4">
        <w:rPr>
          <w:rFonts w:cstheme="minorHAnsi"/>
          <w:sz w:val="22"/>
          <w:szCs w:val="22"/>
        </w:rPr>
        <w:t>μL</w:t>
      </w:r>
      <w:r w:rsidR="008724DE" w:rsidRPr="00DA5AB4">
        <w:rPr>
          <w:rFonts w:cstheme="minorHAnsi"/>
          <w:sz w:val="22"/>
          <w:szCs w:val="22"/>
        </w:rPr>
        <w:t xml:space="preserve"> of supernatant was filtered to </w:t>
      </w:r>
      <w:r w:rsidR="00D24F4A" w:rsidRPr="00DA5AB4">
        <w:rPr>
          <w:rFonts w:cstheme="minorHAnsi"/>
          <w:sz w:val="22"/>
          <w:szCs w:val="22"/>
        </w:rPr>
        <w:t xml:space="preserve">ensure </w:t>
      </w:r>
      <w:r w:rsidR="001C69F5" w:rsidRPr="00DA5AB4">
        <w:rPr>
          <w:rFonts w:cstheme="minorHAnsi"/>
          <w:sz w:val="22"/>
          <w:szCs w:val="22"/>
        </w:rPr>
        <w:t>remov</w:t>
      </w:r>
      <w:r w:rsidR="00D24F4A" w:rsidRPr="00DA5AB4">
        <w:rPr>
          <w:rFonts w:cstheme="minorHAnsi"/>
          <w:sz w:val="22"/>
          <w:szCs w:val="22"/>
        </w:rPr>
        <w:t xml:space="preserve">al of </w:t>
      </w:r>
      <w:r w:rsidR="001C69F5" w:rsidRPr="00DA5AB4">
        <w:rPr>
          <w:rFonts w:cstheme="minorHAnsi"/>
          <w:sz w:val="22"/>
          <w:szCs w:val="22"/>
        </w:rPr>
        <w:t>all cells</w:t>
      </w:r>
      <w:r w:rsidR="008724DE" w:rsidRPr="00DA5AB4">
        <w:rPr>
          <w:rFonts w:cstheme="minorHAnsi"/>
          <w:sz w:val="22"/>
          <w:szCs w:val="22"/>
        </w:rPr>
        <w:t xml:space="preserve">. </w:t>
      </w:r>
      <w:del w:id="1001" w:author="jai padmakumar" w:date="2022-12-16T14:09:00Z">
        <w:r w:rsidR="00EF4E3E" w:rsidRPr="00DA5AB4" w:rsidDel="00CB0EFB">
          <w:rPr>
            <w:rFonts w:cstheme="minorHAnsi"/>
            <w:sz w:val="22"/>
            <w:szCs w:val="22"/>
          </w:rPr>
          <w:delText>Lux</w:delText>
        </w:r>
      </w:del>
      <w:ins w:id="1002" w:author="jai padmakumar" w:date="2022-12-16T14:09:00Z">
        <w:r w:rsidR="00CB0EFB">
          <w:rPr>
            <w:rFonts w:cstheme="minorHAnsi"/>
            <w:sz w:val="22"/>
            <w:szCs w:val="22"/>
          </w:rPr>
          <w:t>OC6</w:t>
        </w:r>
      </w:ins>
      <w:r w:rsidR="00EF4E3E" w:rsidRPr="00DA5AB4">
        <w:rPr>
          <w:rFonts w:cstheme="minorHAnsi"/>
          <w:sz w:val="22"/>
          <w:szCs w:val="22"/>
        </w:rPr>
        <w:t xml:space="preserve">, </w:t>
      </w:r>
      <w:del w:id="1003" w:author="jai padmakumar" w:date="2022-12-16T14:09:00Z">
        <w:r w:rsidR="00864012" w:rsidRPr="00DA5AB4" w:rsidDel="004676B7">
          <w:rPr>
            <w:rFonts w:cstheme="minorHAnsi"/>
            <w:sz w:val="22"/>
            <w:szCs w:val="22"/>
          </w:rPr>
          <w:delText>Rpa</w:delText>
        </w:r>
      </w:del>
      <w:proofErr w:type="spellStart"/>
      <w:ins w:id="1004" w:author="jai padmakumar" w:date="2022-12-16T14:09:00Z">
        <w:r w:rsidR="004676B7">
          <w:rPr>
            <w:rFonts w:cstheme="minorHAnsi"/>
            <w:sz w:val="22"/>
            <w:szCs w:val="22"/>
          </w:rPr>
          <w:t>pC</w:t>
        </w:r>
        <w:proofErr w:type="spellEnd"/>
        <w:r w:rsidR="004676B7">
          <w:rPr>
            <w:rFonts w:cstheme="minorHAnsi"/>
            <w:sz w:val="22"/>
            <w:szCs w:val="22"/>
          </w:rPr>
          <w:t>-HSL</w:t>
        </w:r>
      </w:ins>
      <w:r w:rsidR="00EF4E3E" w:rsidRPr="00DA5AB4">
        <w:rPr>
          <w:rFonts w:cstheme="minorHAnsi"/>
          <w:sz w:val="22"/>
          <w:szCs w:val="22"/>
        </w:rPr>
        <w:t xml:space="preserve">, and DAPG producing samples were filtered </w:t>
      </w:r>
      <w:r w:rsidR="008724DE" w:rsidRPr="00DA5AB4">
        <w:rPr>
          <w:rFonts w:cstheme="minorHAnsi"/>
          <w:sz w:val="22"/>
          <w:szCs w:val="22"/>
        </w:rPr>
        <w:t xml:space="preserve">using </w:t>
      </w:r>
      <w:r w:rsidR="00EF4E3E" w:rsidRPr="00DA5AB4">
        <w:rPr>
          <w:rFonts w:cstheme="minorHAnsi"/>
          <w:sz w:val="22"/>
          <w:szCs w:val="22"/>
        </w:rPr>
        <w:t xml:space="preserve">either </w:t>
      </w:r>
      <w:r w:rsidR="008724DE" w:rsidRPr="00DA5AB4">
        <w:rPr>
          <w:rFonts w:cstheme="minorHAnsi"/>
          <w:sz w:val="22"/>
          <w:szCs w:val="22"/>
        </w:rPr>
        <w:t>cellulose acetate 96-well filter plates (</w:t>
      </w:r>
      <w:proofErr w:type="spellStart"/>
      <w:r w:rsidR="008724DE" w:rsidRPr="00DA5AB4">
        <w:rPr>
          <w:rFonts w:cstheme="minorHAnsi"/>
          <w:sz w:val="22"/>
          <w:szCs w:val="22"/>
        </w:rPr>
        <w:t>Cytiva</w:t>
      </w:r>
      <w:proofErr w:type="spellEnd"/>
      <w:r w:rsidR="008724DE" w:rsidRPr="00DA5AB4">
        <w:rPr>
          <w:rFonts w:cstheme="minorHAnsi"/>
          <w:sz w:val="22"/>
          <w:szCs w:val="22"/>
        </w:rPr>
        <w:t xml:space="preserve"> Life Sciences 7700-2808) or regenerated cellulose 96-well filter plates (</w:t>
      </w:r>
      <w:proofErr w:type="spellStart"/>
      <w:r w:rsidR="008724DE" w:rsidRPr="00DA5AB4">
        <w:rPr>
          <w:rFonts w:cstheme="minorHAnsi"/>
          <w:sz w:val="22"/>
          <w:szCs w:val="22"/>
        </w:rPr>
        <w:t>Chrom</w:t>
      </w:r>
      <w:proofErr w:type="spellEnd"/>
      <w:r w:rsidR="008724DE" w:rsidRPr="00DA5AB4">
        <w:rPr>
          <w:rFonts w:cstheme="minorHAnsi"/>
          <w:sz w:val="22"/>
          <w:szCs w:val="22"/>
        </w:rPr>
        <w:t xml:space="preserve"> Tech 96F-RC020)</w:t>
      </w:r>
      <w:r w:rsidR="00864012" w:rsidRPr="00DA5AB4">
        <w:rPr>
          <w:rFonts w:cstheme="minorHAnsi"/>
          <w:sz w:val="22"/>
          <w:szCs w:val="22"/>
        </w:rPr>
        <w:t xml:space="preserve">. </w:t>
      </w:r>
      <w:del w:id="1005" w:author="jai padmakumar" w:date="2022-12-16T14:10:00Z">
        <w:r w:rsidR="00864012" w:rsidRPr="00DA5AB4" w:rsidDel="0011299C">
          <w:rPr>
            <w:rFonts w:cstheme="minorHAnsi"/>
            <w:sz w:val="22"/>
            <w:szCs w:val="22"/>
          </w:rPr>
          <w:delText xml:space="preserve">Cin </w:delText>
        </w:r>
      </w:del>
      <w:ins w:id="1006" w:author="jai padmakumar" w:date="2022-12-16T14:10:00Z">
        <w:r w:rsidR="0011299C">
          <w:rPr>
            <w:rFonts w:cstheme="minorHAnsi"/>
            <w:sz w:val="22"/>
            <w:szCs w:val="22"/>
          </w:rPr>
          <w:t>OHC12</w:t>
        </w:r>
        <w:r w:rsidR="0011299C" w:rsidRPr="00DA5AB4">
          <w:rPr>
            <w:rFonts w:cstheme="minorHAnsi"/>
            <w:sz w:val="22"/>
            <w:szCs w:val="22"/>
          </w:rPr>
          <w:t xml:space="preserve"> </w:t>
        </w:r>
      </w:ins>
      <w:r w:rsidR="007800EF" w:rsidRPr="00DA5AB4">
        <w:rPr>
          <w:rFonts w:cstheme="minorHAnsi"/>
          <w:sz w:val="22"/>
          <w:szCs w:val="22"/>
        </w:rPr>
        <w:t>producing samples were always filtered using regenerated cellulose filters.</w:t>
      </w:r>
      <w:ins w:id="1007" w:author="jai padmakumar" w:date="2022-12-16T14:10:00Z">
        <w:r w:rsidR="00333146">
          <w:rPr>
            <w:rFonts w:cstheme="minorHAnsi"/>
            <w:sz w:val="22"/>
            <w:szCs w:val="22"/>
          </w:rPr>
          <w:t xml:space="preserve"> For </w:t>
        </w:r>
        <w:r w:rsidR="00AA70ED">
          <w:rPr>
            <w:rFonts w:cstheme="minorHAnsi"/>
            <w:sz w:val="22"/>
            <w:szCs w:val="22"/>
          </w:rPr>
          <w:t>circuits</w:t>
        </w:r>
        <w:r w:rsidR="00333146">
          <w:rPr>
            <w:rFonts w:cstheme="minorHAnsi"/>
            <w:sz w:val="22"/>
            <w:szCs w:val="22"/>
          </w:rPr>
          <w:t xml:space="preserve"> producing </w:t>
        </w:r>
        <w:proofErr w:type="spellStart"/>
        <w:r w:rsidR="00333146">
          <w:rPr>
            <w:rFonts w:cstheme="minorHAnsi"/>
            <w:sz w:val="22"/>
            <w:szCs w:val="22"/>
          </w:rPr>
          <w:t>pC</w:t>
        </w:r>
        <w:proofErr w:type="spellEnd"/>
        <w:r w:rsidR="00333146">
          <w:rPr>
            <w:rFonts w:cstheme="minorHAnsi"/>
            <w:sz w:val="22"/>
            <w:szCs w:val="22"/>
          </w:rPr>
          <w:t>-HSL</w:t>
        </w:r>
        <w:r w:rsidR="004C0843">
          <w:rPr>
            <w:rFonts w:cstheme="minorHAnsi"/>
            <w:sz w:val="22"/>
            <w:szCs w:val="22"/>
          </w:rPr>
          <w:t>, 100nM of p</w:t>
        </w:r>
      </w:ins>
      <w:ins w:id="1008" w:author="jai padmakumar" w:date="2022-12-16T14:11:00Z">
        <w:r w:rsidR="004C0843">
          <w:rPr>
            <w:rFonts w:cstheme="minorHAnsi"/>
            <w:sz w:val="22"/>
            <w:szCs w:val="22"/>
          </w:rPr>
          <w:t>-Coumarate was added [supplier]</w:t>
        </w:r>
        <w:r w:rsidR="00B72C72">
          <w:rPr>
            <w:rFonts w:cstheme="minorHAnsi"/>
            <w:sz w:val="22"/>
            <w:szCs w:val="22"/>
          </w:rPr>
          <w:t>.</w:t>
        </w:r>
      </w:ins>
      <w:ins w:id="1009" w:author="jai padmakumar" w:date="2022-12-16T14:10:00Z">
        <w:r w:rsidR="00333146">
          <w:rPr>
            <w:rFonts w:cstheme="minorHAnsi"/>
            <w:sz w:val="22"/>
            <w:szCs w:val="22"/>
          </w:rPr>
          <w:t xml:space="preserve"> </w:t>
        </w:r>
      </w:ins>
      <w:r w:rsidR="007800EF" w:rsidRPr="00DA5AB4">
        <w:rPr>
          <w:rFonts w:cstheme="minorHAnsi"/>
          <w:sz w:val="22"/>
          <w:szCs w:val="22"/>
        </w:rPr>
        <w:t xml:space="preserve"> </w:t>
      </w:r>
      <w:r w:rsidR="008435C9" w:rsidRPr="00DA5AB4">
        <w:rPr>
          <w:rFonts w:cstheme="minorHAnsi"/>
          <w:sz w:val="22"/>
          <w:szCs w:val="22"/>
        </w:rPr>
        <w:t xml:space="preserve">Overnight cultures of </w:t>
      </w:r>
      <w:r w:rsidR="00547E31" w:rsidRPr="00DA5AB4">
        <w:rPr>
          <w:rFonts w:cstheme="minorHAnsi"/>
          <w:sz w:val="22"/>
          <w:szCs w:val="22"/>
        </w:rPr>
        <w:t xml:space="preserve">the appropriate </w:t>
      </w:r>
      <w:r w:rsidR="008435C9" w:rsidRPr="00DA5AB4">
        <w:rPr>
          <w:rFonts w:cstheme="minorHAnsi"/>
          <w:sz w:val="22"/>
          <w:szCs w:val="22"/>
        </w:rPr>
        <w:t xml:space="preserve">sensor cells were then diluted 1:1000 into </w:t>
      </w:r>
      <w:r w:rsidR="007B5A68" w:rsidRPr="00DA5AB4">
        <w:rPr>
          <w:rFonts w:cstheme="minorHAnsi"/>
          <w:sz w:val="22"/>
          <w:szCs w:val="22"/>
        </w:rPr>
        <w:t>150</w:t>
      </w:r>
      <w:r w:rsidR="0030594D" w:rsidRPr="00DA5AB4">
        <w:rPr>
          <w:rFonts w:cstheme="minorHAnsi"/>
          <w:sz w:val="22"/>
          <w:szCs w:val="22"/>
        </w:rPr>
        <w:t>μL</w:t>
      </w:r>
      <w:r w:rsidR="007B5A68" w:rsidRPr="00DA5AB4">
        <w:rPr>
          <w:rFonts w:cstheme="minorHAnsi"/>
          <w:sz w:val="22"/>
          <w:szCs w:val="22"/>
        </w:rPr>
        <w:t xml:space="preserve"> of the collected supernatan</w:t>
      </w:r>
      <w:r w:rsidR="00547E31" w:rsidRPr="00DA5AB4">
        <w:rPr>
          <w:rFonts w:cstheme="minorHAnsi"/>
          <w:sz w:val="22"/>
          <w:szCs w:val="22"/>
        </w:rPr>
        <w:t xml:space="preserve">t </w:t>
      </w:r>
      <w:r w:rsidR="00446B3A" w:rsidRPr="00DA5AB4">
        <w:rPr>
          <w:rFonts w:cstheme="minorHAnsi"/>
          <w:sz w:val="22"/>
          <w:szCs w:val="22"/>
        </w:rPr>
        <w:t xml:space="preserve">(containing the produced quorum molecule) </w:t>
      </w:r>
      <w:r w:rsidR="000B435C" w:rsidRPr="00DA5AB4">
        <w:rPr>
          <w:rFonts w:cstheme="minorHAnsi"/>
          <w:sz w:val="22"/>
          <w:szCs w:val="22"/>
        </w:rPr>
        <w:t xml:space="preserve">and cultured for 3 hours at </w:t>
      </w:r>
      <w:r w:rsidR="0030594D" w:rsidRPr="00DA5AB4">
        <w:rPr>
          <w:rFonts w:cstheme="minorHAnsi"/>
          <w:sz w:val="22"/>
          <w:szCs w:val="22"/>
        </w:rPr>
        <w:t>37°C</w:t>
      </w:r>
      <w:r w:rsidR="000B435C" w:rsidRPr="00DA5AB4">
        <w:rPr>
          <w:rFonts w:cstheme="minorHAnsi"/>
          <w:sz w:val="22"/>
          <w:szCs w:val="22"/>
        </w:rPr>
        <w:t>, 1000 RPM</w:t>
      </w:r>
      <w:r w:rsidR="00CA7CE8" w:rsidRPr="00DA5AB4">
        <w:rPr>
          <w:rFonts w:cstheme="minorHAnsi"/>
          <w:sz w:val="22"/>
          <w:szCs w:val="22"/>
        </w:rPr>
        <w:t xml:space="preserve"> in shallow bottom plates. </w:t>
      </w:r>
      <w:r w:rsidR="00761367" w:rsidRPr="00DA5AB4">
        <w:rPr>
          <w:rFonts w:cstheme="minorHAnsi"/>
          <w:sz w:val="22"/>
          <w:szCs w:val="22"/>
        </w:rPr>
        <w:t>50</w:t>
      </w:r>
      <w:r w:rsidR="0030594D" w:rsidRPr="00DA5AB4">
        <w:rPr>
          <w:rFonts w:cstheme="minorHAnsi"/>
          <w:sz w:val="22"/>
          <w:szCs w:val="22"/>
        </w:rPr>
        <w:t>μL</w:t>
      </w:r>
      <w:r w:rsidR="00761367" w:rsidRPr="00DA5AB4">
        <w:rPr>
          <w:rFonts w:cstheme="minorHAnsi"/>
          <w:sz w:val="22"/>
          <w:szCs w:val="22"/>
        </w:rPr>
        <w:t xml:space="preserve"> of cells were then diluted into 180</w:t>
      </w:r>
      <w:r w:rsidR="0030594D" w:rsidRPr="00DA5AB4">
        <w:rPr>
          <w:rFonts w:cstheme="minorHAnsi"/>
          <w:sz w:val="22"/>
          <w:szCs w:val="22"/>
        </w:rPr>
        <w:t>μL</w:t>
      </w:r>
      <w:r w:rsidR="00761367" w:rsidRPr="00DA5AB4">
        <w:rPr>
          <w:rFonts w:cstheme="minorHAnsi"/>
          <w:sz w:val="22"/>
          <w:szCs w:val="22"/>
        </w:rPr>
        <w:t xml:space="preserve"> PBS + 1g/L</w:t>
      </w:r>
      <w:r w:rsidR="000C3E2C" w:rsidRPr="00DA5AB4">
        <w:rPr>
          <w:rFonts w:cstheme="minorHAnsi"/>
          <w:sz w:val="22"/>
          <w:szCs w:val="22"/>
        </w:rPr>
        <w:t xml:space="preserve"> Kan</w:t>
      </w:r>
      <w:r w:rsidR="003F7961" w:rsidRPr="00DA5AB4">
        <w:rPr>
          <w:rFonts w:cstheme="minorHAnsi"/>
          <w:sz w:val="22"/>
          <w:szCs w:val="22"/>
        </w:rPr>
        <w:t xml:space="preserve"> and analyzed via flow cytometry</w:t>
      </w:r>
      <w:r w:rsidR="0030594D" w:rsidRPr="00DA5AB4">
        <w:rPr>
          <w:rFonts w:cstheme="minorHAnsi"/>
          <w:sz w:val="22"/>
          <w:szCs w:val="22"/>
        </w:rPr>
        <w:t>.</w:t>
      </w:r>
    </w:p>
    <w:p w14:paraId="5481CF76" w14:textId="1300B4BE" w:rsidR="0030594D" w:rsidRPr="00DA5AB4" w:rsidRDefault="0030594D">
      <w:pPr>
        <w:rPr>
          <w:rFonts w:cstheme="minorHAnsi"/>
          <w:sz w:val="22"/>
          <w:szCs w:val="22"/>
        </w:rPr>
      </w:pPr>
    </w:p>
    <w:p w14:paraId="1D228C75" w14:textId="77777777" w:rsidR="0030594D" w:rsidRPr="00DA5AB4" w:rsidRDefault="0030594D">
      <w:pPr>
        <w:rPr>
          <w:rFonts w:cstheme="minorHAnsi"/>
          <w:sz w:val="22"/>
          <w:szCs w:val="22"/>
        </w:rPr>
      </w:pPr>
    </w:p>
    <w:p w14:paraId="50490343" w14:textId="6EDE4997" w:rsidR="00AB5AF0" w:rsidRPr="00DA5AB4" w:rsidRDefault="006937A8">
      <w:pPr>
        <w:rPr>
          <w:rFonts w:cstheme="minorHAnsi"/>
          <w:sz w:val="22"/>
          <w:szCs w:val="22"/>
          <w:u w:val="single"/>
        </w:rPr>
      </w:pPr>
      <w:commentRangeStart w:id="1010"/>
      <w:r w:rsidRPr="00DA5AB4">
        <w:rPr>
          <w:rFonts w:cstheme="minorHAnsi"/>
          <w:sz w:val="22"/>
          <w:szCs w:val="22"/>
          <w:u w:val="single"/>
        </w:rPr>
        <w:t>Circuit simulatio</w:t>
      </w:r>
      <w:r w:rsidR="00A05F2A" w:rsidRPr="00DA5AB4">
        <w:rPr>
          <w:rFonts w:cstheme="minorHAnsi"/>
          <w:sz w:val="22"/>
          <w:szCs w:val="22"/>
          <w:u w:val="single"/>
        </w:rPr>
        <w:t>n</w:t>
      </w:r>
      <w:commentRangeEnd w:id="1010"/>
      <w:r w:rsidR="00AB70D7">
        <w:rPr>
          <w:rStyle w:val="CommentReference"/>
          <w:rFonts w:eastAsiaTheme="minorEastAsia"/>
          <w:kern w:val="2"/>
          <w:lang w:eastAsia="zh-CN"/>
        </w:rPr>
        <w:commentReference w:id="1010"/>
      </w:r>
    </w:p>
    <w:p w14:paraId="328E198D" w14:textId="25800633" w:rsidR="00100192" w:rsidRPr="00DA5AB4" w:rsidRDefault="00100192">
      <w:pPr>
        <w:rPr>
          <w:rFonts w:cstheme="minorHAnsi"/>
          <w:sz w:val="22"/>
          <w:szCs w:val="22"/>
        </w:rPr>
      </w:pPr>
      <w:r w:rsidRPr="00DA5AB4">
        <w:rPr>
          <w:rFonts w:cstheme="minorHAnsi"/>
          <w:sz w:val="22"/>
          <w:szCs w:val="22"/>
        </w:rPr>
        <w:t>Verilog code for the MD5 combinatorial algorithm (</w:t>
      </w:r>
      <w:hyperlink r:id="rId11" w:history="1">
        <w:r w:rsidRPr="00DA5AB4">
          <w:rPr>
            <w:rStyle w:val="Hyperlink"/>
            <w:rFonts w:cstheme="minorHAnsi"/>
            <w:sz w:val="22"/>
            <w:szCs w:val="22"/>
          </w:rPr>
          <w:t>https://www.ietf.org/rfc/rfc1321.txt</w:t>
        </w:r>
      </w:hyperlink>
      <w:r w:rsidRPr="00DA5AB4">
        <w:rPr>
          <w:rFonts w:cstheme="minorHAnsi"/>
          <w:sz w:val="22"/>
          <w:szCs w:val="22"/>
        </w:rPr>
        <w:t xml:space="preserve">) was adapted from </w:t>
      </w:r>
      <w:hyperlink r:id="rId12" w:history="1">
        <w:r w:rsidRPr="00DA5AB4">
          <w:rPr>
            <w:rStyle w:val="Hyperlink"/>
            <w:rFonts w:cstheme="minorHAnsi"/>
            <w:sz w:val="22"/>
            <w:szCs w:val="22"/>
          </w:rPr>
          <w:t>https://github.com/stass/md5_core/blob/master/md5_core.v</w:t>
        </w:r>
      </w:hyperlink>
      <w:r w:rsidRPr="00DA5AB4">
        <w:rPr>
          <w:rFonts w:cstheme="minorHAnsi"/>
          <w:sz w:val="22"/>
          <w:szCs w:val="22"/>
        </w:rPr>
        <w:t>. The circuit design was synthesized</w:t>
      </w:r>
      <w:r w:rsidR="007446D2" w:rsidRPr="00DA5AB4">
        <w:rPr>
          <w:rFonts w:cstheme="minorHAnsi"/>
          <w:sz w:val="22"/>
          <w:szCs w:val="22"/>
        </w:rPr>
        <w:t xml:space="preserve">, </w:t>
      </w:r>
      <w:r w:rsidR="007446D2" w:rsidRPr="00DA5AB4">
        <w:rPr>
          <w:rFonts w:cstheme="minorHAnsi"/>
          <w:sz w:val="22"/>
          <w:szCs w:val="22"/>
        </w:rPr>
        <w:lastRenderedPageBreak/>
        <w:t>minimized</w:t>
      </w:r>
      <w:r w:rsidR="00DB753D" w:rsidRPr="00DA5AB4">
        <w:rPr>
          <w:rFonts w:cstheme="minorHAnsi"/>
          <w:sz w:val="22"/>
          <w:szCs w:val="22"/>
        </w:rPr>
        <w:t xml:space="preserve"> to reduce the total number of gates</w:t>
      </w:r>
      <w:r w:rsidR="007446D2" w:rsidRPr="00DA5AB4">
        <w:rPr>
          <w:rFonts w:cstheme="minorHAnsi"/>
          <w:sz w:val="22"/>
          <w:szCs w:val="22"/>
        </w:rPr>
        <w:t xml:space="preserve">, and mapped to NOT/NOR gates </w:t>
      </w:r>
      <w:r w:rsidRPr="00DA5AB4">
        <w:rPr>
          <w:rFonts w:cstheme="minorHAnsi"/>
          <w:sz w:val="22"/>
          <w:szCs w:val="22"/>
        </w:rPr>
        <w:t xml:space="preserve">using </w:t>
      </w:r>
      <w:proofErr w:type="spellStart"/>
      <w:r w:rsidRPr="00DA5AB4">
        <w:rPr>
          <w:rFonts w:cstheme="minorHAnsi"/>
          <w:sz w:val="22"/>
          <w:szCs w:val="22"/>
        </w:rPr>
        <w:t>Yosys</w:t>
      </w:r>
      <w:proofErr w:type="spellEnd"/>
      <w:r w:rsidRPr="00DA5AB4">
        <w:rPr>
          <w:rFonts w:cstheme="minorHAnsi"/>
          <w:sz w:val="22"/>
          <w:szCs w:val="22"/>
        </w:rPr>
        <w:t xml:space="preserve"> with the commands in the “commands_md5_</w:t>
      </w:r>
      <w:proofErr w:type="gramStart"/>
      <w:r w:rsidRPr="00DA5AB4">
        <w:rPr>
          <w:rFonts w:cstheme="minorHAnsi"/>
          <w:sz w:val="22"/>
          <w:szCs w:val="22"/>
        </w:rPr>
        <w:t>opt.ys</w:t>
      </w:r>
      <w:proofErr w:type="gramEnd"/>
      <w:r w:rsidRPr="00DA5AB4">
        <w:rPr>
          <w:rFonts w:cstheme="minorHAnsi"/>
          <w:sz w:val="22"/>
          <w:szCs w:val="22"/>
        </w:rPr>
        <w:t>” file</w:t>
      </w:r>
      <w:r w:rsidR="001D21B9" w:rsidRPr="00DA5AB4">
        <w:rPr>
          <w:rFonts w:cstheme="minorHAnsi"/>
          <w:sz w:val="22"/>
          <w:szCs w:val="22"/>
        </w:rPr>
        <w:t>.</w:t>
      </w:r>
      <w:r w:rsidR="008E07A9" w:rsidRPr="00DA5AB4">
        <w:rPr>
          <w:rFonts w:cstheme="minorHAnsi"/>
          <w:sz w:val="22"/>
          <w:szCs w:val="22"/>
        </w:rPr>
        <w:t xml:space="preserve"> After partitioning, </w:t>
      </w:r>
      <w:r w:rsidR="004B4CC3" w:rsidRPr="00DA5AB4">
        <w:rPr>
          <w:rFonts w:cstheme="minorHAnsi"/>
          <w:sz w:val="22"/>
          <w:szCs w:val="22"/>
        </w:rPr>
        <w:t xml:space="preserve">wiring diagrams for individual cells </w:t>
      </w:r>
      <w:r w:rsidR="002A0745" w:rsidRPr="00DA5AB4">
        <w:rPr>
          <w:rFonts w:cstheme="minorHAnsi"/>
          <w:sz w:val="22"/>
          <w:szCs w:val="22"/>
        </w:rPr>
        <w:t xml:space="preserve">were generated by writing </w:t>
      </w:r>
      <w:r w:rsidR="008E07A9" w:rsidRPr="00DA5AB4">
        <w:rPr>
          <w:rFonts w:cstheme="minorHAnsi"/>
          <w:sz w:val="22"/>
          <w:szCs w:val="22"/>
        </w:rPr>
        <w:t>individual structural Verilog files</w:t>
      </w:r>
      <w:r w:rsidR="000478B7" w:rsidRPr="00DA5AB4">
        <w:rPr>
          <w:rFonts w:cstheme="minorHAnsi"/>
          <w:sz w:val="22"/>
          <w:szCs w:val="22"/>
        </w:rPr>
        <w:t xml:space="preserve"> </w:t>
      </w:r>
      <w:r w:rsidR="008E07A9" w:rsidRPr="00DA5AB4">
        <w:rPr>
          <w:rFonts w:cstheme="minorHAnsi"/>
          <w:sz w:val="22"/>
          <w:szCs w:val="22"/>
        </w:rPr>
        <w:t xml:space="preserve">for each cell and, if possible, minimized further </w:t>
      </w:r>
      <w:r w:rsidR="001010CF" w:rsidRPr="00DA5AB4">
        <w:rPr>
          <w:rFonts w:cstheme="minorHAnsi"/>
          <w:sz w:val="22"/>
          <w:szCs w:val="22"/>
        </w:rPr>
        <w:t xml:space="preserve">using </w:t>
      </w:r>
      <w:proofErr w:type="spellStart"/>
      <w:r w:rsidR="001010CF" w:rsidRPr="00DA5AB4">
        <w:rPr>
          <w:rFonts w:cstheme="minorHAnsi"/>
          <w:sz w:val="22"/>
          <w:szCs w:val="22"/>
        </w:rPr>
        <w:t>Yosys</w:t>
      </w:r>
      <w:proofErr w:type="spellEnd"/>
      <w:r w:rsidR="001010CF" w:rsidRPr="00DA5AB4">
        <w:rPr>
          <w:rFonts w:cstheme="minorHAnsi"/>
          <w:sz w:val="22"/>
          <w:szCs w:val="22"/>
        </w:rPr>
        <w:t xml:space="preserve"> </w:t>
      </w:r>
      <w:r w:rsidR="008E07A9" w:rsidRPr="00DA5AB4">
        <w:rPr>
          <w:rFonts w:cstheme="minorHAnsi"/>
          <w:sz w:val="22"/>
          <w:szCs w:val="22"/>
        </w:rPr>
        <w:t>before genetic circuit implementation.</w:t>
      </w:r>
    </w:p>
    <w:p w14:paraId="19C5424F" w14:textId="3F8D8EBD" w:rsidR="00BE70B3" w:rsidRPr="00DA5AB4" w:rsidRDefault="00BE70B3">
      <w:pPr>
        <w:rPr>
          <w:rFonts w:cstheme="minorHAnsi"/>
          <w:sz w:val="22"/>
          <w:szCs w:val="22"/>
        </w:rPr>
      </w:pPr>
    </w:p>
    <w:p w14:paraId="34A9D1C9" w14:textId="6B03A2CC" w:rsidR="00BE70B3" w:rsidRPr="00DA5AB4" w:rsidDel="002527C2" w:rsidRDefault="00BE70B3">
      <w:pPr>
        <w:rPr>
          <w:del w:id="1011" w:author="jai padmakumar" w:date="2022-12-16T14:04:00Z"/>
          <w:rFonts w:cstheme="minorHAnsi"/>
          <w:sz w:val="22"/>
          <w:szCs w:val="22"/>
        </w:rPr>
      </w:pPr>
      <w:del w:id="1012" w:author="jai padmakumar" w:date="2022-12-16T14:04:00Z">
        <w:r w:rsidRPr="00DA5AB4" w:rsidDel="002527C2">
          <w:rPr>
            <w:rFonts w:cstheme="minorHAnsi"/>
            <w:sz w:val="22"/>
            <w:szCs w:val="22"/>
          </w:rPr>
          <w:delText>[ask chris if should cite software developer in doug’s lab who made the modifications]</w:delText>
        </w:r>
      </w:del>
    </w:p>
    <w:p w14:paraId="0336C95E" w14:textId="67D7C3D5" w:rsidR="00A05F2A" w:rsidRPr="00DA5AB4" w:rsidRDefault="00A05F2A">
      <w:pPr>
        <w:rPr>
          <w:rFonts w:cstheme="minorHAnsi"/>
          <w:sz w:val="22"/>
          <w:szCs w:val="22"/>
        </w:rPr>
      </w:pPr>
    </w:p>
    <w:p w14:paraId="5B80B46C" w14:textId="5B4BEAB6" w:rsidR="00A05F2A" w:rsidRPr="00DA5AB4" w:rsidRDefault="00A05F2A">
      <w:pPr>
        <w:rPr>
          <w:rFonts w:cstheme="minorHAnsi"/>
          <w:sz w:val="22"/>
          <w:szCs w:val="22"/>
          <w:u w:val="single"/>
        </w:rPr>
      </w:pPr>
      <w:commentRangeStart w:id="1013"/>
      <w:r w:rsidRPr="00DA5AB4">
        <w:rPr>
          <w:rFonts w:cstheme="minorHAnsi"/>
          <w:sz w:val="22"/>
          <w:szCs w:val="22"/>
          <w:u w:val="single"/>
        </w:rPr>
        <w:t xml:space="preserve">Genetic circuit </w:t>
      </w:r>
      <w:r w:rsidR="00C07010" w:rsidRPr="00DA5AB4">
        <w:rPr>
          <w:rFonts w:cstheme="minorHAnsi"/>
          <w:sz w:val="22"/>
          <w:szCs w:val="22"/>
          <w:u w:val="single"/>
        </w:rPr>
        <w:t>gate assignment</w:t>
      </w:r>
      <w:commentRangeEnd w:id="1013"/>
      <w:r w:rsidR="00AB70D7">
        <w:rPr>
          <w:rStyle w:val="CommentReference"/>
          <w:rFonts w:eastAsiaTheme="minorEastAsia"/>
          <w:kern w:val="2"/>
          <w:lang w:eastAsia="zh-CN"/>
        </w:rPr>
        <w:commentReference w:id="1013"/>
      </w:r>
    </w:p>
    <w:p w14:paraId="1845E975" w14:textId="4F60BC99" w:rsidR="00A01746" w:rsidRPr="00DA5AB4" w:rsidRDefault="00A05F2A">
      <w:pPr>
        <w:rPr>
          <w:rFonts w:cstheme="minorHAnsi"/>
          <w:sz w:val="22"/>
          <w:szCs w:val="22"/>
        </w:rPr>
      </w:pPr>
      <w:r w:rsidRPr="00DA5AB4">
        <w:rPr>
          <w:rFonts w:cstheme="minorHAnsi"/>
          <w:sz w:val="22"/>
          <w:szCs w:val="22"/>
        </w:rPr>
        <w:t xml:space="preserve">Genetic circuits were designed using the methods </w:t>
      </w:r>
      <w:r w:rsidR="00A75265" w:rsidRPr="00DA5AB4">
        <w:rPr>
          <w:rFonts w:cstheme="minorHAnsi"/>
          <w:sz w:val="22"/>
          <w:szCs w:val="22"/>
        </w:rPr>
        <w:t xml:space="preserve">previously </w:t>
      </w:r>
      <w:r w:rsidRPr="00DA5AB4">
        <w:rPr>
          <w:rFonts w:cstheme="minorHAnsi"/>
          <w:sz w:val="22"/>
          <w:szCs w:val="22"/>
        </w:rPr>
        <w:t xml:space="preserve">described in Nielsen 2016. </w:t>
      </w:r>
      <w:r w:rsidR="00A2455F" w:rsidRPr="00DA5AB4">
        <w:rPr>
          <w:rFonts w:cstheme="minorHAnsi"/>
          <w:sz w:val="22"/>
          <w:szCs w:val="22"/>
        </w:rPr>
        <w:t xml:space="preserve">Custom Python code was written for each </w:t>
      </w:r>
      <w:r w:rsidR="004C4087" w:rsidRPr="00DA5AB4">
        <w:rPr>
          <w:rFonts w:cstheme="minorHAnsi"/>
          <w:sz w:val="22"/>
          <w:szCs w:val="22"/>
        </w:rPr>
        <w:t xml:space="preserve">individual </w:t>
      </w:r>
      <w:r w:rsidR="00A2455F" w:rsidRPr="00DA5AB4">
        <w:rPr>
          <w:rFonts w:cstheme="minorHAnsi"/>
          <w:sz w:val="22"/>
          <w:szCs w:val="22"/>
        </w:rPr>
        <w:t xml:space="preserve">circuit </w:t>
      </w:r>
      <w:r w:rsidR="00DB753D" w:rsidRPr="00DA5AB4">
        <w:rPr>
          <w:rFonts w:cstheme="minorHAnsi"/>
          <w:sz w:val="22"/>
          <w:szCs w:val="22"/>
        </w:rPr>
        <w:t>to perform gate assignment based</w:t>
      </w:r>
      <w:r w:rsidR="004C4087" w:rsidRPr="00DA5AB4">
        <w:rPr>
          <w:rFonts w:cstheme="minorHAnsi"/>
          <w:sz w:val="22"/>
          <w:szCs w:val="22"/>
        </w:rPr>
        <w:t xml:space="preserve"> on the </w:t>
      </w:r>
      <w:proofErr w:type="spellStart"/>
      <w:r w:rsidR="004C4087" w:rsidRPr="00DA5AB4">
        <w:rPr>
          <w:rFonts w:cstheme="minorHAnsi"/>
          <w:sz w:val="22"/>
          <w:szCs w:val="22"/>
        </w:rPr>
        <w:t>Yosys</w:t>
      </w:r>
      <w:proofErr w:type="spellEnd"/>
      <w:r w:rsidR="004C4087" w:rsidRPr="00DA5AB4">
        <w:rPr>
          <w:rFonts w:cstheme="minorHAnsi"/>
          <w:sz w:val="22"/>
          <w:szCs w:val="22"/>
        </w:rPr>
        <w:t xml:space="preserve"> designed circuit. </w:t>
      </w:r>
      <w:r w:rsidR="003C7395" w:rsidRPr="00DA5AB4">
        <w:rPr>
          <w:rFonts w:cstheme="minorHAnsi"/>
          <w:sz w:val="22"/>
          <w:szCs w:val="22"/>
        </w:rPr>
        <w:t xml:space="preserve">For gate assignment, the same simulated annealing algorithm as described in Nielsen 2016 was implemented in Python. NOT gate parameter fits and input sensor data measured from the marionette sensor array was used for gate assignment. Because some circuits have multiple outputs, a modified circuit score </w:t>
      </w:r>
      <w:r w:rsidR="005C1F0C" w:rsidRPr="00DA5AB4">
        <w:rPr>
          <w:rFonts w:cstheme="minorHAnsi"/>
          <w:sz w:val="22"/>
          <w:szCs w:val="22"/>
        </w:rPr>
        <w:t xml:space="preserve">describing the </w:t>
      </w:r>
      <w:proofErr w:type="gramStart"/>
      <w:r w:rsidR="005C1F0C" w:rsidRPr="00DA5AB4">
        <w:rPr>
          <w:rFonts w:cstheme="minorHAnsi"/>
          <w:sz w:val="22"/>
          <w:szCs w:val="22"/>
        </w:rPr>
        <w:t>worst case</w:t>
      </w:r>
      <w:proofErr w:type="gramEnd"/>
      <w:r w:rsidR="005C1F0C" w:rsidRPr="00DA5AB4">
        <w:rPr>
          <w:rFonts w:cstheme="minorHAnsi"/>
          <w:sz w:val="22"/>
          <w:szCs w:val="22"/>
        </w:rPr>
        <w:t xml:space="preserve"> circuit behavior </w:t>
      </w:r>
      <w:r w:rsidR="003C7395" w:rsidRPr="00DA5AB4">
        <w:rPr>
          <w:rFonts w:cstheme="minorHAnsi"/>
          <w:sz w:val="22"/>
          <w:szCs w:val="22"/>
        </w:rPr>
        <w:t xml:space="preserve">was used to rank gate assignments. </w:t>
      </w:r>
      <w:r w:rsidR="005C1F0C" w:rsidRPr="00DA5AB4">
        <w:rPr>
          <w:rFonts w:cstheme="minorHAnsi"/>
          <w:sz w:val="22"/>
          <w:szCs w:val="22"/>
        </w:rPr>
        <w:t xml:space="preserve">For each output, the ratio between lowest </w:t>
      </w:r>
      <w:r w:rsidR="00ED366C" w:rsidRPr="00DA5AB4">
        <w:rPr>
          <w:rFonts w:cstheme="minorHAnsi"/>
          <w:sz w:val="22"/>
          <w:szCs w:val="22"/>
        </w:rPr>
        <w:t xml:space="preserve">predicted </w:t>
      </w:r>
      <w:r w:rsidR="005C1F0C" w:rsidRPr="00DA5AB4">
        <w:rPr>
          <w:rFonts w:cstheme="minorHAnsi"/>
          <w:sz w:val="22"/>
          <w:szCs w:val="22"/>
        </w:rPr>
        <w:t>ON state and highest</w:t>
      </w:r>
      <w:r w:rsidR="00ED366C" w:rsidRPr="00DA5AB4">
        <w:rPr>
          <w:rFonts w:cstheme="minorHAnsi"/>
          <w:sz w:val="22"/>
          <w:szCs w:val="22"/>
        </w:rPr>
        <w:t xml:space="preserve"> predicted</w:t>
      </w:r>
      <w:r w:rsidR="005C1F0C" w:rsidRPr="00DA5AB4">
        <w:rPr>
          <w:rFonts w:cstheme="minorHAnsi"/>
          <w:sz w:val="22"/>
          <w:szCs w:val="22"/>
        </w:rPr>
        <w:t xml:space="preserve"> OFF state is calculated and the circuit score is defined as the lowest score across outputs. </w:t>
      </w:r>
    </w:p>
    <w:p w14:paraId="77B2EE01" w14:textId="77777777" w:rsidR="00A01746" w:rsidRPr="00DA5AB4" w:rsidRDefault="00A01746">
      <w:pPr>
        <w:rPr>
          <w:rFonts w:cstheme="minorHAnsi"/>
          <w:sz w:val="22"/>
          <w:szCs w:val="22"/>
        </w:rPr>
      </w:pPr>
    </w:p>
    <w:p w14:paraId="080B4C15" w14:textId="77777777" w:rsidR="00A01746" w:rsidRPr="00DA5AB4" w:rsidRDefault="00A01746">
      <w:pPr>
        <w:rPr>
          <w:rFonts w:cstheme="minorHAnsi"/>
          <w:sz w:val="22"/>
          <w:szCs w:val="22"/>
        </w:rPr>
      </w:pPr>
    </w:p>
    <w:p w14:paraId="4DAAA258" w14:textId="2661912E" w:rsidR="00C52F8D" w:rsidRPr="00DA5AB4" w:rsidRDefault="00C52F8D">
      <w:pPr>
        <w:rPr>
          <w:rFonts w:cstheme="minorHAnsi"/>
          <w:sz w:val="22"/>
          <w:szCs w:val="22"/>
        </w:rPr>
      </w:pPr>
      <w:r w:rsidRPr="00DA5AB4">
        <w:rPr>
          <w:rFonts w:cstheme="minorHAnsi"/>
          <w:sz w:val="22"/>
          <w:szCs w:val="22"/>
          <w:u w:val="single"/>
        </w:rPr>
        <w:t>Hill equation curve fitting</w:t>
      </w:r>
    </w:p>
    <w:p w14:paraId="47F3CD77" w14:textId="510C5A28" w:rsidR="00AB5AF0" w:rsidRPr="00DA5AB4" w:rsidRDefault="001D7496">
      <w:pPr>
        <w:rPr>
          <w:rFonts w:cstheme="minorHAnsi"/>
          <w:sz w:val="22"/>
          <w:szCs w:val="22"/>
          <w:u w:val="single"/>
        </w:rPr>
      </w:pPr>
      <w:r w:rsidRPr="00DA5AB4">
        <w:rPr>
          <w:rFonts w:cstheme="minorHAnsi"/>
          <w:sz w:val="22"/>
          <w:szCs w:val="22"/>
        </w:rPr>
        <w:t xml:space="preserve">All fits were performed using the </w:t>
      </w:r>
      <w:r w:rsidR="002C3245" w:rsidRPr="00DA5AB4">
        <w:rPr>
          <w:rFonts w:cstheme="minorHAnsi"/>
          <w:sz w:val="22"/>
          <w:szCs w:val="22"/>
        </w:rPr>
        <w:t xml:space="preserve">SciPy Python package </w:t>
      </w:r>
      <w:proofErr w:type="spellStart"/>
      <w:proofErr w:type="gramStart"/>
      <w:r w:rsidR="002C3245" w:rsidRPr="00DA5AB4">
        <w:rPr>
          <w:rFonts w:cstheme="minorHAnsi"/>
          <w:sz w:val="22"/>
          <w:szCs w:val="22"/>
        </w:rPr>
        <w:t>scipy.optimize</w:t>
      </w:r>
      <w:proofErr w:type="gramEnd"/>
      <w:r w:rsidR="002C3245" w:rsidRPr="00DA5AB4">
        <w:rPr>
          <w:rFonts w:cstheme="minorHAnsi"/>
          <w:sz w:val="22"/>
          <w:szCs w:val="22"/>
        </w:rPr>
        <w:t>.curve_fit</w:t>
      </w:r>
      <w:proofErr w:type="spellEnd"/>
      <w:r w:rsidR="002C3245" w:rsidRPr="00DA5AB4">
        <w:rPr>
          <w:rFonts w:cstheme="minorHAnsi"/>
          <w:sz w:val="22"/>
          <w:szCs w:val="22"/>
        </w:rPr>
        <w:t xml:space="preserve">() method. </w:t>
      </w:r>
      <w:r w:rsidRPr="00DA5AB4">
        <w:rPr>
          <w:rFonts w:cstheme="minorHAnsi"/>
          <w:sz w:val="22"/>
          <w:szCs w:val="22"/>
        </w:rPr>
        <w:t xml:space="preserve">Response functions from NOT gates were fit </w:t>
      </w:r>
      <w:r w:rsidR="002C3245" w:rsidRPr="00DA5AB4">
        <w:rPr>
          <w:rFonts w:cstheme="minorHAnsi"/>
          <w:sz w:val="22"/>
          <w:szCs w:val="22"/>
        </w:rPr>
        <w:t xml:space="preserve">to the following Hill equation:  </w:t>
      </w:r>
      <m:oMath>
        <m:r>
          <w:rPr>
            <w:rFonts w:ascii="Cambria Math" w:hAnsi="Cambria Math" w:cstheme="minorHAnsi"/>
            <w:sz w:val="22"/>
            <w:szCs w:val="22"/>
          </w:rPr>
          <m:t>y=y</m:t>
        </m:r>
        <m:sSub>
          <m:sSubPr>
            <m:ctrlPr>
              <w:ins w:id="1014" w:author="jai padmakumar" w:date="2022-12-16T14:21:00Z">
                <w:rPr>
                  <w:rFonts w:ascii="Cambria Math" w:hAnsi="Cambria Math" w:cstheme="minorHAnsi"/>
                  <w:i/>
                  <w:sz w:val="22"/>
                  <w:szCs w:val="22"/>
                </w:rPr>
              </w:ins>
            </m:ctrlPr>
          </m:sSubPr>
          <m:e>
            <m:r>
              <m:rPr>
                <m:sty m:val="p"/>
              </m:rPr>
              <w:rPr>
                <w:rFonts w:ascii="Cambria Math" w:hAnsi="Cambria Math" w:cstheme="minorHAnsi"/>
                <w:sz w:val="22"/>
                <w:szCs w:val="22"/>
              </w:rPr>
              <w:softHyphen/>
            </m:r>
          </m:e>
          <m:sub>
            <m:r>
              <w:rPr>
                <w:rFonts w:ascii="Cambria Math" w:hAnsi="Cambria Math" w:cstheme="minorHAnsi"/>
                <w:sz w:val="22"/>
                <w:szCs w:val="22"/>
              </w:rPr>
              <m:t>min</m:t>
            </m:r>
          </m:sub>
        </m:sSub>
        <m:r>
          <w:rPr>
            <w:rFonts w:ascii="Cambria Math" w:hAnsi="Cambria Math" w:cstheme="minorHAnsi"/>
            <w:sz w:val="22"/>
            <w:szCs w:val="22"/>
          </w:rPr>
          <m:t>+</m:t>
        </m:r>
        <m:d>
          <m:dPr>
            <m:ctrlPr>
              <w:ins w:id="1015" w:author="jai padmakumar" w:date="2022-12-16T14:21:00Z">
                <w:rPr>
                  <w:rFonts w:ascii="Cambria Math" w:hAnsi="Cambria Math" w:cstheme="minorHAnsi"/>
                  <w:i/>
                  <w:sz w:val="22"/>
                  <w:szCs w:val="22"/>
                </w:rPr>
              </w:ins>
            </m:ctrlPr>
          </m:dPr>
          <m:e>
            <m:sSub>
              <m:sSubPr>
                <m:ctrlPr>
                  <w:ins w:id="1016" w:author="jai padmakumar" w:date="2022-12-16T14:21:00Z">
                    <w:rPr>
                      <w:rFonts w:ascii="Cambria Math" w:hAnsi="Cambria Math" w:cstheme="minorHAnsi"/>
                      <w:i/>
                      <w:sz w:val="22"/>
                      <w:szCs w:val="22"/>
                    </w:rPr>
                  </w:ins>
                </m:ctrlPr>
              </m:sSubPr>
              <m:e>
                <m:r>
                  <w:rPr>
                    <w:rFonts w:ascii="Cambria Math" w:hAnsi="Cambria Math" w:cstheme="minorHAnsi"/>
                    <w:sz w:val="22"/>
                    <w:szCs w:val="22"/>
                  </w:rPr>
                  <m:t>y</m:t>
                </m:r>
              </m:e>
              <m:sub>
                <m:r>
                  <w:rPr>
                    <w:rFonts w:ascii="Cambria Math" w:hAnsi="Cambria Math" w:cstheme="minorHAnsi"/>
                    <w:sz w:val="22"/>
                    <w:szCs w:val="22"/>
                  </w:rPr>
                  <m:t xml:space="preserve">max </m:t>
                </m:r>
              </m:sub>
            </m:sSub>
            <m:r>
              <w:rPr>
                <w:rFonts w:ascii="Cambria Math" w:hAnsi="Cambria Math" w:cstheme="minorHAnsi"/>
                <w:sz w:val="22"/>
                <w:szCs w:val="22"/>
              </w:rPr>
              <m:t>-y</m:t>
            </m:r>
            <m:sSub>
              <m:sSubPr>
                <m:ctrlPr>
                  <w:ins w:id="1017" w:author="jai padmakumar" w:date="2022-12-16T14:21:00Z">
                    <w:rPr>
                      <w:rFonts w:ascii="Cambria Math" w:hAnsi="Cambria Math" w:cstheme="minorHAnsi"/>
                      <w:i/>
                      <w:sz w:val="22"/>
                      <w:szCs w:val="22"/>
                    </w:rPr>
                  </w:ins>
                </m:ctrlPr>
              </m:sSubPr>
              <m:e>
                <m:r>
                  <m:rPr>
                    <m:sty m:val="p"/>
                  </m:rPr>
                  <w:rPr>
                    <w:rFonts w:ascii="Cambria Math" w:hAnsi="Cambria Math" w:cstheme="minorHAnsi"/>
                    <w:sz w:val="22"/>
                    <w:szCs w:val="22"/>
                  </w:rPr>
                  <w:softHyphen/>
                </m:r>
              </m:e>
              <m:sub>
                <m:r>
                  <w:rPr>
                    <w:rFonts w:ascii="Cambria Math" w:hAnsi="Cambria Math" w:cstheme="minorHAnsi"/>
                    <w:sz w:val="22"/>
                    <w:szCs w:val="22"/>
                  </w:rPr>
                  <m:t>min</m:t>
                </m:r>
              </m:sub>
            </m:sSub>
          </m:e>
        </m:d>
        <m:r>
          <w:rPr>
            <w:rFonts w:ascii="Cambria Math" w:hAnsi="Cambria Math" w:cstheme="minorHAnsi"/>
            <w:sz w:val="22"/>
            <w:szCs w:val="22"/>
          </w:rPr>
          <m:t>*(</m:t>
        </m:r>
        <m:f>
          <m:fPr>
            <m:ctrlPr>
              <w:ins w:id="1018" w:author="jai padmakumar" w:date="2022-12-16T14:21:00Z">
                <w:rPr>
                  <w:rFonts w:ascii="Cambria Math" w:hAnsi="Cambria Math" w:cstheme="minorHAnsi"/>
                  <w:i/>
                  <w:sz w:val="22"/>
                  <w:szCs w:val="22"/>
                </w:rPr>
              </w:ins>
            </m:ctrlPr>
          </m:fPr>
          <m:num>
            <m:sSup>
              <m:sSupPr>
                <m:ctrlPr>
                  <w:ins w:id="1019" w:author="jai padmakumar" w:date="2022-12-16T14:21:00Z">
                    <w:rPr>
                      <w:rFonts w:ascii="Cambria Math" w:hAnsi="Cambria Math" w:cstheme="minorHAnsi"/>
                      <w:i/>
                      <w:sz w:val="22"/>
                      <w:szCs w:val="22"/>
                    </w:rPr>
                  </w:ins>
                </m:ctrlPr>
              </m:sSupPr>
              <m:e>
                <m:r>
                  <w:rPr>
                    <w:rFonts w:ascii="Cambria Math" w:hAnsi="Cambria Math" w:cstheme="minorHAnsi"/>
                    <w:sz w:val="22"/>
                    <w:szCs w:val="22"/>
                  </w:rPr>
                  <m:t>K</m:t>
                </m:r>
              </m:e>
              <m:sup>
                <m:r>
                  <w:rPr>
                    <w:rFonts w:ascii="Cambria Math" w:hAnsi="Cambria Math" w:cstheme="minorHAnsi"/>
                    <w:sz w:val="22"/>
                    <w:szCs w:val="22"/>
                  </w:rPr>
                  <m:t>n</m:t>
                </m:r>
              </m:sup>
            </m:sSup>
          </m:num>
          <m:den>
            <m:sSup>
              <m:sSupPr>
                <m:ctrlPr>
                  <w:ins w:id="1020" w:author="jai padmakumar" w:date="2022-12-16T14:21:00Z">
                    <w:rPr>
                      <w:rFonts w:ascii="Cambria Math" w:hAnsi="Cambria Math" w:cstheme="minorHAnsi"/>
                      <w:i/>
                      <w:sz w:val="22"/>
                      <w:szCs w:val="22"/>
                    </w:rPr>
                  </w:ins>
                </m:ctrlPr>
              </m:sSupPr>
              <m:e>
                <m:sSup>
                  <m:sSupPr>
                    <m:ctrlPr>
                      <w:ins w:id="1021" w:author="jai padmakumar" w:date="2022-12-16T14:21:00Z">
                        <w:rPr>
                          <w:rFonts w:ascii="Cambria Math" w:hAnsi="Cambria Math" w:cstheme="minorHAnsi"/>
                          <w:i/>
                          <w:sz w:val="22"/>
                          <w:szCs w:val="22"/>
                        </w:rPr>
                      </w:ins>
                    </m:ctrlPr>
                  </m:sSupPr>
                  <m:e>
                    <m:r>
                      <w:rPr>
                        <w:rFonts w:ascii="Cambria Math" w:hAnsi="Cambria Math" w:cstheme="minorHAnsi"/>
                        <w:sz w:val="22"/>
                        <w:szCs w:val="22"/>
                      </w:rPr>
                      <m:t>x</m:t>
                    </m:r>
                  </m:e>
                  <m:sup>
                    <m:r>
                      <w:rPr>
                        <w:rFonts w:ascii="Cambria Math" w:hAnsi="Cambria Math" w:cstheme="minorHAnsi"/>
                        <w:sz w:val="22"/>
                        <w:szCs w:val="22"/>
                      </w:rPr>
                      <m:t>n</m:t>
                    </m:r>
                  </m:sup>
                </m:sSup>
                <m:r>
                  <w:rPr>
                    <w:rFonts w:ascii="Cambria Math" w:hAnsi="Cambria Math" w:cstheme="minorHAnsi"/>
                    <w:sz w:val="22"/>
                    <w:szCs w:val="22"/>
                  </w:rPr>
                  <m:t>+ K</m:t>
                </m:r>
              </m:e>
              <m:sup>
                <m:r>
                  <w:rPr>
                    <w:rFonts w:ascii="Cambria Math" w:hAnsi="Cambria Math" w:cstheme="minorHAnsi"/>
                    <w:sz w:val="22"/>
                    <w:szCs w:val="22"/>
                  </w:rPr>
                  <m:t>n</m:t>
                </m:r>
              </m:sup>
            </m:sSup>
          </m:den>
        </m:f>
        <m:r>
          <w:rPr>
            <w:rFonts w:ascii="Cambria Math" w:hAnsi="Cambria Math" w:cstheme="minorHAnsi"/>
            <w:sz w:val="22"/>
            <w:szCs w:val="22"/>
          </w:rPr>
          <m:t>)</m:t>
        </m:r>
      </m:oMath>
      <w:r w:rsidR="002C3245" w:rsidRPr="00DA5AB4">
        <w:rPr>
          <w:rFonts w:eastAsiaTheme="minorEastAsia" w:cstheme="minorHAnsi"/>
          <w:sz w:val="22"/>
          <w:szCs w:val="22"/>
        </w:rPr>
        <w:t xml:space="preserve"> while response functions from activators were fit to </w:t>
      </w:r>
      <m:oMath>
        <m:r>
          <w:rPr>
            <w:rFonts w:ascii="Cambria Math" w:eastAsiaTheme="minorEastAsia" w:hAnsi="Cambria Math" w:cstheme="minorHAnsi"/>
            <w:sz w:val="22"/>
            <w:szCs w:val="22"/>
          </w:rPr>
          <m:t>y</m:t>
        </m:r>
        <m:r>
          <w:rPr>
            <w:rFonts w:ascii="Cambria Math" w:hAnsi="Cambria Math" w:cstheme="minorHAnsi"/>
            <w:sz w:val="22"/>
            <w:szCs w:val="22"/>
          </w:rPr>
          <m:t>=y</m:t>
        </m:r>
        <m:sSub>
          <m:sSubPr>
            <m:ctrlPr>
              <w:ins w:id="1022" w:author="jai padmakumar" w:date="2022-12-16T14:21:00Z">
                <w:rPr>
                  <w:rFonts w:ascii="Cambria Math" w:hAnsi="Cambria Math" w:cstheme="minorHAnsi"/>
                  <w:i/>
                  <w:sz w:val="22"/>
                  <w:szCs w:val="22"/>
                </w:rPr>
              </w:ins>
            </m:ctrlPr>
          </m:sSubPr>
          <m:e>
            <m:r>
              <m:rPr>
                <m:sty m:val="p"/>
              </m:rPr>
              <w:rPr>
                <w:rFonts w:ascii="Cambria Math" w:hAnsi="Cambria Math" w:cstheme="minorHAnsi"/>
                <w:sz w:val="22"/>
                <w:szCs w:val="22"/>
              </w:rPr>
              <w:softHyphen/>
            </m:r>
          </m:e>
          <m:sub>
            <m:r>
              <w:rPr>
                <w:rFonts w:ascii="Cambria Math" w:hAnsi="Cambria Math" w:cstheme="minorHAnsi"/>
                <w:sz w:val="22"/>
                <w:szCs w:val="22"/>
              </w:rPr>
              <m:t>min</m:t>
            </m:r>
          </m:sub>
        </m:sSub>
        <m:r>
          <w:rPr>
            <w:rFonts w:ascii="Cambria Math" w:hAnsi="Cambria Math" w:cstheme="minorHAnsi"/>
            <w:sz w:val="22"/>
            <w:szCs w:val="22"/>
          </w:rPr>
          <m:t>+</m:t>
        </m:r>
        <m:d>
          <m:dPr>
            <m:ctrlPr>
              <w:ins w:id="1023" w:author="jai padmakumar" w:date="2022-12-16T14:21:00Z">
                <w:rPr>
                  <w:rFonts w:ascii="Cambria Math" w:hAnsi="Cambria Math" w:cstheme="minorHAnsi"/>
                  <w:i/>
                  <w:sz w:val="22"/>
                  <w:szCs w:val="22"/>
                </w:rPr>
              </w:ins>
            </m:ctrlPr>
          </m:dPr>
          <m:e>
            <m:sSub>
              <m:sSubPr>
                <m:ctrlPr>
                  <w:ins w:id="1024" w:author="jai padmakumar" w:date="2022-12-16T14:21:00Z">
                    <w:rPr>
                      <w:rFonts w:ascii="Cambria Math" w:hAnsi="Cambria Math" w:cstheme="minorHAnsi"/>
                      <w:i/>
                      <w:sz w:val="22"/>
                      <w:szCs w:val="22"/>
                    </w:rPr>
                  </w:ins>
                </m:ctrlPr>
              </m:sSubPr>
              <m:e>
                <m:r>
                  <w:rPr>
                    <w:rFonts w:ascii="Cambria Math" w:hAnsi="Cambria Math" w:cstheme="minorHAnsi"/>
                    <w:sz w:val="22"/>
                    <w:szCs w:val="22"/>
                  </w:rPr>
                  <m:t>y</m:t>
                </m:r>
              </m:e>
              <m:sub>
                <m:r>
                  <w:rPr>
                    <w:rFonts w:ascii="Cambria Math" w:hAnsi="Cambria Math" w:cstheme="minorHAnsi"/>
                    <w:sz w:val="22"/>
                    <w:szCs w:val="22"/>
                  </w:rPr>
                  <m:t xml:space="preserve">max </m:t>
                </m:r>
              </m:sub>
            </m:sSub>
            <m:r>
              <w:rPr>
                <w:rFonts w:ascii="Cambria Math" w:hAnsi="Cambria Math" w:cstheme="minorHAnsi"/>
                <w:sz w:val="22"/>
                <w:szCs w:val="22"/>
              </w:rPr>
              <m:t>-y</m:t>
            </m:r>
            <m:sSub>
              <m:sSubPr>
                <m:ctrlPr>
                  <w:ins w:id="1025" w:author="jai padmakumar" w:date="2022-12-16T14:21:00Z">
                    <w:rPr>
                      <w:rFonts w:ascii="Cambria Math" w:hAnsi="Cambria Math" w:cstheme="minorHAnsi"/>
                      <w:i/>
                      <w:sz w:val="22"/>
                      <w:szCs w:val="22"/>
                    </w:rPr>
                  </w:ins>
                </m:ctrlPr>
              </m:sSubPr>
              <m:e>
                <m:r>
                  <m:rPr>
                    <m:sty m:val="p"/>
                  </m:rPr>
                  <w:rPr>
                    <w:rFonts w:ascii="Cambria Math" w:hAnsi="Cambria Math" w:cstheme="minorHAnsi"/>
                    <w:sz w:val="22"/>
                    <w:szCs w:val="22"/>
                  </w:rPr>
                  <w:softHyphen/>
                </m:r>
              </m:e>
              <m:sub>
                <m:r>
                  <w:rPr>
                    <w:rFonts w:ascii="Cambria Math" w:hAnsi="Cambria Math" w:cstheme="minorHAnsi"/>
                    <w:sz w:val="22"/>
                    <w:szCs w:val="22"/>
                  </w:rPr>
                  <m:t>min</m:t>
                </m:r>
              </m:sub>
            </m:sSub>
          </m:e>
        </m:d>
        <m:r>
          <w:rPr>
            <w:rFonts w:ascii="Cambria Math" w:hAnsi="Cambria Math" w:cstheme="minorHAnsi"/>
            <w:sz w:val="22"/>
            <w:szCs w:val="22"/>
          </w:rPr>
          <m:t>*(</m:t>
        </m:r>
        <m:f>
          <m:fPr>
            <m:ctrlPr>
              <w:ins w:id="1026" w:author="jai padmakumar" w:date="2022-12-16T14:21:00Z">
                <w:rPr>
                  <w:rFonts w:ascii="Cambria Math" w:hAnsi="Cambria Math" w:cstheme="minorHAnsi"/>
                  <w:i/>
                  <w:sz w:val="22"/>
                  <w:szCs w:val="22"/>
                </w:rPr>
              </w:ins>
            </m:ctrlPr>
          </m:fPr>
          <m:num>
            <m:sSup>
              <m:sSupPr>
                <m:ctrlPr>
                  <w:ins w:id="1027" w:author="jai padmakumar" w:date="2022-12-16T14:21:00Z">
                    <w:rPr>
                      <w:rFonts w:ascii="Cambria Math" w:hAnsi="Cambria Math" w:cstheme="minorHAnsi"/>
                      <w:i/>
                      <w:sz w:val="22"/>
                      <w:szCs w:val="22"/>
                    </w:rPr>
                  </w:ins>
                </m:ctrlPr>
              </m:sSupPr>
              <m:e>
                <m:r>
                  <w:rPr>
                    <w:rFonts w:ascii="Cambria Math" w:hAnsi="Cambria Math" w:cstheme="minorHAnsi"/>
                    <w:sz w:val="22"/>
                    <w:szCs w:val="22"/>
                  </w:rPr>
                  <m:t>x</m:t>
                </m:r>
              </m:e>
              <m:sup>
                <m:r>
                  <w:rPr>
                    <w:rFonts w:ascii="Cambria Math" w:hAnsi="Cambria Math" w:cstheme="minorHAnsi"/>
                    <w:sz w:val="22"/>
                    <w:szCs w:val="22"/>
                  </w:rPr>
                  <m:t>n</m:t>
                </m:r>
              </m:sup>
            </m:sSup>
          </m:num>
          <m:den>
            <m:sSup>
              <m:sSupPr>
                <m:ctrlPr>
                  <w:ins w:id="1028" w:author="jai padmakumar" w:date="2022-12-16T14:21:00Z">
                    <w:rPr>
                      <w:rFonts w:ascii="Cambria Math" w:hAnsi="Cambria Math" w:cstheme="minorHAnsi"/>
                      <w:i/>
                      <w:sz w:val="22"/>
                      <w:szCs w:val="22"/>
                    </w:rPr>
                  </w:ins>
                </m:ctrlPr>
              </m:sSupPr>
              <m:e>
                <m:sSup>
                  <m:sSupPr>
                    <m:ctrlPr>
                      <w:ins w:id="1029" w:author="jai padmakumar" w:date="2022-12-16T14:21:00Z">
                        <w:rPr>
                          <w:rFonts w:ascii="Cambria Math" w:hAnsi="Cambria Math" w:cstheme="minorHAnsi"/>
                          <w:i/>
                          <w:sz w:val="22"/>
                          <w:szCs w:val="22"/>
                        </w:rPr>
                      </w:ins>
                    </m:ctrlPr>
                  </m:sSupPr>
                  <m:e>
                    <m:r>
                      <w:rPr>
                        <w:rFonts w:ascii="Cambria Math" w:hAnsi="Cambria Math" w:cstheme="minorHAnsi"/>
                        <w:sz w:val="22"/>
                        <w:szCs w:val="22"/>
                      </w:rPr>
                      <m:t>x</m:t>
                    </m:r>
                  </m:e>
                  <m:sup>
                    <m:r>
                      <w:rPr>
                        <w:rFonts w:ascii="Cambria Math" w:hAnsi="Cambria Math" w:cstheme="minorHAnsi"/>
                        <w:sz w:val="22"/>
                        <w:szCs w:val="22"/>
                      </w:rPr>
                      <m:t>n</m:t>
                    </m:r>
                  </m:sup>
                </m:sSup>
                <m:r>
                  <w:rPr>
                    <w:rFonts w:ascii="Cambria Math" w:hAnsi="Cambria Math" w:cstheme="minorHAnsi"/>
                    <w:sz w:val="22"/>
                    <w:szCs w:val="22"/>
                  </w:rPr>
                  <m:t>+ K</m:t>
                </m:r>
              </m:e>
              <m:sup>
                <m:r>
                  <w:rPr>
                    <w:rFonts w:ascii="Cambria Math" w:hAnsi="Cambria Math" w:cstheme="minorHAnsi"/>
                    <w:sz w:val="22"/>
                    <w:szCs w:val="22"/>
                  </w:rPr>
                  <m:t>n</m:t>
                </m:r>
              </m:sup>
            </m:sSup>
          </m:den>
        </m:f>
        <m:r>
          <w:rPr>
            <w:rFonts w:ascii="Cambria Math" w:hAnsi="Cambria Math" w:cstheme="minorHAnsi"/>
            <w:sz w:val="22"/>
            <w:szCs w:val="22"/>
          </w:rPr>
          <m:t>)</m:t>
        </m:r>
      </m:oMath>
      <w:r w:rsidR="007679BF" w:rsidRPr="00DA5AB4">
        <w:rPr>
          <w:rFonts w:eastAsiaTheme="minorEastAsia" w:cstheme="minorHAnsi"/>
          <w:sz w:val="22"/>
          <w:szCs w:val="22"/>
        </w:rPr>
        <w:t xml:space="preserve">. </w:t>
      </w:r>
    </w:p>
    <w:p w14:paraId="70678991" w14:textId="77777777" w:rsidR="00AB5AF0" w:rsidRPr="00DA5AB4" w:rsidRDefault="00AB5AF0">
      <w:pPr>
        <w:rPr>
          <w:rFonts w:cstheme="minorHAnsi"/>
          <w:sz w:val="22"/>
          <w:szCs w:val="22"/>
          <w:u w:val="single"/>
        </w:rPr>
      </w:pPr>
    </w:p>
    <w:p w14:paraId="0B8D2728" w14:textId="77777777" w:rsidR="00633C7B" w:rsidRPr="00DA5AB4" w:rsidRDefault="00633C7B">
      <w:pPr>
        <w:rPr>
          <w:rFonts w:cstheme="minorHAnsi"/>
          <w:sz w:val="22"/>
          <w:szCs w:val="22"/>
          <w:u w:val="single"/>
        </w:rPr>
      </w:pPr>
    </w:p>
    <w:p w14:paraId="5DB1AA3E" w14:textId="100AEC56" w:rsidR="00D848D9" w:rsidRPr="00DA5AB4" w:rsidRDefault="00C52F8D">
      <w:pPr>
        <w:rPr>
          <w:rFonts w:cstheme="minorHAnsi"/>
          <w:sz w:val="22"/>
          <w:szCs w:val="22"/>
          <w:u w:val="single"/>
        </w:rPr>
      </w:pPr>
      <w:r w:rsidRPr="00DA5AB4">
        <w:rPr>
          <w:rFonts w:cstheme="minorHAnsi"/>
          <w:sz w:val="22"/>
          <w:szCs w:val="22"/>
          <w:u w:val="single"/>
        </w:rPr>
        <w:t xml:space="preserve">RNAP/s </w:t>
      </w:r>
      <w:r w:rsidR="00CD648E" w:rsidRPr="00DA5AB4">
        <w:rPr>
          <w:rFonts w:cstheme="minorHAnsi"/>
          <w:sz w:val="22"/>
          <w:szCs w:val="22"/>
          <w:u w:val="single"/>
        </w:rPr>
        <w:t>conversion</w:t>
      </w:r>
    </w:p>
    <w:p w14:paraId="65D1EA7D" w14:textId="3127B481" w:rsidR="00B32ED2" w:rsidRPr="00DA5AB4" w:rsidRDefault="00D848D9" w:rsidP="00B32ED2">
      <w:pPr>
        <w:rPr>
          <w:rFonts w:cstheme="minorHAnsi"/>
          <w:sz w:val="22"/>
          <w:szCs w:val="22"/>
        </w:rPr>
      </w:pPr>
      <w:r w:rsidRPr="00DA5AB4">
        <w:rPr>
          <w:rFonts w:cstheme="minorHAnsi"/>
          <w:sz w:val="22"/>
          <w:szCs w:val="22"/>
        </w:rPr>
        <w:t>To convert fluorescence values to physical units,</w:t>
      </w:r>
      <w:r w:rsidR="001805FC" w:rsidRPr="00DA5AB4">
        <w:rPr>
          <w:rFonts w:cstheme="minorHAnsi"/>
          <w:sz w:val="22"/>
          <w:szCs w:val="22"/>
        </w:rPr>
        <w:t xml:space="preserve"> </w:t>
      </w:r>
      <w:r w:rsidRPr="00DA5AB4">
        <w:rPr>
          <w:rFonts w:cstheme="minorHAnsi"/>
          <w:sz w:val="22"/>
          <w:szCs w:val="22"/>
        </w:rPr>
        <w:t xml:space="preserve">fluorescence values were first converted to </w:t>
      </w:r>
      <w:proofErr w:type="spellStart"/>
      <w:r w:rsidRPr="00DA5AB4">
        <w:rPr>
          <w:rFonts w:cstheme="minorHAnsi"/>
          <w:sz w:val="22"/>
          <w:szCs w:val="22"/>
        </w:rPr>
        <w:t>RPUg</w:t>
      </w:r>
      <w:proofErr w:type="spellEnd"/>
      <w:r w:rsidRPr="00DA5AB4">
        <w:rPr>
          <w:rFonts w:cstheme="minorHAnsi"/>
          <w:sz w:val="22"/>
          <w:szCs w:val="22"/>
        </w:rPr>
        <w:t xml:space="preserve"> (Park et al</w:t>
      </w:r>
      <w:r w:rsidR="00913DF4" w:rsidRPr="00DA5AB4">
        <w:rPr>
          <w:rFonts w:cstheme="minorHAnsi"/>
          <w:sz w:val="22"/>
          <w:szCs w:val="22"/>
        </w:rPr>
        <w:t xml:space="preserve"> 2020</w:t>
      </w:r>
      <w:r w:rsidRPr="00DA5AB4">
        <w:rPr>
          <w:rFonts w:cstheme="minorHAnsi"/>
          <w:sz w:val="22"/>
          <w:szCs w:val="22"/>
        </w:rPr>
        <w:t xml:space="preserve">). </w:t>
      </w:r>
      <w:r w:rsidR="00FA4FFB" w:rsidRPr="00DA5AB4">
        <w:rPr>
          <w:rFonts w:cstheme="minorHAnsi"/>
          <w:sz w:val="22"/>
          <w:szCs w:val="22"/>
        </w:rPr>
        <w:t xml:space="preserve">To convert to </w:t>
      </w:r>
      <w:proofErr w:type="spellStart"/>
      <w:r w:rsidR="00FA4FFB" w:rsidRPr="00DA5AB4">
        <w:rPr>
          <w:rFonts w:cstheme="minorHAnsi"/>
          <w:sz w:val="22"/>
          <w:szCs w:val="22"/>
        </w:rPr>
        <w:t>RPUg</w:t>
      </w:r>
      <w:proofErr w:type="spellEnd"/>
      <w:r w:rsidR="00FA4FFB" w:rsidRPr="00DA5AB4">
        <w:rPr>
          <w:rFonts w:cstheme="minorHAnsi"/>
          <w:sz w:val="22"/>
          <w:szCs w:val="22"/>
        </w:rPr>
        <w:t>, cells containing RPU reference promoter</w:t>
      </w:r>
      <w:r w:rsidR="001F7FE2" w:rsidRPr="00DA5AB4">
        <w:rPr>
          <w:rFonts w:cstheme="minorHAnsi"/>
          <w:sz w:val="22"/>
          <w:szCs w:val="22"/>
        </w:rPr>
        <w:t xml:space="preserve"> (YJP_MKC254) were cultured with the same protocol as the cells of interest. Fluorescence was converted </w:t>
      </w:r>
      <w:proofErr w:type="spellStart"/>
      <w:r w:rsidR="00856705" w:rsidRPr="00DA5AB4">
        <w:rPr>
          <w:rFonts w:cstheme="minorHAnsi"/>
          <w:sz w:val="22"/>
          <w:szCs w:val="22"/>
        </w:rPr>
        <w:t>RPUg</w:t>
      </w:r>
      <w:proofErr w:type="spellEnd"/>
      <w:r w:rsidR="00856705" w:rsidRPr="00DA5AB4">
        <w:rPr>
          <w:rFonts w:cstheme="minorHAnsi"/>
          <w:sz w:val="22"/>
          <w:szCs w:val="22"/>
        </w:rPr>
        <w:t xml:space="preserve"> by dividing fluorescence values by the fluorescence observed from YJP_MKC254 (autofluorescence was subtracted all samples). </w:t>
      </w:r>
      <w:r w:rsidR="00046B82" w:rsidRPr="00DA5AB4">
        <w:rPr>
          <w:rFonts w:cstheme="minorHAnsi"/>
          <w:sz w:val="22"/>
          <w:szCs w:val="22"/>
        </w:rPr>
        <w:t xml:space="preserve">Shao et al 2021 </w:t>
      </w:r>
      <w:r w:rsidR="00CD2C0C" w:rsidRPr="00DA5AB4">
        <w:rPr>
          <w:rFonts w:cstheme="minorHAnsi"/>
          <w:sz w:val="22"/>
          <w:szCs w:val="22"/>
        </w:rPr>
        <w:t>determined</w:t>
      </w:r>
      <w:r w:rsidR="00046B82" w:rsidRPr="00DA5AB4">
        <w:rPr>
          <w:rFonts w:cstheme="minorHAnsi"/>
          <w:sz w:val="22"/>
          <w:szCs w:val="22"/>
        </w:rPr>
        <w:t xml:space="preserve"> the RNAP flux </w:t>
      </w:r>
      <w:r w:rsidR="00CD2C0C" w:rsidRPr="00DA5AB4">
        <w:rPr>
          <w:rFonts w:cstheme="minorHAnsi"/>
          <w:sz w:val="22"/>
          <w:szCs w:val="22"/>
        </w:rPr>
        <w:t>in MG1655 of the RPU reference promoter to be</w:t>
      </w:r>
      <w:r w:rsidR="00DB2716" w:rsidRPr="00DA5AB4">
        <w:rPr>
          <w:rFonts w:cstheme="minorHAnsi"/>
          <w:sz w:val="22"/>
          <w:szCs w:val="22"/>
        </w:rPr>
        <w:t xml:space="preserve"> </w:t>
      </w:r>
      <w:r w:rsidR="00C25281" w:rsidRPr="00DA5AB4">
        <w:rPr>
          <w:rFonts w:cstheme="minorHAnsi"/>
          <w:sz w:val="22"/>
          <w:szCs w:val="22"/>
        </w:rPr>
        <w:t>0.029 RNAP/s/DNA</w:t>
      </w:r>
      <w:r w:rsidR="00DD7F18" w:rsidRPr="00DA5AB4">
        <w:rPr>
          <w:rFonts w:cstheme="minorHAnsi"/>
          <w:sz w:val="22"/>
          <w:szCs w:val="22"/>
        </w:rPr>
        <w:t xml:space="preserve"> and Park et al 2020 estimated the DNA copy number of the landing pad containing the RPU standard to be 3.5. Multiplying the two yields a scaling factor of 1 </w:t>
      </w:r>
      <w:proofErr w:type="spellStart"/>
      <w:r w:rsidR="00DD7F18" w:rsidRPr="00DA5AB4">
        <w:rPr>
          <w:rFonts w:cstheme="minorHAnsi"/>
          <w:sz w:val="22"/>
          <w:szCs w:val="22"/>
        </w:rPr>
        <w:t>RPUg</w:t>
      </w:r>
      <w:proofErr w:type="spellEnd"/>
      <w:r w:rsidR="00DD7F18" w:rsidRPr="00DA5AB4">
        <w:rPr>
          <w:rFonts w:cstheme="minorHAnsi"/>
          <w:sz w:val="22"/>
          <w:szCs w:val="22"/>
        </w:rPr>
        <w:t xml:space="preserve"> to 0.102 RNAP/s. </w:t>
      </w:r>
    </w:p>
    <w:p w14:paraId="58406454" w14:textId="77777777" w:rsidR="00EB1FB3" w:rsidRPr="00DA5AB4" w:rsidRDefault="00EB1FB3">
      <w:pPr>
        <w:rPr>
          <w:rFonts w:cstheme="minorHAnsi"/>
          <w:sz w:val="22"/>
          <w:szCs w:val="22"/>
        </w:rPr>
      </w:pPr>
    </w:p>
    <w:p w14:paraId="0A4F529F" w14:textId="42C4E92D" w:rsidR="00224DFB" w:rsidRPr="00DA5AB4" w:rsidRDefault="00224DFB">
      <w:pPr>
        <w:rPr>
          <w:rFonts w:cstheme="minorHAnsi"/>
          <w:sz w:val="22"/>
          <w:szCs w:val="22"/>
          <w:u w:val="single"/>
        </w:rPr>
      </w:pPr>
      <w:r w:rsidRPr="00DA5AB4">
        <w:rPr>
          <w:rFonts w:cstheme="minorHAnsi"/>
          <w:sz w:val="22"/>
          <w:szCs w:val="22"/>
          <w:u w:val="single"/>
        </w:rPr>
        <w:t>Flow Cytometry:</w:t>
      </w:r>
    </w:p>
    <w:p w14:paraId="3090120E" w14:textId="3F35710C" w:rsidR="002C59E8" w:rsidRPr="00DA5AB4" w:rsidRDefault="00D74089">
      <w:pPr>
        <w:rPr>
          <w:rFonts w:cstheme="minorHAnsi"/>
          <w:sz w:val="22"/>
          <w:szCs w:val="22"/>
        </w:rPr>
      </w:pPr>
      <w:r w:rsidRPr="00DA5AB4">
        <w:rPr>
          <w:rFonts w:cstheme="minorHAnsi"/>
          <w:sz w:val="22"/>
          <w:szCs w:val="22"/>
        </w:rPr>
        <w:t>Fluorescence</w:t>
      </w:r>
      <w:r w:rsidR="002F2781" w:rsidRPr="00DA5AB4">
        <w:rPr>
          <w:rFonts w:cstheme="minorHAnsi"/>
          <w:sz w:val="22"/>
          <w:szCs w:val="22"/>
        </w:rPr>
        <w:t xml:space="preserve"> measurements were taken on BD LSRII </w:t>
      </w:r>
      <w:proofErr w:type="spellStart"/>
      <w:r w:rsidR="002F2781" w:rsidRPr="00DA5AB4">
        <w:rPr>
          <w:rFonts w:cstheme="minorHAnsi"/>
          <w:sz w:val="22"/>
          <w:szCs w:val="22"/>
        </w:rPr>
        <w:t>Fortessa</w:t>
      </w:r>
      <w:proofErr w:type="spellEnd"/>
      <w:r w:rsidR="002F2781" w:rsidRPr="00DA5AB4">
        <w:rPr>
          <w:rFonts w:cstheme="minorHAnsi"/>
          <w:sz w:val="22"/>
          <w:szCs w:val="22"/>
        </w:rPr>
        <w:t xml:space="preserve"> flow cytometer with the HTS attachment (BD Biosciences). </w:t>
      </w:r>
      <w:r w:rsidR="00CB6EE3" w:rsidRPr="00DA5AB4">
        <w:rPr>
          <w:rFonts w:cstheme="minorHAnsi"/>
          <w:sz w:val="22"/>
          <w:szCs w:val="22"/>
        </w:rPr>
        <w:t xml:space="preserve">Samples were prepared as described in other sections. </w:t>
      </w:r>
      <w:r w:rsidR="005D0528" w:rsidRPr="00DA5AB4">
        <w:rPr>
          <w:rFonts w:cstheme="minorHAnsi"/>
          <w:sz w:val="22"/>
          <w:szCs w:val="22"/>
        </w:rPr>
        <w:t>Samples were run at a flow rate 0.5</w:t>
      </w:r>
      <w:r w:rsidR="0001602F" w:rsidRPr="00DA5AB4">
        <w:rPr>
          <w:rFonts w:cstheme="minorHAnsi"/>
          <w:sz w:val="22"/>
          <w:szCs w:val="22"/>
        </w:rPr>
        <w:t>μL</w:t>
      </w:r>
      <w:r w:rsidR="005D0528" w:rsidRPr="00DA5AB4">
        <w:rPr>
          <w:rFonts w:cstheme="minorHAnsi"/>
          <w:sz w:val="22"/>
          <w:szCs w:val="22"/>
        </w:rPr>
        <w:t>/sec and 2.0</w:t>
      </w:r>
      <w:r w:rsidR="0001602F" w:rsidRPr="00DA5AB4">
        <w:rPr>
          <w:rFonts w:cstheme="minorHAnsi"/>
          <w:sz w:val="22"/>
          <w:szCs w:val="22"/>
        </w:rPr>
        <w:t>μL</w:t>
      </w:r>
      <w:r w:rsidR="005D0528" w:rsidRPr="00DA5AB4">
        <w:rPr>
          <w:rFonts w:cstheme="minorHAnsi"/>
          <w:sz w:val="22"/>
          <w:szCs w:val="22"/>
        </w:rPr>
        <w:t xml:space="preserve">/sec and 30,000 events were captured. </w:t>
      </w:r>
      <w:r w:rsidR="00660DBA" w:rsidRPr="00DA5AB4">
        <w:rPr>
          <w:rFonts w:cstheme="minorHAnsi"/>
          <w:sz w:val="22"/>
          <w:szCs w:val="22"/>
        </w:rPr>
        <w:t xml:space="preserve">The FITC, PE-Texas Red, </w:t>
      </w:r>
      <w:r w:rsidR="00D67EB3" w:rsidRPr="00DA5AB4">
        <w:rPr>
          <w:rFonts w:cstheme="minorHAnsi"/>
          <w:sz w:val="22"/>
          <w:szCs w:val="22"/>
        </w:rPr>
        <w:t xml:space="preserve">and </w:t>
      </w:r>
      <w:r w:rsidR="00660DBA" w:rsidRPr="00DA5AB4">
        <w:rPr>
          <w:rFonts w:cstheme="minorHAnsi"/>
          <w:sz w:val="22"/>
          <w:szCs w:val="22"/>
        </w:rPr>
        <w:t>Pac</w:t>
      </w:r>
      <w:r w:rsidR="00995F56" w:rsidRPr="00DA5AB4">
        <w:rPr>
          <w:rFonts w:cstheme="minorHAnsi"/>
          <w:sz w:val="22"/>
          <w:szCs w:val="22"/>
        </w:rPr>
        <w:t xml:space="preserve">ific </w:t>
      </w:r>
      <w:r w:rsidR="00660DBA" w:rsidRPr="00DA5AB4">
        <w:rPr>
          <w:rFonts w:cstheme="minorHAnsi"/>
          <w:sz w:val="22"/>
          <w:szCs w:val="22"/>
        </w:rPr>
        <w:t>Blue</w:t>
      </w:r>
      <w:r w:rsidR="00370902" w:rsidRPr="00DA5AB4">
        <w:rPr>
          <w:rFonts w:cstheme="minorHAnsi"/>
          <w:sz w:val="22"/>
          <w:szCs w:val="22"/>
        </w:rPr>
        <w:t xml:space="preserve"> </w:t>
      </w:r>
      <w:r w:rsidR="004870BA" w:rsidRPr="00DA5AB4">
        <w:rPr>
          <w:rFonts w:cstheme="minorHAnsi"/>
          <w:sz w:val="22"/>
          <w:szCs w:val="22"/>
        </w:rPr>
        <w:t xml:space="preserve">channels were used to collect data for YFP, RFP, and BFP, respectively. </w:t>
      </w:r>
      <w:r w:rsidR="00687D98" w:rsidRPr="00DA5AB4">
        <w:rPr>
          <w:rFonts w:cstheme="minorHAnsi"/>
          <w:sz w:val="22"/>
          <w:szCs w:val="22"/>
        </w:rPr>
        <w:t xml:space="preserve">The </w:t>
      </w:r>
      <w:proofErr w:type="spellStart"/>
      <w:r w:rsidR="00687D98" w:rsidRPr="00DA5AB4">
        <w:rPr>
          <w:rFonts w:cstheme="minorHAnsi"/>
          <w:sz w:val="22"/>
          <w:szCs w:val="22"/>
        </w:rPr>
        <w:t>Cytoflow</w:t>
      </w:r>
      <w:proofErr w:type="spellEnd"/>
      <w:r w:rsidR="00687D98" w:rsidRPr="00DA5AB4">
        <w:rPr>
          <w:rFonts w:cstheme="minorHAnsi"/>
          <w:sz w:val="22"/>
          <w:szCs w:val="22"/>
        </w:rPr>
        <w:t xml:space="preserve"> Python package </w:t>
      </w:r>
      <w:r w:rsidR="00622498" w:rsidRPr="00DA5AB4">
        <w:rPr>
          <w:rFonts w:cstheme="minorHAnsi"/>
          <w:sz w:val="22"/>
          <w:szCs w:val="22"/>
        </w:rPr>
        <w:t>(</w:t>
      </w:r>
      <w:hyperlink r:id="rId13" w:tgtFrame="_blank" w:history="1">
        <w:r w:rsidR="00622498" w:rsidRPr="00DA5AB4">
          <w:rPr>
            <w:rStyle w:val="Hyperlink"/>
            <w:rFonts w:cstheme="minorHAnsi"/>
            <w:color w:val="1554B2"/>
            <w:sz w:val="22"/>
            <w:szCs w:val="22"/>
          </w:rPr>
          <w:t>https://github.com/cytoflow/cytoflow</w:t>
        </w:r>
      </w:hyperlink>
      <w:r w:rsidR="00622498" w:rsidRPr="00DA5AB4">
        <w:rPr>
          <w:rFonts w:cstheme="minorHAnsi"/>
          <w:sz w:val="22"/>
          <w:szCs w:val="22"/>
        </w:rPr>
        <w:t xml:space="preserve"> ) </w:t>
      </w:r>
      <w:r w:rsidR="00687D98" w:rsidRPr="00DA5AB4">
        <w:rPr>
          <w:rFonts w:cstheme="minorHAnsi"/>
          <w:sz w:val="22"/>
          <w:szCs w:val="22"/>
        </w:rPr>
        <w:t xml:space="preserve">was used for </w:t>
      </w:r>
      <w:r w:rsidR="00ED26DE" w:rsidRPr="00DA5AB4">
        <w:rPr>
          <w:rFonts w:cstheme="minorHAnsi"/>
          <w:sz w:val="22"/>
          <w:szCs w:val="22"/>
        </w:rPr>
        <w:t>processing FCS 3.0 files and</w:t>
      </w:r>
      <w:r w:rsidR="00687D98" w:rsidRPr="00DA5AB4">
        <w:rPr>
          <w:rFonts w:cstheme="minorHAnsi"/>
          <w:sz w:val="22"/>
          <w:szCs w:val="22"/>
        </w:rPr>
        <w:t xml:space="preserve"> gating</w:t>
      </w:r>
      <w:r w:rsidR="00ED26DE" w:rsidRPr="00DA5AB4">
        <w:rPr>
          <w:rFonts w:cstheme="minorHAnsi"/>
          <w:sz w:val="22"/>
          <w:szCs w:val="22"/>
        </w:rPr>
        <w:t xml:space="preserve"> cells. </w:t>
      </w:r>
      <w:r w:rsidR="00995F56" w:rsidRPr="00DA5AB4">
        <w:rPr>
          <w:rFonts w:cstheme="minorHAnsi"/>
          <w:sz w:val="22"/>
          <w:szCs w:val="22"/>
        </w:rPr>
        <w:t xml:space="preserve">FSC, SSC, FITC, </w:t>
      </w:r>
      <w:r w:rsidR="00845CA2" w:rsidRPr="00DA5AB4">
        <w:rPr>
          <w:rFonts w:cstheme="minorHAnsi"/>
          <w:sz w:val="22"/>
          <w:szCs w:val="22"/>
        </w:rPr>
        <w:t xml:space="preserve">PE-Texas Red, and Pacific Blue voltages were </w:t>
      </w:r>
      <w:r w:rsidR="00E16B94" w:rsidRPr="00DA5AB4">
        <w:rPr>
          <w:rFonts w:cstheme="minorHAnsi"/>
          <w:sz w:val="22"/>
          <w:szCs w:val="22"/>
        </w:rPr>
        <w:t xml:space="preserve">set to 750V, 300V, 450V, 600V, and 418V, respectively. </w:t>
      </w:r>
      <w:r w:rsidR="00ED26DE" w:rsidRPr="00DA5AB4">
        <w:rPr>
          <w:rFonts w:cstheme="minorHAnsi"/>
          <w:sz w:val="22"/>
          <w:szCs w:val="22"/>
        </w:rPr>
        <w:t xml:space="preserve">Medians were extracted from each </w:t>
      </w:r>
      <w:r w:rsidR="00B2639F" w:rsidRPr="00DA5AB4">
        <w:rPr>
          <w:rFonts w:cstheme="minorHAnsi"/>
          <w:sz w:val="22"/>
          <w:szCs w:val="22"/>
        </w:rPr>
        <w:t>sample</w:t>
      </w:r>
      <w:r w:rsidR="00ED26DE" w:rsidRPr="00DA5AB4">
        <w:rPr>
          <w:rFonts w:cstheme="minorHAnsi"/>
          <w:sz w:val="22"/>
          <w:szCs w:val="22"/>
        </w:rPr>
        <w:t>.</w:t>
      </w:r>
      <w:r w:rsidR="0033472B" w:rsidRPr="00DA5AB4">
        <w:rPr>
          <w:rFonts w:cstheme="minorHAnsi"/>
          <w:sz w:val="22"/>
          <w:szCs w:val="22"/>
        </w:rPr>
        <w:t xml:space="preserve"> </w:t>
      </w:r>
    </w:p>
    <w:p w14:paraId="003EBE11" w14:textId="020E4A73" w:rsidR="006D3829" w:rsidRDefault="006D3829">
      <w:pPr>
        <w:rPr>
          <w:rFonts w:cstheme="minorHAnsi"/>
        </w:rPr>
      </w:pPr>
    </w:p>
    <w:p w14:paraId="794AE110" w14:textId="48A90F5F" w:rsidR="006D3829" w:rsidRDefault="006D3829">
      <w:pPr>
        <w:rPr>
          <w:rFonts w:cstheme="minorHAnsi"/>
        </w:rPr>
      </w:pPr>
    </w:p>
    <w:p w14:paraId="083005EC" w14:textId="47138215" w:rsidR="006D3829" w:rsidRDefault="006D3829" w:rsidP="006D3829">
      <w:pPr>
        <w:widowControl w:val="0"/>
        <w:spacing w:line="360" w:lineRule="auto"/>
        <w:jc w:val="both"/>
        <w:rPr>
          <w:b/>
          <w:bCs/>
        </w:rPr>
      </w:pPr>
      <w:r>
        <w:rPr>
          <w:b/>
          <w:bCs/>
        </w:rPr>
        <w:t>Acknowledgements</w:t>
      </w:r>
    </w:p>
    <w:p w14:paraId="52724D40" w14:textId="39159575" w:rsidR="000A1A36" w:rsidRDefault="000A1A36" w:rsidP="006D3829">
      <w:pPr>
        <w:widowControl w:val="0"/>
        <w:spacing w:line="360" w:lineRule="auto"/>
        <w:jc w:val="both"/>
        <w:rPr>
          <w:b/>
          <w:bCs/>
        </w:rPr>
      </w:pPr>
      <w:r>
        <w:rPr>
          <w:b/>
          <w:bCs/>
        </w:rPr>
        <w:t>Figure Captions</w:t>
      </w:r>
    </w:p>
    <w:p w14:paraId="37F869C7" w14:textId="12263ED4" w:rsidR="00C9497B" w:rsidRDefault="006D3829" w:rsidP="006D3829">
      <w:pPr>
        <w:widowControl w:val="0"/>
        <w:spacing w:line="360" w:lineRule="auto"/>
        <w:jc w:val="both"/>
        <w:rPr>
          <w:ins w:id="1030" w:author="jai padmakumar" w:date="2022-12-13T22:48:00Z"/>
          <w:b/>
          <w:bCs/>
          <w:u w:val="single"/>
        </w:rPr>
      </w:pPr>
      <w:r w:rsidRPr="006D3829">
        <w:rPr>
          <w:b/>
          <w:bCs/>
          <w:u w:val="single"/>
        </w:rPr>
        <w:t>Figure 1</w:t>
      </w:r>
      <w:r>
        <w:rPr>
          <w:b/>
          <w:bCs/>
          <w:u w:val="single"/>
        </w:rPr>
        <w:t>:</w:t>
      </w:r>
    </w:p>
    <w:p w14:paraId="60450F0D" w14:textId="7045B393" w:rsidR="008E3107" w:rsidRPr="00011FE1" w:rsidRDefault="00011FE1">
      <w:pPr>
        <w:pStyle w:val="ListParagraph"/>
        <w:numPr>
          <w:ilvl w:val="0"/>
          <w:numId w:val="7"/>
        </w:numPr>
        <w:spacing w:line="360" w:lineRule="auto"/>
        <w:ind w:firstLineChars="0"/>
        <w:pPrChange w:id="1031" w:author="jai padmakumar" w:date="2022-12-13T22:49:00Z">
          <w:pPr>
            <w:widowControl w:val="0"/>
            <w:spacing w:line="360" w:lineRule="auto"/>
            <w:jc w:val="both"/>
          </w:pPr>
        </w:pPrChange>
      </w:pPr>
      <w:ins w:id="1032" w:author="jai padmakumar" w:date="2022-12-13T22:49:00Z">
        <w:r w:rsidRPr="00011FE1">
          <w:rPr>
            <w:rPrChange w:id="1033" w:author="jai padmakumar" w:date="2022-12-13T22:49:00Z">
              <w:rPr>
                <w:b/>
                <w:bCs/>
                <w:u w:val="single"/>
              </w:rPr>
            </w:rPrChange>
          </w:rPr>
          <w:lastRenderedPageBreak/>
          <w:t xml:space="preserve">Overview of </w:t>
        </w:r>
        <w:r>
          <w:t xml:space="preserve">partitioning scheme. </w:t>
        </w:r>
      </w:ins>
      <w:ins w:id="1034" w:author="jai padmakumar" w:date="2022-12-13T22:50:00Z">
        <w:r w:rsidR="001B6D8B">
          <w:t xml:space="preserve">The initial criteria were </w:t>
        </w:r>
        <w:r w:rsidR="000B6FEA">
          <w:t xml:space="preserve">a maximum of eight gates and three cell-cell </w:t>
        </w:r>
        <w:proofErr w:type="spellStart"/>
        <w:r w:rsidR="000B6FEA">
          <w:t>signalling</w:t>
        </w:r>
        <w:proofErr w:type="spellEnd"/>
        <w:r w:rsidR="000B6FEA">
          <w:t xml:space="preserve"> channels per cell with 4 channels total.</w:t>
        </w:r>
      </w:ins>
      <w:ins w:id="1035" w:author="jai padmakumar" w:date="2022-12-13T22:53:00Z">
        <w:r w:rsidR="00AB4021">
          <w:t xml:space="preserve"> </w:t>
        </w:r>
      </w:ins>
      <w:ins w:id="1036" w:author="jai padmakumar" w:date="2022-12-13T22:50:00Z">
        <w:r w:rsidR="00E64F98">
          <w:t xml:space="preserve">The first stage </w:t>
        </w:r>
      </w:ins>
      <w:ins w:id="1037" w:author="jai padmakumar" w:date="2022-12-13T22:51:00Z">
        <w:r w:rsidR="00E64F98">
          <w:t xml:space="preserve">divides the </w:t>
        </w:r>
        <w:r w:rsidR="006C116E">
          <w:t>gates into subcircuits that can be implemented in single cells.</w:t>
        </w:r>
      </w:ins>
      <w:ins w:id="1038" w:author="jai padmakumar" w:date="2022-12-13T22:52:00Z">
        <w:r w:rsidR="004C15DC">
          <w:t xml:space="preserve"> </w:t>
        </w:r>
      </w:ins>
      <w:ins w:id="1039" w:author="jai padmakumar" w:date="2022-12-13T22:53:00Z">
        <w:r w:rsidR="005C4408">
          <w:t xml:space="preserve">Shaded boxes represent individual cells. </w:t>
        </w:r>
      </w:ins>
      <w:ins w:id="1040" w:author="jai padmakumar" w:date="2022-12-13T22:52:00Z">
        <w:r w:rsidR="004C15DC">
          <w:t xml:space="preserve">The second stage assigns cell-cell </w:t>
        </w:r>
        <w:proofErr w:type="spellStart"/>
        <w:r w:rsidR="004C15DC">
          <w:t>signalling</w:t>
        </w:r>
        <w:proofErr w:type="spellEnd"/>
        <w:r w:rsidR="004C15DC">
          <w:t xml:space="preserve"> channels to wires that </w:t>
        </w:r>
      </w:ins>
      <w:proofErr w:type="gramStart"/>
      <w:ins w:id="1041" w:author="jai padmakumar" w:date="2022-12-13T22:53:00Z">
        <w:r w:rsidR="00AB4021">
          <w:t>cross cell</w:t>
        </w:r>
        <w:proofErr w:type="gramEnd"/>
        <w:r w:rsidR="00AB4021">
          <w:t xml:space="preserve"> boundar</w:t>
        </w:r>
        <w:r w:rsidR="00C831C0">
          <w:t>ies. E</w:t>
        </w:r>
      </w:ins>
      <w:ins w:id="1042" w:author="jai padmakumar" w:date="2022-12-13T22:54:00Z">
        <w:r w:rsidR="00C831C0">
          <w:t xml:space="preserve">ach color represents a different communication channel. </w:t>
        </w:r>
      </w:ins>
    </w:p>
    <w:p w14:paraId="7D9CAC57" w14:textId="7D9E578A" w:rsidR="006D3829" w:rsidRDefault="006D3829" w:rsidP="006D3829">
      <w:pPr>
        <w:widowControl w:val="0"/>
        <w:spacing w:line="360" w:lineRule="auto"/>
        <w:jc w:val="both"/>
        <w:rPr>
          <w:b/>
          <w:bCs/>
          <w:u w:val="single"/>
        </w:rPr>
      </w:pPr>
      <w:r w:rsidRPr="006D3829">
        <w:rPr>
          <w:b/>
          <w:bCs/>
          <w:u w:val="single"/>
        </w:rPr>
        <w:t xml:space="preserve">Figure </w:t>
      </w:r>
      <w:r>
        <w:rPr>
          <w:b/>
          <w:bCs/>
          <w:u w:val="single"/>
        </w:rPr>
        <w:t>2:</w:t>
      </w:r>
    </w:p>
    <w:p w14:paraId="3E913302" w14:textId="3EE14444" w:rsidR="00C9497B" w:rsidRDefault="001E34AA" w:rsidP="00C9497B">
      <w:pPr>
        <w:pStyle w:val="ListParagraph"/>
        <w:numPr>
          <w:ilvl w:val="0"/>
          <w:numId w:val="3"/>
        </w:numPr>
        <w:spacing w:line="360" w:lineRule="auto"/>
        <w:ind w:firstLineChars="0"/>
      </w:pPr>
      <w:r>
        <w:t>The left schematic shows a</w:t>
      </w:r>
      <w:r w:rsidR="00C9497B">
        <w:t>ll 12 repressors aligned by the first helix of thei</w:t>
      </w:r>
      <w:r w:rsidR="00116E51">
        <w:t xml:space="preserve">r DNA binding HTH motif. </w:t>
      </w:r>
      <w:r w:rsidR="008858E5">
        <w:t xml:space="preserve">Hatched boxes represent </w:t>
      </w:r>
      <w:proofErr w:type="spellStart"/>
      <w:r w:rsidR="008858E5">
        <w:t>Pfam</w:t>
      </w:r>
      <w:proofErr w:type="spellEnd"/>
      <w:r w:rsidR="008858E5">
        <w:t xml:space="preserve"> Peptidase S24 domains. </w:t>
      </w:r>
      <w:r w:rsidR="00600EE9">
        <w:t xml:space="preserve">Gray boxes represent the individual putative DNA binding helices for the HTH motif.  </w:t>
      </w:r>
      <w:r>
        <w:t xml:space="preserve">The right schematic shows a diagram of each </w:t>
      </w:r>
      <w:proofErr w:type="gramStart"/>
      <w:r>
        <w:t>repressors</w:t>
      </w:r>
      <w:proofErr w:type="gramEnd"/>
      <w:r>
        <w:t xml:space="preserve"> cognate promoter. Colored boxes represent operator sites</w:t>
      </w:r>
      <w:r w:rsidR="00CE121F">
        <w:t xml:space="preserve">. </w:t>
      </w:r>
      <w:r w:rsidR="00720159">
        <w:t>White boxes represent the -35 and -10 sequences of the promoter while the gray box</w:t>
      </w:r>
      <w:r w:rsidR="00CD782E">
        <w:t>es</w:t>
      </w:r>
      <w:r w:rsidR="00720159">
        <w:t xml:space="preserve"> </w:t>
      </w:r>
      <w:r w:rsidR="00CD782E">
        <w:t>represent 15bp spacer sequences</w:t>
      </w:r>
      <w:ins w:id="1043" w:author="jai padmakumar" w:date="2022-12-13T22:45:00Z">
        <w:r w:rsidR="009D5124">
          <w:t xml:space="preserve"> (Materials and Methods)</w:t>
        </w:r>
      </w:ins>
      <w:r w:rsidR="00CD782E">
        <w:t xml:space="preserve">. </w:t>
      </w:r>
    </w:p>
    <w:p w14:paraId="1AA5FFB0" w14:textId="7BECB63A" w:rsidR="0048584B" w:rsidRDefault="0048584B" w:rsidP="0048584B">
      <w:pPr>
        <w:pStyle w:val="ListParagraph"/>
        <w:numPr>
          <w:ilvl w:val="0"/>
          <w:numId w:val="3"/>
        </w:numPr>
        <w:spacing w:line="360" w:lineRule="auto"/>
        <w:ind w:firstLineChars="0"/>
      </w:pPr>
      <w:r>
        <w:t>Schematic a NOT gate</w:t>
      </w:r>
      <w:r w:rsidR="00E9206D">
        <w:t>. The entire NOT gate was integrated in the att</w:t>
      </w:r>
      <w:ins w:id="1044" w:author="jai padmakumar" w:date="2022-12-13T22:45:00Z">
        <w:r w:rsidR="006617C9">
          <w:t>B</w:t>
        </w:r>
      </w:ins>
      <w:r w:rsidR="00E9206D">
        <w:t xml:space="preserve">2 landing pad. Note the orientation of the repressor and output constructs have been reversed for clarity (see Gate datasheets). </w:t>
      </w:r>
    </w:p>
    <w:p w14:paraId="15371DB3" w14:textId="79D7B99C" w:rsidR="00E9206D" w:rsidRDefault="00E9206D" w:rsidP="0048584B">
      <w:pPr>
        <w:pStyle w:val="ListParagraph"/>
        <w:numPr>
          <w:ilvl w:val="0"/>
          <w:numId w:val="3"/>
        </w:numPr>
        <w:spacing w:line="360" w:lineRule="auto"/>
        <w:ind w:firstLineChars="0"/>
      </w:pPr>
      <w:r>
        <w:t xml:space="preserve">Response functions for each gate are shown on the left. </w:t>
      </w:r>
      <w:r w:rsidR="00ED09E6">
        <w:t xml:space="preserve">The following 12 concentrations of inducer(s) were used: </w:t>
      </w:r>
      <w:r w:rsidR="00C2487D">
        <w:t xml:space="preserve">0, 10, 20, 30, 40, 50, 70, 100, 150, 200, 1000, and 1000uM IPTG + 200nM ATC. </w:t>
      </w:r>
      <w:r>
        <w:t xml:space="preserve">Fluorescence measurements were converted to RNAP/s </w:t>
      </w:r>
      <w:r w:rsidR="00DA7E43">
        <w:t xml:space="preserve">and fit to a hill equation </w:t>
      </w:r>
      <w:r>
        <w:t xml:space="preserve">as described in the Materials and Methods. </w:t>
      </w:r>
      <w:r w:rsidR="00FA6123">
        <w:t>For</w:t>
      </w:r>
      <w:r w:rsidR="00CD6D2A">
        <w:t xml:space="preserve"> promoter</w:t>
      </w:r>
      <w:r w:rsidR="00FA6123">
        <w:t xml:space="preserve"> </w:t>
      </w:r>
      <w:proofErr w:type="gramStart"/>
      <w:r w:rsidR="00FA6123">
        <w:t>cross-talk</w:t>
      </w:r>
      <w:proofErr w:type="gramEnd"/>
      <w:r w:rsidR="00FA6123">
        <w:t xml:space="preserve"> measurements, </w:t>
      </w:r>
      <w:r w:rsidR="008417CD">
        <w:t>the repressor and output promoter were cloned into the att</w:t>
      </w:r>
      <w:ins w:id="1045" w:author="jai padmakumar" w:date="2022-12-13T22:48:00Z">
        <w:r w:rsidR="003F240C">
          <w:t>B</w:t>
        </w:r>
      </w:ins>
      <w:r w:rsidR="008417CD">
        <w:t>7 and att</w:t>
      </w:r>
      <w:ins w:id="1046" w:author="jai padmakumar" w:date="2022-12-13T22:48:00Z">
        <w:r w:rsidR="003F240C">
          <w:t>B</w:t>
        </w:r>
      </w:ins>
      <w:r w:rsidR="008417CD">
        <w:t>2 landing pads, respectively</w:t>
      </w:r>
      <w:ins w:id="1047" w:author="jai padmakumar" w:date="2022-12-13T22:48:00Z">
        <w:r w:rsidR="0097278A">
          <w:t xml:space="preserve"> (Supplementary Figure XX)</w:t>
        </w:r>
      </w:ins>
      <w:r w:rsidR="008417CD">
        <w:t xml:space="preserve">. </w:t>
      </w:r>
      <w:r w:rsidR="00A05D96">
        <w:t xml:space="preserve">Strains were induced with 0uM and 1000uM IPTG. </w:t>
      </w:r>
      <w:r w:rsidR="000C6907">
        <w:t xml:space="preserve">Fluorescence units were converted to </w:t>
      </w:r>
      <w:proofErr w:type="spellStart"/>
      <w:r w:rsidR="000C6907">
        <w:t>RPUg</w:t>
      </w:r>
      <w:proofErr w:type="spellEnd"/>
      <w:r w:rsidR="000C6907">
        <w:t xml:space="preserve"> and </w:t>
      </w:r>
      <w:r w:rsidR="00A05D96">
        <w:t xml:space="preserve">a ratio of the output in the </w:t>
      </w:r>
      <w:r w:rsidR="00886782">
        <w:t>0uM and 1000uM induction conditions is shown</w:t>
      </w:r>
      <w:r w:rsidR="002846E2">
        <w:t>.</w:t>
      </w:r>
    </w:p>
    <w:p w14:paraId="50805222" w14:textId="0459D258" w:rsidR="00ED09E6" w:rsidRPr="00C9497B" w:rsidRDefault="008A2B1F" w:rsidP="0048584B">
      <w:pPr>
        <w:pStyle w:val="ListParagraph"/>
        <w:numPr>
          <w:ilvl w:val="0"/>
          <w:numId w:val="3"/>
        </w:numPr>
        <w:spacing w:line="360" w:lineRule="auto"/>
        <w:ind w:firstLineChars="0"/>
      </w:pPr>
      <w:r>
        <w:t>Schematic of sender</w:t>
      </w:r>
      <w:r w:rsidR="00F03BE3">
        <w:t>-</w:t>
      </w:r>
      <w:r>
        <w:t>receiver devices</w:t>
      </w:r>
      <w:r w:rsidR="00F03BE3">
        <w:t>. All constructs were assayed using the att</w:t>
      </w:r>
      <w:ins w:id="1048" w:author="jai padmakumar" w:date="2022-12-13T22:47:00Z">
        <w:r w:rsidR="00193BFF">
          <w:t>B</w:t>
        </w:r>
      </w:ins>
      <w:r w:rsidR="00F03BE3">
        <w:t xml:space="preserve">2 landing pad with the marionette sensor array. </w:t>
      </w:r>
      <w:r w:rsidR="00B52386">
        <w:t xml:space="preserve">Note the </w:t>
      </w:r>
      <w:proofErr w:type="spellStart"/>
      <w:r w:rsidR="00B52386">
        <w:t>RpaR</w:t>
      </w:r>
      <w:del w:id="1049" w:author="jai padmakumar" w:date="2022-12-13T22:47:00Z">
        <w:r w:rsidR="00B52386" w:rsidRPr="00193BFF" w:rsidDel="00193BFF">
          <w:rPr>
            <w:vertAlign w:val="superscript"/>
            <w:rPrChange w:id="1050" w:author="jai padmakumar" w:date="2022-12-13T22:47:00Z">
              <w:rPr/>
            </w:rPrChange>
          </w:rPr>
          <w:delText>_</w:delText>
        </w:r>
      </w:del>
      <w:r w:rsidR="00B52386" w:rsidRPr="00193BFF">
        <w:rPr>
          <w:vertAlign w:val="superscript"/>
          <w:rPrChange w:id="1051" w:author="jai padmakumar" w:date="2022-12-13T22:47:00Z">
            <w:rPr/>
          </w:rPrChange>
        </w:rPr>
        <w:t>AM</w:t>
      </w:r>
      <w:proofErr w:type="spellEnd"/>
      <w:r w:rsidR="00B52386">
        <w:t xml:space="preserve"> sensor was not present in the marionette sensor array </w:t>
      </w:r>
      <w:r w:rsidR="006A15A0">
        <w:t>and cloned into strains as needed</w:t>
      </w:r>
      <w:r w:rsidR="005C102F">
        <w:t>.</w:t>
      </w:r>
      <w:r w:rsidR="003A34F0">
        <w:t xml:space="preserve"> To characterize the sender receiver devices, enzymes were cloned downstream of a </w:t>
      </w:r>
      <w:del w:id="1052" w:author="jai padmakumar" w:date="2022-12-13T22:47:00Z">
        <w:r w:rsidR="003A34F0" w:rsidDel="00193BFF">
          <w:delText xml:space="preserve">pTac </w:delText>
        </w:r>
      </w:del>
      <w:proofErr w:type="spellStart"/>
      <w:ins w:id="1053" w:author="jai padmakumar" w:date="2022-12-13T22:47:00Z">
        <w:r w:rsidR="00193BFF">
          <w:t>P</w:t>
        </w:r>
        <w:r w:rsidR="00193BFF" w:rsidRPr="00193BFF">
          <w:rPr>
            <w:vertAlign w:val="subscript"/>
            <w:rPrChange w:id="1054" w:author="jai padmakumar" w:date="2022-12-13T22:47:00Z">
              <w:rPr/>
            </w:rPrChange>
          </w:rPr>
          <w:t>Tac</w:t>
        </w:r>
        <w:proofErr w:type="spellEnd"/>
        <w:r w:rsidR="00193BFF" w:rsidRPr="00193BFF">
          <w:rPr>
            <w:vertAlign w:val="subscript"/>
            <w:rPrChange w:id="1055" w:author="jai padmakumar" w:date="2022-12-13T22:47:00Z">
              <w:rPr/>
            </w:rPrChange>
          </w:rPr>
          <w:t xml:space="preserve"> </w:t>
        </w:r>
      </w:ins>
      <w:r w:rsidR="003A34F0">
        <w:t xml:space="preserve">promoter and induced </w:t>
      </w:r>
      <w:r w:rsidR="0026471F">
        <w:t xml:space="preserve">with the same concentrations as the NOT gates (except for the </w:t>
      </w:r>
      <w:del w:id="1056" w:author="jai padmakumar" w:date="2022-12-13T22:47:00Z">
        <w:r w:rsidR="0026471F" w:rsidDel="005F6CE5">
          <w:delText xml:space="preserve">ATC </w:delText>
        </w:r>
      </w:del>
      <w:proofErr w:type="spellStart"/>
      <w:ins w:id="1057" w:author="jai padmakumar" w:date="2022-12-13T22:47:00Z">
        <w:r w:rsidR="005F6CE5">
          <w:t>aTc</w:t>
        </w:r>
        <w:proofErr w:type="spellEnd"/>
        <w:r w:rsidR="005F6CE5">
          <w:t xml:space="preserve"> </w:t>
        </w:r>
      </w:ins>
      <w:r w:rsidR="0026471F">
        <w:t xml:space="preserve">condition, </w:t>
      </w:r>
      <w:r w:rsidR="00DA7E43">
        <w:t>11 points total</w:t>
      </w:r>
      <w:r w:rsidR="009E4AF9">
        <w:t xml:space="preserve">). Characterization protocols, fluorescence conversion to RNAP/s, and hill equation fitting was performed as described in the Materials and Methods. </w:t>
      </w:r>
    </w:p>
    <w:p w14:paraId="7ED15936" w14:textId="2A55B5B0" w:rsidR="00995440" w:rsidRDefault="006D3829" w:rsidP="006D3829">
      <w:pPr>
        <w:widowControl w:val="0"/>
        <w:spacing w:line="360" w:lineRule="auto"/>
        <w:jc w:val="both"/>
        <w:rPr>
          <w:b/>
          <w:bCs/>
          <w:u w:val="single"/>
        </w:rPr>
      </w:pPr>
      <w:r w:rsidRPr="006D3829">
        <w:rPr>
          <w:b/>
          <w:bCs/>
          <w:u w:val="single"/>
        </w:rPr>
        <w:t xml:space="preserve">Figure </w:t>
      </w:r>
      <w:r>
        <w:rPr>
          <w:b/>
          <w:bCs/>
          <w:u w:val="single"/>
        </w:rPr>
        <w:t>3:</w:t>
      </w:r>
    </w:p>
    <w:p w14:paraId="3527DA8F" w14:textId="0DF2554A" w:rsidR="00995440" w:rsidRPr="00496C0C" w:rsidRDefault="003E7CBA" w:rsidP="003E7CBA">
      <w:pPr>
        <w:pStyle w:val="ListParagraph"/>
        <w:numPr>
          <w:ilvl w:val="0"/>
          <w:numId w:val="4"/>
        </w:numPr>
        <w:spacing w:line="360" w:lineRule="auto"/>
        <w:ind w:firstLineChars="0"/>
        <w:rPr>
          <w:u w:val="single"/>
        </w:rPr>
      </w:pPr>
      <w:r>
        <w:t xml:space="preserve">Circuit diagram of the largest </w:t>
      </w:r>
      <w:r w:rsidR="00971ED9">
        <w:t xml:space="preserve">single </w:t>
      </w:r>
      <w:r>
        <w:t xml:space="preserve">circuit in the </w:t>
      </w:r>
      <w:r w:rsidR="00971ED9">
        <w:t xml:space="preserve">MD5 circuit. </w:t>
      </w:r>
      <w:r w:rsidR="00475BB4">
        <w:t xml:space="preserve">The circuit contains </w:t>
      </w:r>
      <w:del w:id="1058" w:author="jai padmakumar" w:date="2022-12-13T22:34:00Z">
        <w:r w:rsidR="00475BB4" w:rsidDel="007B0B87">
          <w:delText xml:space="preserve">2 </w:delText>
        </w:r>
      </w:del>
      <w:ins w:id="1059" w:author="jai padmakumar" w:date="2022-12-13T22:34:00Z">
        <w:r w:rsidR="007B0B87">
          <w:t xml:space="preserve">two </w:t>
        </w:r>
      </w:ins>
      <w:r w:rsidR="00475BB4">
        <w:t>inputs</w:t>
      </w:r>
      <w:r w:rsidR="000C2DAF">
        <w:t xml:space="preserve">, </w:t>
      </w:r>
      <w:del w:id="1060" w:author="jai padmakumar" w:date="2022-12-13T22:34:00Z">
        <w:r w:rsidR="000C2DAF" w:rsidDel="007B0B87">
          <w:delText xml:space="preserve">8 </w:delText>
        </w:r>
      </w:del>
      <w:ins w:id="1061" w:author="jai padmakumar" w:date="2022-12-13T22:34:00Z">
        <w:r w:rsidR="007B0B87">
          <w:t xml:space="preserve">eight </w:t>
        </w:r>
      </w:ins>
      <w:r w:rsidR="000C2DAF">
        <w:t xml:space="preserve">gates, </w:t>
      </w:r>
      <w:r w:rsidR="00475BB4">
        <w:t xml:space="preserve">and produces </w:t>
      </w:r>
      <w:del w:id="1062" w:author="jai padmakumar" w:date="2022-12-13T22:34:00Z">
        <w:r w:rsidR="00475BB4" w:rsidDel="00A30F16">
          <w:delText xml:space="preserve">3 </w:delText>
        </w:r>
      </w:del>
      <w:ins w:id="1063" w:author="jai padmakumar" w:date="2022-12-13T22:34:00Z">
        <w:r w:rsidR="00A30F16">
          <w:t xml:space="preserve">three </w:t>
        </w:r>
      </w:ins>
      <w:r w:rsidR="00475BB4">
        <w:t>output molecules</w:t>
      </w:r>
      <w:r w:rsidR="00AF7B88">
        <w:t xml:space="preserve">: </w:t>
      </w:r>
      <w:proofErr w:type="spellStart"/>
      <w:r w:rsidR="00AF7B88">
        <w:t>pC</w:t>
      </w:r>
      <w:proofErr w:type="spellEnd"/>
      <w:r w:rsidR="00AF7B88">
        <w:t>-HSL</w:t>
      </w:r>
      <w:del w:id="1064" w:author="jai padmakumar" w:date="2022-12-13T22:34:00Z">
        <w:r w:rsidR="00AF7B88" w:rsidDel="005615BC">
          <w:delText xml:space="preserve"> (Rpa)</w:delText>
        </w:r>
      </w:del>
      <w:r w:rsidR="00AF7B88">
        <w:t>, DAPG, and OC6</w:t>
      </w:r>
      <w:ins w:id="1065" w:author="jai padmakumar" w:date="2022-12-13T22:34:00Z">
        <w:r w:rsidR="005615BC">
          <w:t>.</w:t>
        </w:r>
      </w:ins>
      <w:del w:id="1066" w:author="jai padmakumar" w:date="2022-12-13T22:34:00Z">
        <w:r w:rsidR="00AF7B88" w:rsidDel="005615BC">
          <w:delText xml:space="preserve"> (Lux). </w:delText>
        </w:r>
      </w:del>
    </w:p>
    <w:p w14:paraId="75DF06C9" w14:textId="16AAD115" w:rsidR="00496C0C" w:rsidRPr="000F5D10" w:rsidRDefault="0089058D" w:rsidP="003E7CBA">
      <w:pPr>
        <w:pStyle w:val="ListParagraph"/>
        <w:numPr>
          <w:ilvl w:val="0"/>
          <w:numId w:val="4"/>
        </w:numPr>
        <w:spacing w:line="360" w:lineRule="auto"/>
        <w:ind w:firstLineChars="0"/>
        <w:rPr>
          <w:u w:val="single"/>
        </w:rPr>
      </w:pPr>
      <w:r>
        <w:t xml:space="preserve">Genetic circuit diagram. The circuit </w:t>
      </w:r>
      <w:r w:rsidR="00E36423">
        <w:t xml:space="preserve">components were </w:t>
      </w:r>
      <w:r>
        <w:t>integrated</w:t>
      </w:r>
      <w:r w:rsidR="00E36423">
        <w:t xml:space="preserve"> into the att</w:t>
      </w:r>
      <w:ins w:id="1067" w:author="jai padmakumar" w:date="2022-12-13T22:34:00Z">
        <w:r w:rsidR="006265D2">
          <w:t>B</w:t>
        </w:r>
      </w:ins>
      <w:r w:rsidR="00E36423">
        <w:t>2 and att</w:t>
      </w:r>
      <w:ins w:id="1068" w:author="jai padmakumar" w:date="2022-12-13T22:34:00Z">
        <w:r w:rsidR="006265D2">
          <w:t>B</w:t>
        </w:r>
      </w:ins>
      <w:r w:rsidR="00E36423">
        <w:t>7 landing pads</w:t>
      </w:r>
      <w:r>
        <w:t xml:space="preserve">, including </w:t>
      </w:r>
      <w:del w:id="1069" w:author="jai padmakumar" w:date="2022-12-13T22:35:00Z">
        <w:r w:rsidDel="004A1F37">
          <w:delText xml:space="preserve">3 </w:delText>
        </w:r>
      </w:del>
      <w:ins w:id="1070" w:author="jai padmakumar" w:date="2022-12-13T22:35:00Z">
        <w:r w:rsidR="004A1F37">
          <w:t xml:space="preserve">three </w:t>
        </w:r>
      </w:ins>
      <w:r>
        <w:t xml:space="preserve">fluorophores controlled by the same promoters as </w:t>
      </w:r>
      <w:r w:rsidR="00E36423">
        <w:t xml:space="preserve">the </w:t>
      </w:r>
      <w:ins w:id="1071" w:author="jai padmakumar" w:date="2022-12-13T22:35:00Z">
        <w:r w:rsidR="009907D5">
          <w:t xml:space="preserve">three communication </w:t>
        </w:r>
        <w:r w:rsidR="007A535C">
          <w:t>channels</w:t>
        </w:r>
      </w:ins>
      <w:del w:id="1072" w:author="jai padmakumar" w:date="2022-12-13T22:34:00Z">
        <w:r w:rsidR="00E36423" w:rsidDel="007B0B87">
          <w:delText>quorum outputs</w:delText>
        </w:r>
      </w:del>
      <w:r w:rsidR="00E36423">
        <w:t xml:space="preserve">. </w:t>
      </w:r>
      <w:r w:rsidR="00E36423">
        <w:lastRenderedPageBreak/>
        <w:t xml:space="preserve">NOR gates were implemented by </w:t>
      </w:r>
      <w:r w:rsidR="00711278">
        <w:t xml:space="preserve">integrating 2 copies of the gate into separate landing pads, each controlled by an appropriate promoter. </w:t>
      </w:r>
      <w:r w:rsidR="00706D34">
        <w:t xml:space="preserve">The OC6 and </w:t>
      </w:r>
      <w:proofErr w:type="spellStart"/>
      <w:r w:rsidR="00706D34">
        <w:t>pC</w:t>
      </w:r>
      <w:proofErr w:type="spellEnd"/>
      <w:r w:rsidR="00706D34">
        <w:t xml:space="preserve">-HSL production cassettes </w:t>
      </w:r>
      <w:r w:rsidR="00D8756D">
        <w:t>were integrated into the att</w:t>
      </w:r>
      <w:ins w:id="1073" w:author="jai padmakumar" w:date="2022-12-13T22:35:00Z">
        <w:r w:rsidR="006D29E3">
          <w:t>B</w:t>
        </w:r>
      </w:ins>
      <w:r w:rsidR="00D8756D">
        <w:t xml:space="preserve">5 landing pad. </w:t>
      </w:r>
      <w:r w:rsidR="00042F70">
        <w:t>The DAPG production pathway was placed on a plasmid containing a pSC101</w:t>
      </w:r>
      <w:del w:id="1074" w:author="jai padmakumar" w:date="2022-12-13T22:36:00Z">
        <w:r w:rsidR="00042F70" w:rsidDel="00412777">
          <w:delText xml:space="preserve"> </w:delText>
        </w:r>
      </w:del>
      <w:ins w:id="1075" w:author="jai padmakumar" w:date="2022-12-13T22:36:00Z">
        <w:r w:rsidR="00C55F91">
          <w:t xml:space="preserve"> origin of replication</w:t>
        </w:r>
      </w:ins>
      <w:del w:id="1076" w:author="jai padmakumar" w:date="2022-12-13T22:36:00Z">
        <w:r w:rsidR="00042F70" w:rsidDel="00412777">
          <w:delText xml:space="preserve">origin to reduce toxicity </w:delText>
        </w:r>
        <w:r w:rsidR="005D2356" w:rsidDel="00412777">
          <w:delText xml:space="preserve">observed </w:delText>
        </w:r>
        <w:r w:rsidR="00042F70" w:rsidDel="00412777">
          <w:delText xml:space="preserve">from high </w:delText>
        </w:r>
        <w:r w:rsidR="005D2356" w:rsidDel="00412777">
          <w:delText xml:space="preserve">DAPG </w:delText>
        </w:r>
        <w:r w:rsidR="00042F70" w:rsidDel="00412777">
          <w:delText>expression</w:delText>
        </w:r>
      </w:del>
      <w:r w:rsidR="005D2356">
        <w:t xml:space="preserve">. </w:t>
      </w:r>
      <w:r w:rsidR="00E12A0F">
        <w:t xml:space="preserve">Note the marionette sensor array is not present in a landing pad. </w:t>
      </w:r>
    </w:p>
    <w:p w14:paraId="2C23BB4E" w14:textId="451A5E07" w:rsidR="000F5D10" w:rsidRPr="00754BAC" w:rsidRDefault="000F5D10" w:rsidP="003E7CBA">
      <w:pPr>
        <w:pStyle w:val="ListParagraph"/>
        <w:numPr>
          <w:ilvl w:val="0"/>
          <w:numId w:val="4"/>
        </w:numPr>
        <w:spacing w:line="360" w:lineRule="auto"/>
        <w:ind w:firstLineChars="0"/>
        <w:rPr>
          <w:u w:val="single"/>
        </w:rPr>
      </w:pPr>
      <w:r>
        <w:t xml:space="preserve">Circuit characterization data. </w:t>
      </w:r>
      <w:moveFromRangeStart w:id="1077" w:author="jai padmakumar" w:date="2022-12-13T22:36:00Z" w:name="move121863423"/>
      <w:moveFrom w:id="1078" w:author="jai padmakumar" w:date="2022-12-13T22:36:00Z">
        <w:r w:rsidDel="00EF5761">
          <w:t xml:space="preserve">Points represent 3 independent replicates taken on different days. </w:t>
        </w:r>
      </w:moveFrom>
      <w:moveFromRangeEnd w:id="1077"/>
      <w:r w:rsidR="00D36426">
        <w:t xml:space="preserve">The left plot shows the predicted </w:t>
      </w:r>
      <w:del w:id="1079" w:author="jai padmakumar" w:date="2022-12-13T22:41:00Z">
        <w:r w:rsidR="00D36426" w:rsidDel="00CA23C3">
          <w:delText xml:space="preserve">output </w:delText>
        </w:r>
      </w:del>
      <w:ins w:id="1080" w:author="jai padmakumar" w:date="2022-12-13T22:41:00Z">
        <w:r w:rsidR="00CA23C3">
          <w:t xml:space="preserve">promoter activity </w:t>
        </w:r>
      </w:ins>
      <w:r w:rsidR="00D36426">
        <w:t xml:space="preserve">(gray bars) and fluorescence characterization of </w:t>
      </w:r>
      <w:r w:rsidR="00680FBF">
        <w:t xml:space="preserve">each of the 3 fluorophores in </w:t>
      </w:r>
      <w:r w:rsidR="00D36426">
        <w:t>the circuit</w:t>
      </w:r>
      <w:r w:rsidR="00680FBF">
        <w:t xml:space="preserve"> (points)</w:t>
      </w:r>
      <w:r w:rsidR="00D36426">
        <w:t>.</w:t>
      </w:r>
      <w:r w:rsidR="00680FBF">
        <w:t xml:space="preserve"> </w:t>
      </w:r>
      <w:r w:rsidR="00C11294">
        <w:t xml:space="preserve">The left 4 bars represent </w:t>
      </w:r>
      <w:ins w:id="1081" w:author="jai padmakumar" w:date="2022-12-13T22:40:00Z">
        <w:r w:rsidR="000E49AC">
          <w:t>Y</w:t>
        </w:r>
      </w:ins>
      <w:del w:id="1082" w:author="jai padmakumar" w:date="2022-12-13T22:40:00Z">
        <w:r w:rsidR="00C11294" w:rsidDel="000E49AC">
          <w:delText>N</w:delText>
        </w:r>
      </w:del>
      <w:r w:rsidR="00C11294">
        <w:t xml:space="preserve">FP, middle 4 bars represent </w:t>
      </w:r>
      <w:ins w:id="1083" w:author="jai padmakumar" w:date="2022-12-13T22:40:00Z">
        <w:r w:rsidR="00BD6C2A">
          <w:t>R</w:t>
        </w:r>
      </w:ins>
      <w:del w:id="1084" w:author="jai padmakumar" w:date="2022-12-13T22:40:00Z">
        <w:r w:rsidR="00C11294" w:rsidDel="00BD6C2A">
          <w:delText>N</w:delText>
        </w:r>
      </w:del>
      <w:r w:rsidR="00C11294">
        <w:t>FP,</w:t>
      </w:r>
      <w:ins w:id="1085" w:author="jai padmakumar" w:date="2022-12-13T22:40:00Z">
        <w:r w:rsidR="00BD6C2A">
          <w:t xml:space="preserve"> </w:t>
        </w:r>
        <w:proofErr w:type="gramStart"/>
        <w:r w:rsidR="00BD6C2A">
          <w:t xml:space="preserve">and </w:t>
        </w:r>
      </w:ins>
      <w:r w:rsidR="00C11294">
        <w:t xml:space="preserve"> right</w:t>
      </w:r>
      <w:proofErr w:type="gramEnd"/>
      <w:r w:rsidR="00C11294">
        <w:t xml:space="preserve"> 4 bars represent </w:t>
      </w:r>
      <w:ins w:id="1086" w:author="jai padmakumar" w:date="2022-12-13T22:40:00Z">
        <w:r w:rsidR="009E2CCE">
          <w:t>B</w:t>
        </w:r>
      </w:ins>
      <w:del w:id="1087" w:author="jai padmakumar" w:date="2022-12-13T22:40:00Z">
        <w:r w:rsidR="00C11294" w:rsidDel="009E2CCE">
          <w:delText>N</w:delText>
        </w:r>
      </w:del>
      <w:r w:rsidR="00C11294">
        <w:t xml:space="preserve">FP. </w:t>
      </w:r>
      <w:r w:rsidR="0072287F">
        <w:t xml:space="preserve">The right plot shows the </w:t>
      </w:r>
      <w:r w:rsidR="00566CB5">
        <w:t>output from the circuit measured from the output receiver cells</w:t>
      </w:r>
      <w:ins w:id="1088" w:author="jai padmakumar" w:date="2022-12-13T22:41:00Z">
        <w:r w:rsidR="00AD2A44">
          <w:t xml:space="preserve"> with </w:t>
        </w:r>
        <w:r w:rsidR="00AE61DB">
          <w:t>b</w:t>
        </w:r>
      </w:ins>
      <w:del w:id="1089" w:author="jai padmakumar" w:date="2022-12-13T22:41:00Z">
        <w:r w:rsidR="00B33C69" w:rsidDel="00AD2A44">
          <w:delText xml:space="preserve">. </w:delText>
        </w:r>
      </w:del>
      <w:ins w:id="1090" w:author="jai padmakumar" w:date="2022-12-13T22:41:00Z">
        <w:r w:rsidR="00A95FB4">
          <w:t>ars represent</w:t>
        </w:r>
        <w:r w:rsidR="0058627B">
          <w:t>ing</w:t>
        </w:r>
        <w:r w:rsidR="00A95FB4">
          <w:t xml:space="preserve"> mean promoter activity</w:t>
        </w:r>
      </w:ins>
      <w:ins w:id="1091" w:author="jai padmakumar" w:date="2022-12-13T22:42:00Z">
        <w:r w:rsidR="008905E3">
          <w:t xml:space="preserve">. </w:t>
        </w:r>
      </w:ins>
      <w:ins w:id="1092" w:author="jai padmakumar" w:date="2022-12-13T22:41:00Z">
        <w:r w:rsidR="00007EE8">
          <w:t xml:space="preserve"> </w:t>
        </w:r>
      </w:ins>
      <w:r w:rsidR="00B33C69">
        <w:t xml:space="preserve">Black bars at the top </w:t>
      </w:r>
      <w:r w:rsidR="00D03D31">
        <w:t>show</w:t>
      </w:r>
      <w:r w:rsidR="00B33C69">
        <w:t xml:space="preserve"> expected ON states.</w:t>
      </w:r>
      <w:ins w:id="1093" w:author="jai padmakumar" w:date="2022-12-13T22:46:00Z">
        <w:r w:rsidR="00467A4E">
          <w:t xml:space="preserve"> Cells were induced with 200nM </w:t>
        </w:r>
        <w:proofErr w:type="spellStart"/>
        <w:r w:rsidR="00467A4E">
          <w:t>aTc</w:t>
        </w:r>
        <w:proofErr w:type="spellEnd"/>
        <w:r w:rsidR="00467A4E">
          <w:t xml:space="preserve"> and 100uM </w:t>
        </w:r>
        <w:proofErr w:type="spellStart"/>
        <w:r w:rsidR="00467A4E">
          <w:t>Cuma</w:t>
        </w:r>
        <w:proofErr w:type="spellEnd"/>
        <w:r w:rsidR="00467A4E">
          <w:t xml:space="preserve"> as appro</w:t>
        </w:r>
      </w:ins>
      <w:ins w:id="1094" w:author="jai padmakumar" w:date="2022-12-13T22:47:00Z">
        <w:r w:rsidR="00467A4E">
          <w:t>priate.</w:t>
        </w:r>
      </w:ins>
      <w:ins w:id="1095" w:author="jai padmakumar" w:date="2022-12-13T22:42:00Z">
        <w:r w:rsidR="001D1EDF">
          <w:t xml:space="preserve"> </w:t>
        </w:r>
      </w:ins>
      <w:del w:id="1096" w:author="jai padmakumar" w:date="2022-12-13T22:42:00Z">
        <w:r w:rsidR="00B33C69" w:rsidDel="001D1EDF">
          <w:delText xml:space="preserve"> </w:delText>
        </w:r>
      </w:del>
      <w:moveToRangeStart w:id="1097" w:author="jai padmakumar" w:date="2022-12-13T22:36:00Z" w:name="move121863423"/>
      <w:moveTo w:id="1098" w:author="jai padmakumar" w:date="2022-12-13T22:36:00Z">
        <w:r w:rsidR="00EF5761">
          <w:t>Points represent 3 independent replicates taken on different days.</w:t>
        </w:r>
      </w:moveTo>
      <w:moveToRangeEnd w:id="1097"/>
    </w:p>
    <w:p w14:paraId="515A14D4" w14:textId="77777777" w:rsidR="008E1E8D" w:rsidRPr="008E1E8D" w:rsidRDefault="00FF4307" w:rsidP="003E7CBA">
      <w:pPr>
        <w:pStyle w:val="ListParagraph"/>
        <w:numPr>
          <w:ilvl w:val="0"/>
          <w:numId w:val="4"/>
        </w:numPr>
        <w:spacing w:line="360" w:lineRule="auto"/>
        <w:ind w:firstLineChars="0"/>
        <w:rPr>
          <w:u w:val="single"/>
        </w:rPr>
      </w:pPr>
      <w:r>
        <w:t xml:space="preserve">The scatterplot shows the predicted vs. measured circuit outputs </w:t>
      </w:r>
      <w:r w:rsidR="00DF47B9">
        <w:t>for each individual state of every unique cell in the MD5 circuit (</w:t>
      </w:r>
      <w:proofErr w:type="spellStart"/>
      <w:r w:rsidR="00DF47B9">
        <w:t>pearsons</w:t>
      </w:r>
      <w:proofErr w:type="spellEnd"/>
      <w:r w:rsidR="00DF47B9">
        <w:t xml:space="preserve"> correlation </w:t>
      </w:r>
      <w:proofErr w:type="gramStart"/>
      <w:r w:rsidR="00DF47B9">
        <w:t>= )</w:t>
      </w:r>
      <w:proofErr w:type="gramEnd"/>
      <w:r w:rsidR="00DF47B9">
        <w:t xml:space="preserve">. </w:t>
      </w:r>
    </w:p>
    <w:p w14:paraId="35506767" w14:textId="45068970" w:rsidR="00754BAC" w:rsidRPr="003E7CBA" w:rsidRDefault="008E7BEC" w:rsidP="003E7CBA">
      <w:pPr>
        <w:pStyle w:val="ListParagraph"/>
        <w:numPr>
          <w:ilvl w:val="0"/>
          <w:numId w:val="4"/>
        </w:numPr>
        <w:spacing w:line="360" w:lineRule="auto"/>
        <w:ind w:firstLineChars="0"/>
        <w:rPr>
          <w:u w:val="single"/>
        </w:rPr>
      </w:pPr>
      <w:r>
        <w:t xml:space="preserve">The top histogram shows the total </w:t>
      </w:r>
      <w:r w:rsidR="005E69B7">
        <w:t>amount of synthetic DNA in each unique cell.</w:t>
      </w:r>
      <w:r w:rsidR="0077145E">
        <w:t xml:space="preserve"> </w:t>
      </w:r>
      <w:r w:rsidR="00F90A41">
        <w:t xml:space="preserve">Bins represent 2.5kb of DNA. </w:t>
      </w:r>
      <w:r w:rsidR="0077145E">
        <w:t>The bottom histogram shows the total number of regulatory genes involved in the circuit of each unique cell. The count is the sum of the sensors used in the circuit, the total number of gates, total number of fluorophores, and total number of genes</w:t>
      </w:r>
      <w:r w:rsidR="004101F6">
        <w:t xml:space="preserve"> involved for synthesis of the quorum outputs. </w:t>
      </w:r>
      <w:r w:rsidR="00B741CF">
        <w:t xml:space="preserve">Bins represent 2 genes. </w:t>
      </w:r>
    </w:p>
    <w:p w14:paraId="700A471D" w14:textId="1A514AFA" w:rsidR="006D3829" w:rsidRDefault="006D3829" w:rsidP="006D3829">
      <w:pPr>
        <w:widowControl w:val="0"/>
        <w:spacing w:line="360" w:lineRule="auto"/>
        <w:jc w:val="both"/>
        <w:rPr>
          <w:b/>
          <w:bCs/>
          <w:u w:val="single"/>
        </w:rPr>
      </w:pPr>
      <w:r w:rsidRPr="006D3829">
        <w:rPr>
          <w:b/>
          <w:bCs/>
          <w:u w:val="single"/>
        </w:rPr>
        <w:t xml:space="preserve">Figure </w:t>
      </w:r>
      <w:r>
        <w:rPr>
          <w:b/>
          <w:bCs/>
          <w:u w:val="single"/>
        </w:rPr>
        <w:t>4:</w:t>
      </w:r>
    </w:p>
    <w:p w14:paraId="3BB619C9" w14:textId="4CCE1905" w:rsidR="00120604" w:rsidRDefault="00D33529" w:rsidP="00D33529">
      <w:pPr>
        <w:pStyle w:val="ListParagraph"/>
        <w:numPr>
          <w:ilvl w:val="0"/>
          <w:numId w:val="5"/>
        </w:numPr>
        <w:spacing w:line="360" w:lineRule="auto"/>
        <w:ind w:firstLineChars="0"/>
      </w:pPr>
      <w:r>
        <w:t xml:space="preserve"> The schematic shows</w:t>
      </w:r>
      <w:r w:rsidR="001050CD">
        <w:t xml:space="preserve"> the </w:t>
      </w:r>
      <w:r w:rsidR="00A12413">
        <w:t>complete</w:t>
      </w:r>
      <w:r w:rsidR="001050CD">
        <w:t>, fully minimized</w:t>
      </w:r>
      <w:r w:rsidR="00A12413">
        <w:t xml:space="preserve"> circuit diagram for the MD5 circuit implemented. Shaded boxes represent circuits in individual cells</w:t>
      </w:r>
      <w:r w:rsidR="00CC6E13">
        <w:t xml:space="preserve"> (colors have no meaning and are just to aide in visualization). </w:t>
      </w:r>
      <w:r w:rsidR="001050CD">
        <w:t xml:space="preserve">Any gates not </w:t>
      </w:r>
      <w:r w:rsidR="00342F94">
        <w:t xml:space="preserve">within a shaded box were implemented as a single cell containing that gate. </w:t>
      </w:r>
      <w:r w:rsidR="00CC6E13">
        <w:t xml:space="preserve">Black lines represent inputs to the </w:t>
      </w:r>
      <w:proofErr w:type="gramStart"/>
      <w:r w:rsidR="00CC6E13">
        <w:t>circuit as a whole, implemented</w:t>
      </w:r>
      <w:proofErr w:type="gramEnd"/>
      <w:r w:rsidR="00CC6E13">
        <w:t xml:space="preserve"> using non-quorum chemical inducers. </w:t>
      </w:r>
      <w:r w:rsidR="009270B6">
        <w:t>The 4 colored lines represent the cell-cell signaling inputs/outputs for the circuit. Blue, purple, green, and orange lines represent OC6</w:t>
      </w:r>
      <w:del w:id="1099" w:author="jai padmakumar" w:date="2022-12-13T22:43:00Z">
        <w:r w:rsidR="009270B6" w:rsidDel="00405C81">
          <w:delText xml:space="preserve"> (Lux),</w:delText>
        </w:r>
      </w:del>
      <w:ins w:id="1100" w:author="jai padmakumar" w:date="2022-12-13T22:43:00Z">
        <w:r w:rsidR="00405C81">
          <w:t>,</w:t>
        </w:r>
      </w:ins>
      <w:r w:rsidR="009270B6">
        <w:t xml:space="preserve"> OHC12</w:t>
      </w:r>
      <w:del w:id="1101" w:author="jai padmakumar" w:date="2022-12-13T22:43:00Z">
        <w:r w:rsidR="009270B6" w:rsidDel="00405C81">
          <w:delText xml:space="preserve"> (Cin)</w:delText>
        </w:r>
      </w:del>
      <w:r w:rsidR="009270B6">
        <w:t xml:space="preserve">, </w:t>
      </w:r>
      <w:proofErr w:type="spellStart"/>
      <w:r w:rsidR="009270B6">
        <w:t>pC</w:t>
      </w:r>
      <w:proofErr w:type="spellEnd"/>
      <w:r w:rsidR="009270B6">
        <w:t>-HSL</w:t>
      </w:r>
      <w:ins w:id="1102" w:author="jai padmakumar" w:date="2022-12-13T22:43:00Z">
        <w:r w:rsidR="00405C81">
          <w:t xml:space="preserve">, </w:t>
        </w:r>
      </w:ins>
      <w:del w:id="1103" w:author="jai padmakumar" w:date="2022-12-13T22:43:00Z">
        <w:r w:rsidR="009270B6" w:rsidDel="00405C81">
          <w:delText xml:space="preserve"> (Rpa), </w:delText>
        </w:r>
      </w:del>
      <w:r w:rsidR="009270B6">
        <w:t xml:space="preserve">and DAPG respectively. </w:t>
      </w:r>
      <w:r w:rsidR="0045249F">
        <w:t xml:space="preserve">The subscript </w:t>
      </w:r>
      <w:proofErr w:type="spellStart"/>
      <w:r w:rsidR="0045249F">
        <w:t>i</w:t>
      </w:r>
      <w:proofErr w:type="spellEnd"/>
      <w:r w:rsidR="0045249F">
        <w:t xml:space="preserve"> denotes </w:t>
      </w:r>
      <w:r w:rsidR="004F1D22">
        <w:t>a single bit</w:t>
      </w:r>
      <w:r w:rsidR="0045249F">
        <w:t xml:space="preserve"> of each 2-bit value. </w:t>
      </w:r>
    </w:p>
    <w:p w14:paraId="4010CFED" w14:textId="5A1C644B" w:rsidR="006D3829" w:rsidRPr="005B2D3E" w:rsidRDefault="00B33C69" w:rsidP="007D2A1D">
      <w:pPr>
        <w:pStyle w:val="ListParagraph"/>
        <w:numPr>
          <w:ilvl w:val="0"/>
          <w:numId w:val="5"/>
        </w:numPr>
        <w:spacing w:line="360" w:lineRule="auto"/>
        <w:ind w:firstLineChars="0"/>
        <w:rPr>
          <w:b/>
          <w:bCs/>
        </w:rPr>
      </w:pPr>
      <w:r>
        <w:t xml:space="preserve">Characterization of the </w:t>
      </w:r>
      <w:del w:id="1104" w:author="jai padmakumar" w:date="2022-12-13T22:43:00Z">
        <w:r w:rsidDel="00B24FED">
          <w:delText>quorum output</w:delText>
        </w:r>
      </w:del>
      <w:ins w:id="1105" w:author="jai padmakumar" w:date="2022-12-13T22:43:00Z">
        <w:r w:rsidR="00B24FED">
          <w:t xml:space="preserve">cell-cell </w:t>
        </w:r>
        <w:proofErr w:type="spellStart"/>
        <w:r w:rsidR="00B24FED">
          <w:t>signalling</w:t>
        </w:r>
      </w:ins>
      <w:proofErr w:type="spellEnd"/>
      <w:r>
        <w:t xml:space="preserve"> as measured via the receiver cells </w:t>
      </w:r>
      <w:r w:rsidR="00EA111E">
        <w:t xml:space="preserve">for each cell in the MD5 circuit is shown. </w:t>
      </w:r>
      <w:r w:rsidR="002632AB">
        <w:t>The bars are colored by quorum signal</w:t>
      </w:r>
      <w:r w:rsidR="007A697A">
        <w:t xml:space="preserve"> with output measured in RNAP/s (legend in top right shaded box). </w:t>
      </w:r>
      <w:r w:rsidR="00567523">
        <w:t>The plots are spatially organized to approximate the correct position in the circuit diagram. As before, lines represent either inputs to the whole circuit or cell-cell communication signals</w:t>
      </w:r>
      <w:ins w:id="1106" w:author="jai padmakumar" w:date="2022-12-13T22:44:00Z">
        <w:r w:rsidR="008554AA">
          <w:t xml:space="preserve"> and bars represent </w:t>
        </w:r>
        <w:r w:rsidR="009F09D7">
          <w:t>the mean of 3 independent replicates taken on different days</w:t>
        </w:r>
      </w:ins>
      <w:r w:rsidR="00567523">
        <w:t xml:space="preserve">. </w:t>
      </w:r>
      <w:r w:rsidR="005B2D3E">
        <w:t>Letters in the top right of each plot show cells that are identical to each other.</w:t>
      </w:r>
    </w:p>
    <w:p w14:paraId="4F99243D" w14:textId="411022EF" w:rsidR="006D3829" w:rsidRDefault="006D3829" w:rsidP="006D3829">
      <w:pPr>
        <w:widowControl w:val="0"/>
        <w:spacing w:line="360" w:lineRule="auto"/>
        <w:jc w:val="both"/>
        <w:rPr>
          <w:b/>
          <w:bCs/>
        </w:rPr>
      </w:pPr>
    </w:p>
    <w:p w14:paraId="18BF9125" w14:textId="685CC45B" w:rsidR="006D3829" w:rsidRDefault="006D3829">
      <w:pPr>
        <w:rPr>
          <w:rFonts w:cstheme="minorHAnsi"/>
        </w:rPr>
      </w:pPr>
    </w:p>
    <w:p w14:paraId="0DA043A2" w14:textId="77777777" w:rsidR="006D3829" w:rsidRPr="00405DAE" w:rsidRDefault="006D3829" w:rsidP="006D3829">
      <w:pPr>
        <w:pStyle w:val="EndNoteBibliography"/>
        <w:spacing w:after="0" w:line="360" w:lineRule="auto"/>
        <w:ind w:left="720" w:hanging="720"/>
        <w:rPr>
          <w:b/>
          <w:bCs/>
        </w:rPr>
      </w:pPr>
      <w:r w:rsidRPr="00405DAE">
        <w:rPr>
          <w:b/>
          <w:bCs/>
        </w:rPr>
        <w:lastRenderedPageBreak/>
        <w:t>References</w:t>
      </w:r>
    </w:p>
    <w:p w14:paraId="49E5BD69" w14:textId="77777777" w:rsidR="006D3829" w:rsidRPr="00617D6E" w:rsidRDefault="006D3829">
      <w:pPr>
        <w:rPr>
          <w:rFonts w:cstheme="minorHAnsi"/>
        </w:rPr>
      </w:pPr>
    </w:p>
    <w:sectPr w:rsidR="006D3829" w:rsidRPr="00617D6E">
      <w:footerReference w:type="even"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opher A. Voigt" w:date="2022-11-18T10:19:00Z" w:initials="CAV">
    <w:p w14:paraId="465A80CE" w14:textId="77777777" w:rsidR="00081F07" w:rsidRDefault="00081F07" w:rsidP="00081F07">
      <w:r>
        <w:rPr>
          <w:rStyle w:val="CommentReference"/>
        </w:rPr>
        <w:annotationRef/>
      </w:r>
      <w:r>
        <w:rPr>
          <w:kern w:val="2"/>
          <w:sz w:val="21"/>
          <w:szCs w:val="22"/>
          <w:lang w:eastAsia="zh-CN"/>
        </w:rPr>
        <w:t>Chris Meyers</w:t>
      </w:r>
    </w:p>
    <w:p w14:paraId="190C3A40" w14:textId="77777777" w:rsidR="00081F07" w:rsidRDefault="00081F07" w:rsidP="00081F07">
      <w:r>
        <w:rPr>
          <w:kern w:val="2"/>
          <w:sz w:val="21"/>
          <w:szCs w:val="22"/>
          <w:lang w:eastAsia="zh-CN"/>
        </w:rPr>
        <w:t>Lingchong You</w:t>
      </w:r>
    </w:p>
    <w:p w14:paraId="052373CF" w14:textId="77777777" w:rsidR="00081F07" w:rsidRDefault="00081F07" w:rsidP="00081F07">
      <w:r>
        <w:rPr>
          <w:kern w:val="2"/>
          <w:sz w:val="21"/>
          <w:szCs w:val="22"/>
          <w:lang w:eastAsia="zh-CN"/>
        </w:rPr>
        <w:t>Tom Ellis</w:t>
      </w:r>
    </w:p>
    <w:p w14:paraId="3C1E7569" w14:textId="77777777" w:rsidR="00081F07" w:rsidRDefault="00081F07" w:rsidP="00081F07">
      <w:r>
        <w:rPr>
          <w:kern w:val="2"/>
          <w:sz w:val="21"/>
          <w:szCs w:val="22"/>
          <w:lang w:eastAsia="zh-CN"/>
        </w:rPr>
        <w:t>Corey Wilson</w:t>
      </w:r>
    </w:p>
    <w:p w14:paraId="778B133C" w14:textId="77777777" w:rsidR="00081F07" w:rsidRDefault="00081F07" w:rsidP="00081F07"/>
  </w:comment>
  <w:comment w:id="3" w:author="Christopher A. Voigt" w:date="2022-11-18T10:19:00Z" w:initials="CAV">
    <w:p w14:paraId="2D6DD9B0" w14:textId="77777777" w:rsidR="00081F07" w:rsidRDefault="00081F07" w:rsidP="00081F07">
      <w:r>
        <w:rPr>
          <w:rStyle w:val="CommentReference"/>
        </w:rPr>
        <w:annotationRef/>
      </w:r>
      <w:r>
        <w:rPr>
          <w:kern w:val="2"/>
          <w:sz w:val="21"/>
          <w:szCs w:val="22"/>
          <w:lang w:eastAsia="zh-CN"/>
        </w:rPr>
        <w:t>Eric Klavins</w:t>
      </w:r>
      <w:r>
        <w:rPr>
          <w:kern w:val="2"/>
          <w:sz w:val="21"/>
          <w:szCs w:val="22"/>
          <w:lang w:eastAsia="zh-CN"/>
        </w:rPr>
        <w:cr/>
        <w:t>Jeff Hasty</w:t>
      </w:r>
      <w:r>
        <w:rPr>
          <w:kern w:val="2"/>
          <w:sz w:val="21"/>
          <w:szCs w:val="22"/>
          <w:lang w:eastAsia="zh-CN"/>
        </w:rPr>
        <w:cr/>
        <w:t>Tal Danino</w:t>
      </w:r>
    </w:p>
    <w:p w14:paraId="6A44F633" w14:textId="77777777" w:rsidR="00081F07" w:rsidRDefault="00081F07" w:rsidP="00081F07">
      <w:r>
        <w:rPr>
          <w:kern w:val="2"/>
          <w:sz w:val="21"/>
          <w:szCs w:val="22"/>
          <w:lang w:eastAsia="zh-CN"/>
        </w:rPr>
        <w:t>Chenli Liu (SAIT)</w:t>
      </w:r>
    </w:p>
  </w:comment>
  <w:comment w:id="4" w:author="Christopher A. Voigt" w:date="2022-11-23T11:27:00Z" w:initials="CAV">
    <w:p w14:paraId="4FF8211F" w14:textId="77777777" w:rsidR="00081F07" w:rsidRDefault="00081F07" w:rsidP="00081F07">
      <w:r>
        <w:rPr>
          <w:rStyle w:val="CommentReference"/>
        </w:rPr>
        <w:annotationRef/>
      </w:r>
      <w:r>
        <w:rPr>
          <w:kern w:val="2"/>
          <w:sz w:val="21"/>
          <w:szCs w:val="22"/>
          <w:lang w:eastAsia="zh-CN"/>
        </w:rPr>
        <w:t>I’m having a hard time figuring out exactly how to describe the relationship with MD5.  This sentence could be edited after you write the paragraphs on for the results and methods that describe where this circuit is from.</w:t>
      </w:r>
    </w:p>
  </w:comment>
  <w:comment w:id="9" w:author="Christopher A. Voigt" w:date="2022-11-23T11:28:00Z" w:initials="CAV">
    <w:p w14:paraId="7D1B9533" w14:textId="77777777" w:rsidR="00081F07" w:rsidRDefault="00081F07" w:rsidP="00081F07">
      <w:r>
        <w:rPr>
          <w:rStyle w:val="CommentReference"/>
        </w:rPr>
        <w:annotationRef/>
      </w:r>
      <w:r>
        <w:rPr>
          <w:kern w:val="2"/>
          <w:sz w:val="21"/>
          <w:szCs w:val="22"/>
          <w:lang w:eastAsia="zh-CN"/>
        </w:rPr>
        <w:t>Don’t double count.</w:t>
      </w:r>
    </w:p>
  </w:comment>
  <w:comment w:id="13" w:author="Christopher A. Voigt" w:date="2022-11-23T11:28:00Z" w:initials="CAV">
    <w:p w14:paraId="2637B7CB" w14:textId="77777777" w:rsidR="00081F07" w:rsidRDefault="00081F07" w:rsidP="00081F07">
      <w:r>
        <w:rPr>
          <w:rStyle w:val="CommentReference"/>
        </w:rPr>
        <w:annotationRef/>
      </w:r>
      <w:r>
        <w:rPr>
          <w:kern w:val="2"/>
          <w:sz w:val="21"/>
          <w:szCs w:val="22"/>
          <w:lang w:eastAsia="zh-CN"/>
        </w:rPr>
        <w:t>Grand total, adding up everything.  Including plasmid backbones and Marionette.</w:t>
      </w:r>
    </w:p>
  </w:comment>
  <w:comment w:id="14" w:author="Microsoft Office User" w:date="2022-11-16T13:28:00Z" w:initials="MOU">
    <w:p w14:paraId="630AEF6C" w14:textId="77777777" w:rsidR="00081F07" w:rsidRDefault="00081F07" w:rsidP="00081F07">
      <w:r>
        <w:rPr>
          <w:rStyle w:val="CommentReference"/>
        </w:rPr>
        <w:annotationRef/>
      </w:r>
      <w:r>
        <w:rPr>
          <w:kern w:val="2"/>
          <w:sz w:val="21"/>
          <w:szCs w:val="22"/>
          <w:lang w:eastAsia="zh-CN"/>
        </w:rPr>
        <w:t>Abelson, Communications of the ACM, 2000, 43: 5</w:t>
      </w:r>
      <w:r>
        <w:rPr>
          <w:kern w:val="2"/>
          <w:sz w:val="21"/>
          <w:szCs w:val="22"/>
          <w:lang w:eastAsia="zh-CN"/>
        </w:rPr>
        <w:cr/>
      </w:r>
      <w:r>
        <w:rPr>
          <w:kern w:val="2"/>
          <w:sz w:val="21"/>
          <w:szCs w:val="22"/>
          <w:lang w:eastAsia="zh-CN"/>
        </w:rPr>
        <w:cr/>
        <w:t>Wolfram’s book “A New Kind of Science”</w:t>
      </w:r>
      <w:r>
        <w:rPr>
          <w:kern w:val="2"/>
          <w:sz w:val="21"/>
          <w:szCs w:val="22"/>
          <w:lang w:eastAsia="zh-CN"/>
        </w:rPr>
        <w:cr/>
      </w:r>
      <w:r>
        <w:rPr>
          <w:kern w:val="2"/>
          <w:sz w:val="21"/>
          <w:szCs w:val="22"/>
          <w:lang w:eastAsia="zh-CN"/>
        </w:rPr>
        <w:cr/>
        <w:t>Genomic regulatory systems (Book) Eric H. Davidson</w:t>
      </w:r>
      <w:r>
        <w:rPr>
          <w:kern w:val="2"/>
          <w:sz w:val="21"/>
          <w:szCs w:val="22"/>
          <w:lang w:eastAsia="zh-CN"/>
        </w:rPr>
        <w:cr/>
      </w:r>
      <w:r>
        <w:rPr>
          <w:kern w:val="2"/>
          <w:sz w:val="21"/>
          <w:szCs w:val="22"/>
          <w:lang w:eastAsia="zh-CN"/>
        </w:rPr>
        <w:cr/>
      </w:r>
      <w:hyperlink r:id="rId1" w:history="1">
        <w:r w:rsidRPr="009D0612">
          <w:rPr>
            <w:rStyle w:val="Hyperlink"/>
            <w:kern w:val="2"/>
            <w:sz w:val="21"/>
            <w:szCs w:val="22"/>
            <w:lang w:eastAsia="zh-CN"/>
          </w:rPr>
          <w:t>https://www.nature.com/articles/s41586-020-2782-y</w:t>
        </w:r>
      </w:hyperlink>
      <w:r>
        <w:rPr>
          <w:kern w:val="2"/>
          <w:sz w:val="21"/>
          <w:szCs w:val="22"/>
          <w:lang w:eastAsia="zh-CN"/>
        </w:rPr>
        <w:cr/>
      </w:r>
      <w:r>
        <w:rPr>
          <w:kern w:val="2"/>
          <w:sz w:val="21"/>
          <w:szCs w:val="22"/>
          <w:lang w:eastAsia="zh-CN"/>
        </w:rPr>
        <w:cr/>
      </w:r>
      <w:hyperlink r:id="rId2" w:history="1">
        <w:r w:rsidRPr="009D0612">
          <w:rPr>
            <w:rStyle w:val="Hyperlink"/>
            <w:kern w:val="2"/>
            <w:sz w:val="21"/>
            <w:szCs w:val="22"/>
            <w:lang w:eastAsia="zh-CN"/>
          </w:rPr>
          <w:t xml:space="preserve">Sender-receiver systems and </w:t>
        </w:r>
      </w:hyperlink>
      <w:r>
        <w:rPr>
          <w:kern w:val="2"/>
          <w:sz w:val="21"/>
          <w:szCs w:val="22"/>
          <w:lang w:eastAsia="zh-CN"/>
        </w:rPr>
        <w:t>applyinginformation theory for quantitative synthetic biology, Curr Opin Biotech, 2015</w:t>
      </w:r>
      <w:r>
        <w:rPr>
          <w:kern w:val="2"/>
          <w:sz w:val="21"/>
          <w:szCs w:val="22"/>
          <w:lang w:eastAsia="zh-CN"/>
        </w:rPr>
        <w:cr/>
      </w:r>
      <w:r>
        <w:rPr>
          <w:kern w:val="2"/>
          <w:sz w:val="21"/>
          <w:szCs w:val="22"/>
          <w:lang w:eastAsia="zh-CN"/>
        </w:rPr>
        <w:cr/>
        <w:t>Hays, Patrick, Ziesack, Oxman, Silver, Better together: Curr Opinion Biotech, 36: 40</w:t>
      </w:r>
      <w:r>
        <w:rPr>
          <w:kern w:val="2"/>
          <w:sz w:val="21"/>
          <w:szCs w:val="22"/>
          <w:lang w:eastAsia="zh-CN"/>
        </w:rPr>
        <w:cr/>
      </w:r>
      <w:r>
        <w:rPr>
          <w:kern w:val="2"/>
          <w:sz w:val="21"/>
          <w:szCs w:val="22"/>
          <w:lang w:eastAsia="zh-CN"/>
        </w:rPr>
        <w:cr/>
        <w:t>Karkaria, From microbial communities to distributed computing systems</w:t>
      </w:r>
      <w:r>
        <w:rPr>
          <w:kern w:val="2"/>
          <w:sz w:val="21"/>
          <w:szCs w:val="22"/>
          <w:lang w:eastAsia="zh-CN"/>
        </w:rPr>
        <w:cr/>
      </w:r>
      <w:r>
        <w:rPr>
          <w:kern w:val="2"/>
          <w:sz w:val="21"/>
          <w:szCs w:val="22"/>
          <w:lang w:eastAsia="zh-CN"/>
        </w:rPr>
        <w:cr/>
        <w:t>Turing’s 1952 paper on morphogenesis.</w:t>
      </w:r>
    </w:p>
  </w:comment>
  <w:comment w:id="15" w:author="Christopher A. Voigt" w:date="2022-11-21T14:44:00Z" w:initials="CAV">
    <w:p w14:paraId="358FF58D" w14:textId="77777777" w:rsidR="00081F07" w:rsidRDefault="00081F07" w:rsidP="00081F07">
      <w:r>
        <w:rPr>
          <w:rStyle w:val="CommentReference"/>
        </w:rPr>
        <w:annotationRef/>
      </w:r>
      <w:r>
        <w:rPr>
          <w:kern w:val="2"/>
          <w:sz w:val="21"/>
          <w:szCs w:val="22"/>
          <w:lang w:eastAsia="zh-CN"/>
        </w:rPr>
        <w:t>Abelson, Communications of the ACM, 2000, 43: 5</w:t>
      </w:r>
      <w:r>
        <w:rPr>
          <w:kern w:val="2"/>
          <w:sz w:val="21"/>
          <w:szCs w:val="22"/>
          <w:lang w:eastAsia="zh-CN"/>
        </w:rPr>
        <w:cr/>
      </w:r>
      <w:r>
        <w:rPr>
          <w:kern w:val="2"/>
          <w:sz w:val="21"/>
          <w:szCs w:val="22"/>
          <w:lang w:eastAsia="zh-CN"/>
        </w:rPr>
        <w:cr/>
        <w:t>Grozinger, Pathways to cellular supremacy in biocomputing</w:t>
      </w:r>
      <w:r>
        <w:rPr>
          <w:kern w:val="2"/>
          <w:sz w:val="21"/>
          <w:szCs w:val="22"/>
          <w:lang w:eastAsia="zh-CN"/>
        </w:rPr>
        <w:cr/>
      </w:r>
      <w:r>
        <w:rPr>
          <w:kern w:val="2"/>
          <w:sz w:val="21"/>
          <w:szCs w:val="22"/>
          <w:lang w:eastAsia="zh-CN"/>
        </w:rPr>
        <w:cr/>
        <w:t>Karkaria, From microbial communities to distributed computing systems</w:t>
      </w:r>
      <w:r>
        <w:rPr>
          <w:kern w:val="2"/>
          <w:sz w:val="21"/>
          <w:szCs w:val="22"/>
          <w:lang w:eastAsia="zh-CN"/>
        </w:rPr>
        <w:cr/>
      </w:r>
      <w:r>
        <w:rPr>
          <w:kern w:val="2"/>
          <w:sz w:val="21"/>
          <w:szCs w:val="22"/>
          <w:lang w:eastAsia="zh-CN"/>
        </w:rPr>
        <w:cr/>
        <w:t>Our edge detector paper</w:t>
      </w:r>
    </w:p>
    <w:p w14:paraId="6ECBEA9A" w14:textId="77777777" w:rsidR="00081F07" w:rsidRDefault="00081F07" w:rsidP="00081F07"/>
    <w:p w14:paraId="1FF4019F" w14:textId="77777777" w:rsidR="00081F07" w:rsidRDefault="00081F07" w:rsidP="00081F07">
      <w:r>
        <w:rPr>
          <w:kern w:val="2"/>
          <w:sz w:val="21"/>
          <w:szCs w:val="22"/>
          <w:lang w:eastAsia="zh-CN"/>
        </w:rPr>
        <w:t>Pathways to cellular supremacy in bio-computing</w:t>
      </w:r>
    </w:p>
  </w:comment>
  <w:comment w:id="16" w:author="Christopher A. Voigt" w:date="2022-11-23T11:40:00Z" w:initials="CAV">
    <w:p w14:paraId="6EEEE4FC" w14:textId="77777777" w:rsidR="00081F07" w:rsidRDefault="00081F07" w:rsidP="00081F07">
      <w:r>
        <w:rPr>
          <w:rStyle w:val="CommentReference"/>
        </w:rPr>
        <w:annotationRef/>
      </w:r>
      <w:r>
        <w:rPr>
          <w:kern w:val="2"/>
          <w:sz w:val="21"/>
          <w:szCs w:val="22"/>
          <w:lang w:eastAsia="zh-CN"/>
        </w:rPr>
        <w:t>Definitely fact check anywhere I talk about hash functions.</w:t>
      </w:r>
    </w:p>
  </w:comment>
  <w:comment w:id="17" w:author="Christopher A. Voigt" w:date="2022-11-21T15:21:00Z" w:initials="CAV">
    <w:p w14:paraId="5DD3888A" w14:textId="77777777" w:rsidR="00081F07" w:rsidRDefault="00081F07" w:rsidP="00081F07">
      <w:r>
        <w:rPr>
          <w:rStyle w:val="CommentReference"/>
        </w:rPr>
        <w:annotationRef/>
      </w:r>
      <w:r>
        <w:rPr>
          <w:kern w:val="2"/>
          <w:sz w:val="21"/>
          <w:szCs w:val="22"/>
          <w:lang w:eastAsia="zh-CN"/>
        </w:rPr>
        <w:t>Hate to cite a blog… but it is a good blog, at least in how it is written.</w:t>
      </w:r>
      <w:r>
        <w:rPr>
          <w:kern w:val="2"/>
          <w:sz w:val="21"/>
          <w:szCs w:val="22"/>
          <w:lang w:eastAsia="zh-CN"/>
        </w:rPr>
        <w:cr/>
      </w:r>
      <w:r>
        <w:rPr>
          <w:kern w:val="2"/>
          <w:sz w:val="21"/>
          <w:szCs w:val="22"/>
          <w:lang w:eastAsia="zh-CN"/>
        </w:rPr>
        <w:cr/>
      </w:r>
      <w:hyperlink r:id="rId3" w:history="1">
        <w:r w:rsidRPr="00C75D8C">
          <w:rPr>
            <w:rStyle w:val="Hyperlink"/>
            <w:kern w:val="2"/>
            <w:sz w:val="21"/>
            <w:szCs w:val="22"/>
            <w:lang w:eastAsia="zh-CN"/>
          </w:rPr>
          <w:t>http://www.righto.com/2014/09/mining-bitcoin-with-pencil-and-paper.html</w:t>
        </w:r>
      </w:hyperlink>
    </w:p>
    <w:p w14:paraId="1729ECAE" w14:textId="77777777" w:rsidR="00081F07" w:rsidRDefault="00081F07" w:rsidP="00081F07"/>
    <w:p w14:paraId="3E697AD2" w14:textId="77777777" w:rsidR="00081F07" w:rsidRDefault="00081F07" w:rsidP="00081F07">
      <w:r>
        <w:rPr>
          <w:kern w:val="2"/>
          <w:sz w:val="21"/>
          <w:szCs w:val="22"/>
          <w:lang w:eastAsia="zh-CN"/>
        </w:rPr>
        <w:t>Cite the NSA SH256 paper.</w:t>
      </w:r>
    </w:p>
  </w:comment>
  <w:comment w:id="18" w:author="Microsoft Office User" w:date="2022-11-16T14:00:00Z" w:initials="MOU">
    <w:p w14:paraId="6F999930" w14:textId="77777777" w:rsidR="00081F07" w:rsidRDefault="00081F07" w:rsidP="00081F07">
      <w:r>
        <w:rPr>
          <w:rStyle w:val="CommentReference"/>
        </w:rPr>
        <w:annotationRef/>
      </w:r>
      <w:hyperlink r:id="rId4" w:history="1">
        <w:r w:rsidRPr="00045F1B">
          <w:rPr>
            <w:rStyle w:val="Hyperlink"/>
            <w:kern w:val="2"/>
            <w:sz w:val="21"/>
            <w:szCs w:val="22"/>
            <w:lang w:eastAsia="zh-CN"/>
          </w:rPr>
          <w:t>https://www.nature.com/articles/nmeth.2926?ref=https://githubhelp.com</w:t>
        </w:r>
      </w:hyperlink>
      <w:r>
        <w:rPr>
          <w:kern w:val="2"/>
          <w:sz w:val="21"/>
          <w:szCs w:val="22"/>
          <w:lang w:eastAsia="zh-CN"/>
        </w:rPr>
        <w:cr/>
      </w:r>
      <w:r>
        <w:rPr>
          <w:kern w:val="2"/>
          <w:sz w:val="21"/>
          <w:szCs w:val="22"/>
          <w:lang w:eastAsia="zh-CN"/>
        </w:rPr>
        <w:cr/>
      </w:r>
      <w:hyperlink r:id="rId5" w:history="1">
        <w:r w:rsidRPr="00045F1B">
          <w:rPr>
            <w:rStyle w:val="Hyperlink"/>
            <w:kern w:val="2"/>
            <w:sz w:val="21"/>
            <w:szCs w:val="22"/>
            <w:lang w:eastAsia="zh-CN"/>
          </w:rPr>
          <w:t>https://www.sciencedirect.com/science/article/pii/S0960982200004401</w:t>
        </w:r>
      </w:hyperlink>
      <w:r>
        <w:rPr>
          <w:kern w:val="2"/>
          <w:sz w:val="21"/>
          <w:szCs w:val="22"/>
          <w:lang w:eastAsia="zh-CN"/>
        </w:rPr>
        <w:cr/>
      </w:r>
      <w:r>
        <w:rPr>
          <w:kern w:val="2"/>
          <w:sz w:val="21"/>
          <w:szCs w:val="22"/>
          <w:lang w:eastAsia="zh-CN"/>
        </w:rPr>
        <w:cr/>
        <w:t>https://www.nature.com/articles/nature01257</w:t>
      </w:r>
      <w:r>
        <w:rPr>
          <w:kern w:val="2"/>
          <w:sz w:val="21"/>
          <w:szCs w:val="22"/>
          <w:lang w:eastAsia="zh-CN"/>
        </w:rPr>
        <w:cr/>
      </w:r>
      <w:r>
        <w:rPr>
          <w:kern w:val="2"/>
          <w:sz w:val="21"/>
          <w:szCs w:val="22"/>
          <w:lang w:eastAsia="zh-CN"/>
        </w:rPr>
        <w:cr/>
        <w:t>Knight, Cellular gate technology, In “Unconventional Models of Computation”, 1998</w:t>
      </w:r>
      <w:r>
        <w:rPr>
          <w:kern w:val="2"/>
          <w:sz w:val="21"/>
          <w:szCs w:val="22"/>
          <w:lang w:eastAsia="zh-CN"/>
        </w:rPr>
        <w:cr/>
      </w:r>
      <w:r>
        <w:rPr>
          <w:kern w:val="2"/>
          <w:sz w:val="21"/>
          <w:szCs w:val="22"/>
          <w:lang w:eastAsia="zh-CN"/>
        </w:rPr>
        <w:cr/>
      </w:r>
    </w:p>
  </w:comment>
  <w:comment w:id="19" w:author="Microsoft Office User" w:date="2022-11-16T13:52:00Z" w:initials="MOU">
    <w:p w14:paraId="7296AA8A" w14:textId="77777777" w:rsidR="00081F07" w:rsidRDefault="00081F07" w:rsidP="00081F07">
      <w:pPr>
        <w:pStyle w:val="CommentText"/>
      </w:pPr>
      <w:r>
        <w:rPr>
          <w:rStyle w:val="CommentReference"/>
        </w:rPr>
        <w:annotationRef/>
      </w:r>
      <w:hyperlink r:id="rId6" w:history="1">
        <w:r w:rsidRPr="00073975">
          <w:rPr>
            <w:rStyle w:val="Hyperlink"/>
          </w:rPr>
          <w:t>https://www.science.org/doi/abs/10.1126/science.aac7341</w:t>
        </w:r>
      </w:hyperlink>
    </w:p>
    <w:p w14:paraId="191963C0" w14:textId="77777777" w:rsidR="00081F07" w:rsidRDefault="00000000" w:rsidP="00081F07">
      <w:pPr>
        <w:pStyle w:val="CommentText"/>
      </w:pPr>
      <w:hyperlink r:id="rId7" w:history="1">
        <w:r w:rsidR="00081F07" w:rsidRPr="00073975">
          <w:rPr>
            <w:rStyle w:val="Hyperlink"/>
          </w:rPr>
          <w:t>https://www.nature.com/articles/s41587-020-0468-5</w:t>
        </w:r>
      </w:hyperlink>
    </w:p>
    <w:p w14:paraId="7E147AB6" w14:textId="77777777" w:rsidR="00081F07" w:rsidRDefault="00000000" w:rsidP="00081F07">
      <w:pPr>
        <w:pStyle w:val="CommentText"/>
      </w:pPr>
      <w:hyperlink r:id="rId8" w:history="1">
        <w:r w:rsidR="00081F07" w:rsidRPr="00073975">
          <w:rPr>
            <w:rStyle w:val="Hyperlink"/>
          </w:rPr>
          <w:t>https://www.nature.com/articles/s41596-021-00675-2</w:t>
        </w:r>
      </w:hyperlink>
    </w:p>
    <w:p w14:paraId="72B4A0A2" w14:textId="77777777" w:rsidR="00081F07" w:rsidRDefault="00081F07" w:rsidP="00081F07">
      <w:pPr>
        <w:pStyle w:val="CommentText"/>
      </w:pPr>
      <w:r w:rsidRPr="00534CA5">
        <w:t>https://www.nature.com/articles/s41564-020-0757-2</w:t>
      </w:r>
    </w:p>
  </w:comment>
  <w:comment w:id="20" w:author="Christopher A. Voigt" w:date="2022-11-21T11:02:00Z" w:initials="CAV">
    <w:p w14:paraId="16836542" w14:textId="77777777" w:rsidR="00081F07" w:rsidRDefault="00081F07" w:rsidP="00081F07">
      <w:r>
        <w:rPr>
          <w:rStyle w:val="CommentReference"/>
        </w:rPr>
        <w:annotationRef/>
      </w:r>
      <w:r>
        <w:rPr>
          <w:kern w:val="2"/>
          <w:sz w:val="21"/>
          <w:szCs w:val="22"/>
          <w:lang w:eastAsia="zh-CN"/>
        </w:rPr>
        <w:t>My paper with Alec in Current Opinion</w:t>
      </w:r>
    </w:p>
    <w:p w14:paraId="49D058F0" w14:textId="77777777" w:rsidR="00081F07" w:rsidRDefault="00081F07" w:rsidP="00081F07"/>
    <w:p w14:paraId="58F0BF5C" w14:textId="77777777" w:rsidR="00081F07" w:rsidRDefault="00000000" w:rsidP="00081F07">
      <w:hyperlink r:id="rId9" w:history="1">
        <w:r w:rsidR="00081F07" w:rsidRPr="00A50E9B">
          <w:rPr>
            <w:rStyle w:val="Hyperlink"/>
            <w:kern w:val="2"/>
            <w:sz w:val="21"/>
            <w:szCs w:val="22"/>
            <w:lang w:eastAsia="zh-CN"/>
          </w:rPr>
          <w:t>https://www.sciencedirect.com/science/article/pii/S1369527408001410?casa_token=MPM4c6oW1dgAAAAA:1RKBbmNpUmqPTexOEM2h9688q2pfvWEPf8F2B_QphjhxA_cLD_v6krLDFqZvyWClLkRaMF9fAJ4</w:t>
        </w:r>
      </w:hyperlink>
    </w:p>
  </w:comment>
  <w:comment w:id="21" w:author="Microsoft Office User" w:date="2022-11-16T14:30:00Z" w:initials="MOU">
    <w:p w14:paraId="26EA13E6" w14:textId="77777777" w:rsidR="00081F07" w:rsidRDefault="00081F07" w:rsidP="00081F07">
      <w:r>
        <w:rPr>
          <w:rStyle w:val="CommentReference"/>
        </w:rPr>
        <w:annotationRef/>
      </w:r>
      <w:hyperlink r:id="rId10" w:history="1">
        <w:r w:rsidRPr="00385564">
          <w:rPr>
            <w:rStyle w:val="Hyperlink"/>
            <w:kern w:val="2"/>
            <w:sz w:val="21"/>
            <w:szCs w:val="22"/>
            <w:lang w:eastAsia="zh-CN"/>
          </w:rPr>
          <w:t>https://pubs.acs.org/doi/full/10.1021/acssynbio.5b00068</w:t>
        </w:r>
      </w:hyperlink>
      <w:r>
        <w:rPr>
          <w:kern w:val="2"/>
          <w:sz w:val="21"/>
          <w:szCs w:val="22"/>
          <w:lang w:eastAsia="zh-CN"/>
        </w:rPr>
        <w:cr/>
      </w:r>
      <w:r>
        <w:rPr>
          <w:kern w:val="2"/>
          <w:sz w:val="21"/>
          <w:szCs w:val="22"/>
          <w:lang w:eastAsia="zh-CN"/>
        </w:rPr>
        <w:cr/>
      </w:r>
      <w:hyperlink r:id="rId11" w:history="1">
        <w:r w:rsidRPr="00385564">
          <w:rPr>
            <w:rStyle w:val="Hyperlink"/>
            <w:kern w:val="2"/>
            <w:sz w:val="21"/>
            <w:szCs w:val="22"/>
            <w:lang w:eastAsia="zh-CN"/>
          </w:rPr>
          <w:t>https://pubs.acs.org/doi/abs/10.1021/acssynbio.5b00170</w:t>
        </w:r>
      </w:hyperlink>
      <w:r>
        <w:rPr>
          <w:kern w:val="2"/>
          <w:sz w:val="21"/>
          <w:szCs w:val="22"/>
          <w:lang w:eastAsia="zh-CN"/>
        </w:rPr>
        <w:cr/>
      </w:r>
      <w:r>
        <w:rPr>
          <w:kern w:val="2"/>
          <w:sz w:val="21"/>
          <w:szCs w:val="22"/>
          <w:lang w:eastAsia="zh-CN"/>
        </w:rPr>
        <w:cr/>
      </w:r>
      <w:hyperlink r:id="rId12" w:history="1">
        <w:r w:rsidRPr="00385564">
          <w:rPr>
            <w:rStyle w:val="Hyperlink"/>
            <w:kern w:val="2"/>
            <w:sz w:val="21"/>
            <w:szCs w:val="22"/>
            <w:lang w:eastAsia="zh-CN"/>
          </w:rPr>
          <w:t>https://www.embopress.org/doi/abs/10.15252/msb.20199401</w:t>
        </w:r>
      </w:hyperlink>
      <w:r>
        <w:rPr>
          <w:kern w:val="2"/>
          <w:sz w:val="21"/>
          <w:szCs w:val="22"/>
          <w:lang w:eastAsia="zh-CN"/>
        </w:rPr>
        <w:cr/>
      </w:r>
      <w:r>
        <w:rPr>
          <w:kern w:val="2"/>
          <w:sz w:val="21"/>
          <w:szCs w:val="22"/>
          <w:lang w:eastAsia="zh-CN"/>
        </w:rPr>
        <w:cr/>
      </w:r>
      <w:hyperlink r:id="rId13" w:history="1">
        <w:r w:rsidRPr="00385564">
          <w:rPr>
            <w:rStyle w:val="Hyperlink"/>
            <w:kern w:val="2"/>
            <w:sz w:val="21"/>
            <w:szCs w:val="22"/>
            <w:lang w:eastAsia="zh-CN"/>
          </w:rPr>
          <w:t>https://www.biorxiv.org/content/10.1101/2022.05.22.492993v1.abstract</w:t>
        </w:r>
      </w:hyperlink>
      <w:r>
        <w:rPr>
          <w:kern w:val="2"/>
          <w:sz w:val="21"/>
          <w:szCs w:val="22"/>
          <w:lang w:eastAsia="zh-CN"/>
        </w:rPr>
        <w:cr/>
      </w:r>
      <w:r>
        <w:rPr>
          <w:kern w:val="2"/>
          <w:sz w:val="21"/>
          <w:szCs w:val="22"/>
          <w:lang w:eastAsia="zh-CN"/>
        </w:rPr>
        <w:cr/>
      </w:r>
      <w:hyperlink r:id="rId14" w:history="1">
        <w:r w:rsidRPr="00385564">
          <w:rPr>
            <w:rStyle w:val="Hyperlink"/>
            <w:kern w:val="2"/>
            <w:sz w:val="21"/>
            <w:szCs w:val="22"/>
            <w:lang w:eastAsia="zh-CN"/>
          </w:rPr>
          <w:t>https://jbioleng.biomedcentral.com/articles/10.1186/1754-1611-4-12</w:t>
        </w:r>
      </w:hyperlink>
      <w:r>
        <w:rPr>
          <w:kern w:val="2"/>
          <w:sz w:val="21"/>
          <w:szCs w:val="22"/>
          <w:lang w:eastAsia="zh-CN"/>
        </w:rPr>
        <w:cr/>
      </w:r>
      <w:r>
        <w:rPr>
          <w:kern w:val="2"/>
          <w:sz w:val="21"/>
          <w:szCs w:val="22"/>
          <w:lang w:eastAsia="zh-CN"/>
        </w:rPr>
        <w:cr/>
      </w:r>
      <w:hyperlink r:id="rId15" w:history="1">
        <w:r w:rsidRPr="00385564">
          <w:rPr>
            <w:rStyle w:val="Hyperlink"/>
            <w:kern w:val="2"/>
            <w:sz w:val="21"/>
            <w:szCs w:val="22"/>
            <w:lang w:eastAsia="zh-CN"/>
          </w:rPr>
          <w:t>https://academic.oup.com/nar/article/41/1/e33/1183624</w:t>
        </w:r>
      </w:hyperlink>
      <w:r>
        <w:rPr>
          <w:kern w:val="2"/>
          <w:sz w:val="21"/>
          <w:szCs w:val="22"/>
          <w:lang w:eastAsia="zh-CN"/>
        </w:rPr>
        <w:cr/>
      </w:r>
      <w:r>
        <w:rPr>
          <w:kern w:val="2"/>
          <w:sz w:val="21"/>
          <w:szCs w:val="22"/>
          <w:lang w:eastAsia="zh-CN"/>
        </w:rPr>
        <w:cr/>
      </w:r>
      <w:hyperlink r:id="rId16" w:history="1">
        <w:r w:rsidRPr="00385564">
          <w:rPr>
            <w:rStyle w:val="Hyperlink"/>
            <w:kern w:val="2"/>
            <w:sz w:val="21"/>
            <w:szCs w:val="22"/>
            <w:lang w:eastAsia="zh-CN"/>
          </w:rPr>
          <w:t>https://www.science.org/doi/full/10.1126/science.1192588</w:t>
        </w:r>
      </w:hyperlink>
      <w:r>
        <w:rPr>
          <w:kern w:val="2"/>
          <w:sz w:val="21"/>
          <w:szCs w:val="22"/>
          <w:lang w:eastAsia="zh-CN"/>
        </w:rPr>
        <w:cr/>
      </w:r>
      <w:r>
        <w:rPr>
          <w:kern w:val="2"/>
          <w:sz w:val="21"/>
          <w:szCs w:val="22"/>
          <w:lang w:eastAsia="zh-CN"/>
        </w:rPr>
        <w:cr/>
      </w:r>
      <w:hyperlink r:id="rId17" w:history="1">
        <w:r w:rsidRPr="00385564">
          <w:rPr>
            <w:rStyle w:val="Hyperlink"/>
            <w:kern w:val="2"/>
            <w:sz w:val="21"/>
            <w:szCs w:val="22"/>
            <w:lang w:eastAsia="zh-CN"/>
          </w:rPr>
          <w:t>https://www.sciencedirect.com/science/article/pii/S0006349515006177</w:t>
        </w:r>
      </w:hyperlink>
      <w:r>
        <w:rPr>
          <w:kern w:val="2"/>
          <w:sz w:val="21"/>
          <w:szCs w:val="22"/>
          <w:lang w:eastAsia="zh-CN"/>
        </w:rPr>
        <w:cr/>
      </w:r>
      <w:r>
        <w:rPr>
          <w:kern w:val="2"/>
          <w:sz w:val="21"/>
          <w:szCs w:val="22"/>
          <w:lang w:eastAsia="zh-CN"/>
        </w:rPr>
        <w:cr/>
      </w:r>
      <w:hyperlink r:id="rId18" w:history="1">
        <w:r w:rsidRPr="00385564">
          <w:rPr>
            <w:rStyle w:val="Hyperlink"/>
            <w:kern w:val="2"/>
            <w:sz w:val="21"/>
            <w:szCs w:val="22"/>
            <w:lang w:eastAsia="zh-CN"/>
          </w:rPr>
          <w:t>https://www.sciencedirect.com/science/article/abs/pii/S2452310021000512</w:t>
        </w:r>
      </w:hyperlink>
      <w:r>
        <w:rPr>
          <w:kern w:val="2"/>
          <w:sz w:val="21"/>
          <w:szCs w:val="22"/>
          <w:lang w:eastAsia="zh-CN"/>
        </w:rPr>
        <w:cr/>
      </w:r>
      <w:r>
        <w:rPr>
          <w:kern w:val="2"/>
          <w:sz w:val="21"/>
          <w:szCs w:val="22"/>
          <w:lang w:eastAsia="zh-CN"/>
        </w:rPr>
        <w:cr/>
      </w:r>
      <w:hyperlink r:id="rId19" w:history="1">
        <w:r w:rsidRPr="00385564">
          <w:rPr>
            <w:rStyle w:val="Hyperlink"/>
            <w:kern w:val="2"/>
            <w:sz w:val="21"/>
            <w:szCs w:val="22"/>
            <w:lang w:eastAsia="zh-CN"/>
          </w:rPr>
          <w:t>https://www.nature.com/articles/s41467-021-21772-6</w:t>
        </w:r>
      </w:hyperlink>
      <w:r>
        <w:rPr>
          <w:kern w:val="2"/>
          <w:sz w:val="21"/>
          <w:szCs w:val="22"/>
          <w:lang w:eastAsia="zh-CN"/>
        </w:rPr>
        <w:cr/>
      </w:r>
      <w:r>
        <w:rPr>
          <w:kern w:val="2"/>
          <w:sz w:val="21"/>
          <w:szCs w:val="22"/>
          <w:lang w:eastAsia="zh-CN"/>
        </w:rPr>
        <w:cr/>
      </w:r>
      <w:hyperlink r:id="rId20" w:history="1">
        <w:r w:rsidRPr="00385564">
          <w:rPr>
            <w:rStyle w:val="Hyperlink"/>
            <w:kern w:val="2"/>
            <w:sz w:val="21"/>
            <w:szCs w:val="22"/>
            <w:lang w:eastAsia="zh-CN"/>
          </w:rPr>
          <w:t>https://www.nature.com/articles/nmeth.3339</w:t>
        </w:r>
      </w:hyperlink>
      <w:r>
        <w:rPr>
          <w:kern w:val="2"/>
          <w:sz w:val="21"/>
          <w:szCs w:val="22"/>
          <w:lang w:eastAsia="zh-CN"/>
        </w:rPr>
        <w:cr/>
      </w:r>
      <w:r>
        <w:rPr>
          <w:kern w:val="2"/>
          <w:sz w:val="21"/>
          <w:szCs w:val="22"/>
          <w:lang w:eastAsia="zh-CN"/>
        </w:rPr>
        <w:cr/>
        <w:t>Williams and Murray, Nature communications, 2022 13: 6822</w:t>
      </w:r>
      <w:r>
        <w:rPr>
          <w:kern w:val="2"/>
          <w:sz w:val="21"/>
          <w:szCs w:val="22"/>
          <w:lang w:eastAsia="zh-CN"/>
        </w:rPr>
        <w:cr/>
      </w:r>
      <w:r>
        <w:rPr>
          <w:kern w:val="2"/>
          <w:sz w:val="21"/>
          <w:szCs w:val="22"/>
          <w:lang w:eastAsia="zh-CN"/>
        </w:rPr>
        <w:cr/>
        <w:t>Karkaria, From microbial communities to distributed computing systems</w:t>
      </w:r>
      <w:r>
        <w:rPr>
          <w:kern w:val="2"/>
          <w:sz w:val="21"/>
          <w:szCs w:val="22"/>
          <w:lang w:eastAsia="zh-CN"/>
        </w:rPr>
        <w:cr/>
      </w:r>
      <w:r>
        <w:rPr>
          <w:kern w:val="2"/>
          <w:sz w:val="21"/>
          <w:szCs w:val="22"/>
          <w:lang w:eastAsia="zh-CN"/>
        </w:rPr>
        <w:cr/>
      </w:r>
      <w:r>
        <w:rPr>
          <w:b/>
          <w:bCs/>
          <w:kern w:val="2"/>
          <w:sz w:val="21"/>
          <w:szCs w:val="22"/>
          <w:lang w:eastAsia="zh-CN"/>
        </w:rPr>
        <w:t>Emergent bistability by a growth-modulating positive feedback circuit</w:t>
      </w:r>
      <w:r>
        <w:rPr>
          <w:kern w:val="2"/>
          <w:sz w:val="21"/>
          <w:szCs w:val="22"/>
          <w:lang w:eastAsia="zh-CN"/>
        </w:rPr>
        <w:cr/>
      </w:r>
      <w:r>
        <w:rPr>
          <w:kern w:val="2"/>
          <w:sz w:val="21"/>
          <w:szCs w:val="22"/>
          <w:lang w:eastAsia="zh-CN"/>
        </w:rPr>
        <w:cr/>
        <w:t>Glick, Metabolic load and heterologous gene expression</w:t>
      </w:r>
    </w:p>
    <w:p w14:paraId="7D0A3279" w14:textId="77777777" w:rsidR="00081F07" w:rsidRDefault="00081F07" w:rsidP="00081F07"/>
    <w:p w14:paraId="0B3F3695" w14:textId="77777777" w:rsidR="00081F07" w:rsidRDefault="00000000" w:rsidP="00081F07">
      <w:hyperlink r:id="rId21" w:history="1">
        <w:r w:rsidR="00081F07" w:rsidRPr="00385564">
          <w:rPr>
            <w:rStyle w:val="Hyperlink"/>
            <w:kern w:val="2"/>
            <w:sz w:val="21"/>
            <w:szCs w:val="22"/>
            <w:lang w:eastAsia="zh-CN"/>
          </w:rPr>
          <w:t>https://pubs.acs.org/doi/full/10.1021/acssynbio.7b00328</w:t>
        </w:r>
      </w:hyperlink>
    </w:p>
  </w:comment>
  <w:comment w:id="22" w:author="Microsoft Office User" w:date="2022-11-16T14:28:00Z" w:initials="MOU">
    <w:p w14:paraId="131DB7E4" w14:textId="77777777" w:rsidR="00081F07" w:rsidRDefault="00081F07" w:rsidP="00081F07">
      <w:pPr>
        <w:pStyle w:val="CommentText"/>
      </w:pPr>
      <w:r>
        <w:rPr>
          <w:rStyle w:val="CommentReference"/>
        </w:rPr>
        <w:annotationRef/>
      </w:r>
      <w:r w:rsidRPr="00534CA5">
        <w:t>https://www.embopress.org/doi/abs/10.15252/msb.20199401</w:t>
      </w:r>
    </w:p>
  </w:comment>
  <w:comment w:id="23" w:author="Christopher A. Voigt" w:date="2022-11-20T20:24:00Z" w:initials="CAV">
    <w:p w14:paraId="76245D6C" w14:textId="77777777" w:rsidR="00081F07" w:rsidRDefault="00081F07" w:rsidP="00081F07">
      <w:r>
        <w:rPr>
          <w:rStyle w:val="CommentReference"/>
        </w:rPr>
        <w:annotationRef/>
      </w:r>
      <w:r>
        <w:rPr>
          <w:kern w:val="2"/>
          <w:sz w:val="21"/>
          <w:szCs w:val="22"/>
          <w:lang w:eastAsia="zh-CN"/>
        </w:rPr>
        <w:t>Yong-jin’s paper</w:t>
      </w:r>
      <w:r>
        <w:rPr>
          <w:kern w:val="2"/>
          <w:sz w:val="21"/>
          <w:szCs w:val="22"/>
          <w:lang w:eastAsia="zh-CN"/>
        </w:rPr>
        <w:cr/>
      </w:r>
      <w:r>
        <w:rPr>
          <w:kern w:val="2"/>
          <w:sz w:val="21"/>
          <w:szCs w:val="22"/>
          <w:lang w:eastAsia="zh-CN"/>
        </w:rPr>
        <w:cr/>
        <w:t>The yeast cello paper</w:t>
      </w:r>
      <w:r>
        <w:rPr>
          <w:kern w:val="2"/>
          <w:sz w:val="21"/>
          <w:szCs w:val="22"/>
          <w:lang w:eastAsia="zh-CN"/>
        </w:rPr>
        <w:cr/>
      </w:r>
      <w:r>
        <w:rPr>
          <w:kern w:val="2"/>
          <w:sz w:val="21"/>
          <w:szCs w:val="22"/>
          <w:lang w:eastAsia="zh-CN"/>
        </w:rPr>
        <w:cr/>
        <w:t>https://www.sciencedirect.com/science/article/pii/S1097276516302362</w:t>
      </w:r>
      <w:r>
        <w:rPr>
          <w:kern w:val="2"/>
          <w:sz w:val="21"/>
          <w:szCs w:val="22"/>
          <w:lang w:eastAsia="zh-CN"/>
        </w:rPr>
        <w:cr/>
      </w:r>
      <w:r>
        <w:rPr>
          <w:kern w:val="2"/>
          <w:sz w:val="21"/>
          <w:szCs w:val="22"/>
          <w:lang w:eastAsia="zh-CN"/>
        </w:rPr>
        <w:cr/>
        <w:t>https://</w:t>
      </w:r>
      <w:hyperlink r:id="rId22" w:history="1">
        <w:r w:rsidRPr="00334603">
          <w:rPr>
            <w:rStyle w:val="Hyperlink"/>
            <w:kern w:val="2"/>
            <w:sz w:val="21"/>
            <w:szCs w:val="22"/>
            <w:lang w:eastAsia="zh-CN"/>
          </w:rPr>
          <w:t>www.sciencedirect.com/science/article/pii/S0958166922001719</w:t>
        </w:r>
      </w:hyperlink>
      <w:r>
        <w:rPr>
          <w:kern w:val="2"/>
          <w:sz w:val="21"/>
          <w:szCs w:val="22"/>
          <w:lang w:eastAsia="zh-CN"/>
        </w:rPr>
        <w:cr/>
      </w:r>
      <w:r>
        <w:rPr>
          <w:kern w:val="2"/>
          <w:sz w:val="21"/>
          <w:szCs w:val="22"/>
          <w:lang w:eastAsia="zh-CN"/>
        </w:rPr>
        <w:cr/>
      </w:r>
      <w:hyperlink r:id="rId23" w:history="1">
        <w:r w:rsidRPr="00334603">
          <w:rPr>
            <w:rStyle w:val="Hyperlink"/>
            <w:kern w:val="2"/>
            <w:sz w:val="21"/>
            <w:szCs w:val="22"/>
            <w:lang w:eastAsia="zh-CN"/>
          </w:rPr>
          <w:t>https://pubs.acs.org/doi/full/10.1021/acssynbio.7b00328</w:t>
        </w:r>
      </w:hyperlink>
      <w:r>
        <w:rPr>
          <w:kern w:val="2"/>
          <w:sz w:val="21"/>
          <w:szCs w:val="22"/>
          <w:lang w:eastAsia="zh-CN"/>
        </w:rPr>
        <w:cr/>
      </w:r>
      <w:r>
        <w:rPr>
          <w:kern w:val="2"/>
          <w:sz w:val="21"/>
          <w:szCs w:val="22"/>
          <w:lang w:eastAsia="zh-CN"/>
        </w:rPr>
        <w:cr/>
      </w:r>
      <w:hyperlink r:id="rId24" w:history="1">
        <w:r w:rsidRPr="00334603">
          <w:rPr>
            <w:rStyle w:val="Hyperlink"/>
            <w:kern w:val="2"/>
            <w:sz w:val="21"/>
            <w:szCs w:val="22"/>
            <w:lang w:eastAsia="zh-CN"/>
          </w:rPr>
          <w:t>https://www.sciencedirect.com/science/article/abs/pii/S2452310021000883</w:t>
        </w:r>
      </w:hyperlink>
      <w:r>
        <w:rPr>
          <w:kern w:val="2"/>
          <w:sz w:val="21"/>
          <w:szCs w:val="22"/>
          <w:lang w:eastAsia="zh-CN"/>
        </w:rPr>
        <w:cr/>
      </w:r>
      <w:r>
        <w:rPr>
          <w:kern w:val="2"/>
          <w:sz w:val="21"/>
          <w:szCs w:val="22"/>
          <w:lang w:eastAsia="zh-CN"/>
        </w:rPr>
        <w:cr/>
      </w:r>
      <w:hyperlink r:id="rId25" w:history="1">
        <w:r w:rsidRPr="00334603">
          <w:rPr>
            <w:rStyle w:val="Hyperlink"/>
            <w:kern w:val="2"/>
            <w:sz w:val="21"/>
            <w:szCs w:val="22"/>
            <w:lang w:eastAsia="zh-CN"/>
          </w:rPr>
          <w:t>https://pubs.acs.org/doi/abs/10.1021/acssynbio.2c00073</w:t>
        </w:r>
      </w:hyperlink>
    </w:p>
    <w:p w14:paraId="6C20EFE4" w14:textId="77777777" w:rsidR="00081F07" w:rsidRDefault="00081F07" w:rsidP="00081F07"/>
    <w:p w14:paraId="46A0012D" w14:textId="77777777" w:rsidR="00081F07" w:rsidRDefault="00000000" w:rsidP="00081F07">
      <w:hyperlink r:id="rId26" w:history="1">
        <w:r w:rsidR="00081F07" w:rsidRPr="00334603">
          <w:rPr>
            <w:rStyle w:val="Hyperlink"/>
            <w:kern w:val="2"/>
            <w:sz w:val="21"/>
            <w:szCs w:val="22"/>
            <w:lang w:eastAsia="zh-CN"/>
          </w:rPr>
          <w:t>https://www.nature.com/articles/s41467-022-34647-1</w:t>
        </w:r>
      </w:hyperlink>
    </w:p>
  </w:comment>
  <w:comment w:id="24" w:author="Microsoft Office User" w:date="2022-11-16T13:48:00Z" w:initials="MOU">
    <w:p w14:paraId="035A053A" w14:textId="77777777" w:rsidR="00081F07" w:rsidRDefault="00081F07" w:rsidP="00081F07">
      <w:r>
        <w:rPr>
          <w:rStyle w:val="CommentReference"/>
        </w:rPr>
        <w:annotationRef/>
      </w:r>
      <w:hyperlink r:id="rId27" w:history="1">
        <w:r w:rsidRPr="009C49EA">
          <w:rPr>
            <w:rStyle w:val="Hyperlink"/>
            <w:kern w:val="2"/>
            <w:sz w:val="21"/>
            <w:szCs w:val="22"/>
            <w:lang w:eastAsia="zh-CN"/>
          </w:rPr>
          <w:t>https://www.pnas.org/doi/epdf/10.1073/pnas.252535999</w:t>
        </w:r>
      </w:hyperlink>
      <w:r>
        <w:rPr>
          <w:kern w:val="2"/>
          <w:sz w:val="21"/>
          <w:szCs w:val="22"/>
          <w:lang w:eastAsia="zh-CN"/>
        </w:rPr>
        <w:cr/>
      </w:r>
      <w:r>
        <w:rPr>
          <w:kern w:val="2"/>
          <w:sz w:val="21"/>
          <w:szCs w:val="22"/>
          <w:lang w:eastAsia="zh-CN"/>
        </w:rPr>
        <w:cr/>
      </w:r>
      <w:hyperlink r:id="rId28" w:history="1">
        <w:r w:rsidRPr="009C49EA">
          <w:rPr>
            <w:rStyle w:val="Hyperlink"/>
            <w:kern w:val="2"/>
            <w:sz w:val="21"/>
            <w:szCs w:val="22"/>
            <w:lang w:eastAsia="zh-CN"/>
          </w:rPr>
          <w:t>https://www.nature.com/articles/ncomms15459</w:t>
        </w:r>
      </w:hyperlink>
      <w:r>
        <w:rPr>
          <w:kern w:val="2"/>
          <w:sz w:val="21"/>
          <w:szCs w:val="22"/>
          <w:lang w:eastAsia="zh-CN"/>
        </w:rPr>
        <w:cr/>
      </w:r>
      <w:r>
        <w:rPr>
          <w:kern w:val="2"/>
          <w:sz w:val="21"/>
          <w:szCs w:val="22"/>
          <w:lang w:eastAsia="zh-CN"/>
        </w:rPr>
        <w:cr/>
      </w:r>
      <w:hyperlink r:id="rId29" w:history="1">
        <w:r w:rsidRPr="009C49EA">
          <w:rPr>
            <w:rStyle w:val="Hyperlink"/>
            <w:kern w:val="2"/>
            <w:sz w:val="21"/>
            <w:szCs w:val="22"/>
            <w:lang w:eastAsia="zh-CN"/>
          </w:rPr>
          <w:t>https://www.nature.com/articles/nature09565</w:t>
        </w:r>
      </w:hyperlink>
      <w:r>
        <w:rPr>
          <w:kern w:val="2"/>
          <w:sz w:val="21"/>
          <w:szCs w:val="22"/>
          <w:lang w:eastAsia="zh-CN"/>
        </w:rPr>
        <w:cr/>
      </w:r>
      <w:r>
        <w:rPr>
          <w:kern w:val="2"/>
          <w:sz w:val="21"/>
          <w:szCs w:val="22"/>
          <w:lang w:eastAsia="zh-CN"/>
        </w:rPr>
        <w:cr/>
      </w:r>
      <w:hyperlink r:id="rId30" w:history="1">
        <w:r w:rsidRPr="009C49EA">
          <w:rPr>
            <w:rStyle w:val="Hyperlink"/>
            <w:kern w:val="2"/>
            <w:sz w:val="21"/>
            <w:szCs w:val="22"/>
            <w:lang w:eastAsia="zh-CN"/>
          </w:rPr>
          <w:t>https://www.nature.com/articles/nchembio.1433</w:t>
        </w:r>
      </w:hyperlink>
      <w:r>
        <w:rPr>
          <w:kern w:val="2"/>
          <w:sz w:val="21"/>
          <w:szCs w:val="22"/>
          <w:lang w:eastAsia="zh-CN"/>
        </w:rPr>
        <w:cr/>
      </w:r>
      <w:r>
        <w:rPr>
          <w:kern w:val="2"/>
          <w:sz w:val="21"/>
          <w:szCs w:val="22"/>
          <w:lang w:eastAsia="zh-CN"/>
        </w:rPr>
        <w:cr/>
      </w:r>
      <w:hyperlink r:id="rId31" w:history="1">
        <w:r w:rsidRPr="009C49EA">
          <w:rPr>
            <w:rStyle w:val="Hyperlink"/>
            <w:kern w:val="2"/>
            <w:sz w:val="21"/>
            <w:szCs w:val="22"/>
            <w:lang w:eastAsia="zh-CN"/>
          </w:rPr>
          <w:t>https://www.embopress.org/doi/epdf/10.1038/msb.2010.2</w:t>
        </w:r>
      </w:hyperlink>
      <w:r>
        <w:rPr>
          <w:kern w:val="2"/>
          <w:sz w:val="21"/>
          <w:szCs w:val="22"/>
          <w:lang w:eastAsia="zh-CN"/>
        </w:rPr>
        <w:cr/>
      </w:r>
      <w:r>
        <w:rPr>
          <w:kern w:val="2"/>
          <w:sz w:val="21"/>
          <w:szCs w:val="22"/>
          <w:lang w:eastAsia="zh-CN"/>
        </w:rPr>
        <w:cr/>
        <w:t>Sexton and Tabor, Multiplexing cell-cell communication, 2020</w:t>
      </w:r>
      <w:r>
        <w:rPr>
          <w:kern w:val="2"/>
          <w:sz w:val="21"/>
          <w:szCs w:val="22"/>
          <w:lang w:eastAsia="zh-CN"/>
        </w:rPr>
        <w:cr/>
      </w:r>
      <w:r>
        <w:rPr>
          <w:kern w:val="2"/>
          <w:sz w:val="21"/>
          <w:szCs w:val="22"/>
          <w:lang w:eastAsia="zh-CN"/>
        </w:rPr>
        <w:cr/>
        <w:t>Du, De novo design of an intracellular signaling toolbox for biological computation</w:t>
      </w:r>
    </w:p>
    <w:p w14:paraId="2F87286F" w14:textId="77777777" w:rsidR="00081F07" w:rsidRDefault="00081F07" w:rsidP="00081F07"/>
    <w:p w14:paraId="6F270429" w14:textId="77777777" w:rsidR="00081F07" w:rsidRDefault="00081F07" w:rsidP="00081F07">
      <w:r>
        <w:rPr>
          <w:kern w:val="2"/>
          <w:sz w:val="21"/>
          <w:szCs w:val="22"/>
          <w:lang w:eastAsia="zh-CN"/>
        </w:rPr>
        <w:t>Maria, Implementation of complex biological logic circuits using spatiallydistributed multicellular consortia</w:t>
      </w:r>
    </w:p>
  </w:comment>
  <w:comment w:id="25" w:author="Microsoft Office User" w:date="2022-11-16T13:43:00Z" w:initials="MOU">
    <w:p w14:paraId="46D790EE" w14:textId="77777777" w:rsidR="00081F07" w:rsidRDefault="00081F07" w:rsidP="00081F07">
      <w:r>
        <w:rPr>
          <w:rStyle w:val="CommentReference"/>
        </w:rPr>
        <w:annotationRef/>
      </w:r>
      <w:hyperlink r:id="rId32" w:history="1">
        <w:r w:rsidRPr="00914C98">
          <w:rPr>
            <w:rStyle w:val="Hyperlink"/>
            <w:kern w:val="2"/>
            <w:sz w:val="21"/>
            <w:szCs w:val="22"/>
            <w:lang w:eastAsia="zh-CN"/>
          </w:rPr>
          <w:t>https://www.nature.com/articles/nchembio.1411</w:t>
        </w:r>
      </w:hyperlink>
      <w:r>
        <w:rPr>
          <w:kern w:val="2"/>
          <w:sz w:val="21"/>
          <w:szCs w:val="22"/>
          <w:lang w:eastAsia="zh-CN"/>
        </w:rPr>
        <w:cr/>
      </w:r>
      <w:r>
        <w:rPr>
          <w:kern w:val="2"/>
          <w:sz w:val="21"/>
          <w:szCs w:val="22"/>
          <w:lang w:eastAsia="zh-CN"/>
        </w:rPr>
        <w:cr/>
      </w:r>
      <w:hyperlink r:id="rId33" w:history="1">
        <w:r w:rsidRPr="00914C98">
          <w:rPr>
            <w:rStyle w:val="Hyperlink"/>
            <w:kern w:val="2"/>
            <w:sz w:val="21"/>
            <w:szCs w:val="22"/>
            <w:lang w:eastAsia="zh-CN"/>
          </w:rPr>
          <w:t>https://www.embopress.org/doi/abs/10.15252/msb.20145735</w:t>
        </w:r>
      </w:hyperlink>
      <w:r>
        <w:rPr>
          <w:kern w:val="2"/>
          <w:sz w:val="21"/>
          <w:szCs w:val="22"/>
          <w:lang w:eastAsia="zh-CN"/>
        </w:rPr>
        <w:cr/>
      </w:r>
      <w:r>
        <w:rPr>
          <w:kern w:val="2"/>
          <w:sz w:val="21"/>
          <w:szCs w:val="22"/>
          <w:lang w:eastAsia="zh-CN"/>
        </w:rPr>
        <w:cr/>
      </w:r>
      <w:hyperlink r:id="rId34" w:history="1">
        <w:r w:rsidRPr="00914C98">
          <w:rPr>
            <w:rStyle w:val="Hyperlink"/>
            <w:kern w:val="2"/>
            <w:sz w:val="21"/>
            <w:szCs w:val="22"/>
            <w:lang w:eastAsia="zh-CN"/>
          </w:rPr>
          <w:t>https://journals.plos.org/plosone/article?id=10.1371/journal.pone.0149483</w:t>
        </w:r>
      </w:hyperlink>
      <w:r>
        <w:rPr>
          <w:kern w:val="2"/>
          <w:sz w:val="21"/>
          <w:szCs w:val="22"/>
          <w:lang w:eastAsia="zh-CN"/>
        </w:rPr>
        <w:cr/>
      </w:r>
      <w:r>
        <w:rPr>
          <w:kern w:val="2"/>
          <w:sz w:val="21"/>
          <w:szCs w:val="22"/>
          <w:lang w:eastAsia="zh-CN"/>
        </w:rPr>
        <w:cr/>
      </w:r>
      <w:hyperlink r:id="rId35" w:history="1">
        <w:r w:rsidRPr="00914C98">
          <w:rPr>
            <w:rStyle w:val="Hyperlink"/>
            <w:kern w:val="2"/>
            <w:sz w:val="21"/>
            <w:szCs w:val="22"/>
            <w:lang w:eastAsia="zh-CN"/>
          </w:rPr>
          <w:t>https://academic.oup.com/nar/article/40/11/5180/2409184</w:t>
        </w:r>
      </w:hyperlink>
      <w:r>
        <w:rPr>
          <w:kern w:val="2"/>
          <w:sz w:val="21"/>
          <w:szCs w:val="22"/>
          <w:lang w:eastAsia="zh-CN"/>
        </w:rPr>
        <w:cr/>
      </w:r>
      <w:r>
        <w:rPr>
          <w:kern w:val="2"/>
          <w:sz w:val="21"/>
          <w:szCs w:val="22"/>
          <w:lang w:eastAsia="zh-CN"/>
        </w:rPr>
        <w:cr/>
      </w:r>
      <w:hyperlink r:id="rId36" w:history="1">
        <w:r w:rsidRPr="00914C98">
          <w:rPr>
            <w:rStyle w:val="Hyperlink"/>
            <w:kern w:val="2"/>
            <w:sz w:val="21"/>
            <w:szCs w:val="22"/>
            <w:lang w:eastAsia="zh-CN"/>
          </w:rPr>
          <w:t>https://pubs.acs.org/doi/abs/10.1021/acssynbio.5b00259</w:t>
        </w:r>
      </w:hyperlink>
      <w:r>
        <w:rPr>
          <w:kern w:val="2"/>
          <w:sz w:val="21"/>
          <w:szCs w:val="22"/>
          <w:lang w:eastAsia="zh-CN"/>
        </w:rPr>
        <w:cr/>
      </w:r>
      <w:r>
        <w:rPr>
          <w:kern w:val="2"/>
          <w:sz w:val="21"/>
          <w:szCs w:val="22"/>
          <w:lang w:eastAsia="zh-CN"/>
        </w:rPr>
        <w:cr/>
      </w:r>
      <w:hyperlink r:id="rId37" w:history="1">
        <w:r w:rsidRPr="00914C98">
          <w:rPr>
            <w:rStyle w:val="Hyperlink"/>
            <w:kern w:val="2"/>
            <w:sz w:val="21"/>
            <w:szCs w:val="22"/>
            <w:lang w:eastAsia="zh-CN"/>
          </w:rPr>
          <w:t>https://www.nature.com/articles/nchembio.1736</w:t>
        </w:r>
      </w:hyperlink>
      <w:r>
        <w:rPr>
          <w:kern w:val="2"/>
          <w:sz w:val="21"/>
          <w:szCs w:val="22"/>
          <w:lang w:eastAsia="zh-CN"/>
        </w:rPr>
        <w:cr/>
      </w:r>
      <w:r>
        <w:rPr>
          <w:kern w:val="2"/>
          <w:sz w:val="21"/>
          <w:szCs w:val="22"/>
          <w:lang w:eastAsia="zh-CN"/>
        </w:rPr>
        <w:cr/>
      </w:r>
      <w:hyperlink r:id="rId38" w:history="1">
        <w:r w:rsidRPr="00914C98">
          <w:rPr>
            <w:rStyle w:val="Hyperlink"/>
            <w:kern w:val="2"/>
            <w:sz w:val="21"/>
            <w:szCs w:val="22"/>
            <w:lang w:eastAsia="zh-CN"/>
          </w:rPr>
          <w:t>https://www.sciencedirect.com/science/article/pii/S0167779915002747</w:t>
        </w:r>
      </w:hyperlink>
      <w:r>
        <w:rPr>
          <w:kern w:val="2"/>
          <w:sz w:val="21"/>
          <w:szCs w:val="22"/>
          <w:lang w:eastAsia="zh-CN"/>
        </w:rPr>
        <w:cr/>
      </w:r>
      <w:r>
        <w:rPr>
          <w:kern w:val="2"/>
          <w:sz w:val="21"/>
          <w:szCs w:val="22"/>
          <w:lang w:eastAsia="zh-CN"/>
        </w:rPr>
        <w:cr/>
      </w:r>
      <w:hyperlink r:id="rId39" w:history="1">
        <w:r w:rsidRPr="00914C98">
          <w:rPr>
            <w:rStyle w:val="Hyperlink"/>
            <w:kern w:val="2"/>
            <w:sz w:val="21"/>
            <w:szCs w:val="22"/>
            <w:lang w:eastAsia="zh-CN"/>
          </w:rPr>
          <w:t>https://academic.oup.com/nar/article/40/15/7584/1211041</w:t>
        </w:r>
      </w:hyperlink>
      <w:r>
        <w:rPr>
          <w:kern w:val="2"/>
          <w:sz w:val="21"/>
          <w:szCs w:val="22"/>
          <w:lang w:eastAsia="zh-CN"/>
        </w:rPr>
        <w:cr/>
      </w:r>
      <w:r>
        <w:rPr>
          <w:kern w:val="2"/>
          <w:sz w:val="21"/>
          <w:szCs w:val="22"/>
          <w:lang w:eastAsia="zh-CN"/>
        </w:rPr>
        <w:cr/>
      </w:r>
      <w:hyperlink r:id="rId40" w:history="1">
        <w:r w:rsidRPr="00914C98">
          <w:rPr>
            <w:rStyle w:val="Hyperlink"/>
            <w:kern w:val="2"/>
            <w:sz w:val="21"/>
            <w:szCs w:val="22"/>
            <w:lang w:eastAsia="zh-CN"/>
          </w:rPr>
          <w:t>https://www.nature.com/articles/nbt.3805</w:t>
        </w:r>
      </w:hyperlink>
      <w:r>
        <w:rPr>
          <w:kern w:val="2"/>
          <w:sz w:val="21"/>
          <w:szCs w:val="22"/>
          <w:lang w:eastAsia="zh-CN"/>
        </w:rPr>
        <w:cr/>
      </w:r>
      <w:r>
        <w:rPr>
          <w:kern w:val="2"/>
          <w:sz w:val="21"/>
          <w:szCs w:val="22"/>
          <w:lang w:eastAsia="zh-CN"/>
        </w:rPr>
        <w:cr/>
      </w:r>
      <w:hyperlink r:id="rId41" w:history="1">
        <w:r w:rsidRPr="00914C98">
          <w:rPr>
            <w:rStyle w:val="Hyperlink"/>
            <w:kern w:val="2"/>
            <w:sz w:val="21"/>
            <w:szCs w:val="22"/>
            <w:lang w:eastAsia="zh-CN"/>
          </w:rPr>
          <w:t>https://pubs.acs.org/doi/full/10.1021/acssynbio.8b00076</w:t>
        </w:r>
      </w:hyperlink>
      <w:r>
        <w:rPr>
          <w:kern w:val="2"/>
          <w:sz w:val="21"/>
          <w:szCs w:val="22"/>
          <w:lang w:eastAsia="zh-CN"/>
        </w:rPr>
        <w:cr/>
      </w:r>
      <w:r>
        <w:rPr>
          <w:kern w:val="2"/>
          <w:sz w:val="21"/>
          <w:szCs w:val="22"/>
          <w:lang w:eastAsia="zh-CN"/>
        </w:rPr>
        <w:cr/>
      </w:r>
      <w:hyperlink r:id="rId42" w:history="1">
        <w:r w:rsidRPr="00914C98">
          <w:rPr>
            <w:rStyle w:val="Hyperlink"/>
            <w:kern w:val="2"/>
            <w:sz w:val="21"/>
            <w:szCs w:val="22"/>
            <w:lang w:eastAsia="zh-CN"/>
          </w:rPr>
          <w:t>https://www.nature.com/articles/s41587-020-0468-5</w:t>
        </w:r>
      </w:hyperlink>
      <w:r>
        <w:rPr>
          <w:kern w:val="2"/>
          <w:sz w:val="21"/>
          <w:szCs w:val="22"/>
          <w:lang w:eastAsia="zh-CN"/>
        </w:rPr>
        <w:cr/>
      </w:r>
      <w:r>
        <w:rPr>
          <w:kern w:val="2"/>
          <w:sz w:val="21"/>
          <w:szCs w:val="22"/>
          <w:lang w:eastAsia="zh-CN"/>
        </w:rPr>
        <w:cr/>
      </w:r>
      <w:hyperlink r:id="rId43" w:history="1">
        <w:r w:rsidRPr="00914C98">
          <w:rPr>
            <w:rStyle w:val="Hyperlink"/>
            <w:kern w:val="2"/>
            <w:sz w:val="21"/>
            <w:szCs w:val="22"/>
            <w:lang w:eastAsia="zh-CN"/>
          </w:rPr>
          <w:t>https://www.nature.com/articles/nmeth.3147</w:t>
        </w:r>
      </w:hyperlink>
      <w:r>
        <w:rPr>
          <w:kern w:val="2"/>
          <w:sz w:val="21"/>
          <w:szCs w:val="22"/>
          <w:lang w:eastAsia="zh-CN"/>
        </w:rPr>
        <w:cr/>
      </w:r>
      <w:r>
        <w:rPr>
          <w:kern w:val="2"/>
          <w:sz w:val="21"/>
          <w:szCs w:val="22"/>
          <w:lang w:eastAsia="zh-CN"/>
        </w:rPr>
        <w:cr/>
      </w:r>
      <w:hyperlink r:id="rId44" w:history="1">
        <w:r w:rsidRPr="00914C98">
          <w:rPr>
            <w:rStyle w:val="Hyperlink"/>
            <w:kern w:val="2"/>
            <w:sz w:val="21"/>
            <w:szCs w:val="22"/>
            <w:lang w:eastAsia="zh-CN"/>
          </w:rPr>
          <w:t>https://www.sciencedirect.com/science/article/pii/S0092867414012896</w:t>
        </w:r>
      </w:hyperlink>
      <w:r>
        <w:rPr>
          <w:kern w:val="2"/>
          <w:sz w:val="21"/>
          <w:szCs w:val="22"/>
          <w:lang w:eastAsia="zh-CN"/>
        </w:rPr>
        <w:cr/>
      </w:r>
      <w:r>
        <w:rPr>
          <w:kern w:val="2"/>
          <w:sz w:val="21"/>
          <w:szCs w:val="22"/>
          <w:lang w:eastAsia="zh-CN"/>
        </w:rPr>
        <w:cr/>
      </w:r>
      <w:hyperlink r:id="rId45" w:history="1">
        <w:r w:rsidRPr="00914C98">
          <w:rPr>
            <w:rStyle w:val="Hyperlink"/>
            <w:kern w:val="2"/>
            <w:sz w:val="21"/>
            <w:szCs w:val="22"/>
            <w:lang w:eastAsia="zh-CN"/>
          </w:rPr>
          <w:t>https://pubs.acs.org/doi/pdf/10.1021/acs.biochem.7b01072</w:t>
        </w:r>
      </w:hyperlink>
      <w:r>
        <w:rPr>
          <w:kern w:val="2"/>
          <w:sz w:val="21"/>
          <w:szCs w:val="22"/>
          <w:lang w:eastAsia="zh-CN"/>
        </w:rPr>
        <w:cr/>
      </w:r>
      <w:r>
        <w:rPr>
          <w:kern w:val="2"/>
          <w:sz w:val="21"/>
          <w:szCs w:val="22"/>
          <w:lang w:eastAsia="zh-CN"/>
        </w:rPr>
        <w:cr/>
      </w:r>
      <w:hyperlink r:id="rId46" w:history="1">
        <w:r w:rsidRPr="00914C98">
          <w:rPr>
            <w:rStyle w:val="Hyperlink"/>
            <w:kern w:val="2"/>
            <w:sz w:val="21"/>
            <w:szCs w:val="22"/>
            <w:lang w:eastAsia="zh-CN"/>
          </w:rPr>
          <w:t>https://www.nature.com/articles/nature23271</w:t>
        </w:r>
      </w:hyperlink>
      <w:r>
        <w:rPr>
          <w:kern w:val="2"/>
          <w:sz w:val="21"/>
          <w:szCs w:val="22"/>
          <w:lang w:eastAsia="zh-CN"/>
        </w:rPr>
        <w:cr/>
      </w:r>
      <w:r>
        <w:rPr>
          <w:kern w:val="2"/>
          <w:sz w:val="21"/>
          <w:szCs w:val="22"/>
          <w:lang w:eastAsia="zh-CN"/>
        </w:rPr>
        <w:cr/>
        <w:t>Silver, NAR, 2020, Toward a translationally independent RNA-based synthetic oscillator using deactivated CRISPR-Cas</w:t>
      </w:r>
      <w:r>
        <w:rPr>
          <w:kern w:val="2"/>
          <w:sz w:val="21"/>
          <w:szCs w:val="22"/>
          <w:lang w:eastAsia="zh-CN"/>
        </w:rPr>
        <w:cr/>
      </w:r>
      <w:r>
        <w:rPr>
          <w:kern w:val="2"/>
          <w:sz w:val="21"/>
          <w:szCs w:val="22"/>
          <w:lang w:eastAsia="zh-CN"/>
        </w:rPr>
        <w:cr/>
      </w:r>
      <w:hyperlink r:id="rId47" w:history="1">
        <w:r w:rsidRPr="00914C98">
          <w:rPr>
            <w:rStyle w:val="Hyperlink"/>
            <w:kern w:val="2"/>
            <w:sz w:val="21"/>
            <w:szCs w:val="22"/>
            <w:lang w:eastAsia="zh-CN"/>
          </w:rPr>
          <w:t>https://www.biorxiv.org/content/10.1101/2022.05.22.492993v1.abstract</w:t>
        </w:r>
      </w:hyperlink>
      <w:r>
        <w:rPr>
          <w:kern w:val="2"/>
          <w:sz w:val="21"/>
          <w:szCs w:val="22"/>
          <w:lang w:eastAsia="zh-CN"/>
        </w:rPr>
        <w:cr/>
      </w:r>
      <w:r>
        <w:rPr>
          <w:kern w:val="2"/>
          <w:sz w:val="21"/>
          <w:szCs w:val="22"/>
          <w:lang w:eastAsia="zh-CN"/>
        </w:rPr>
        <w:cr/>
      </w:r>
      <w:hyperlink r:id="rId48" w:history="1">
        <w:r w:rsidRPr="00914C98">
          <w:rPr>
            <w:rStyle w:val="Hyperlink"/>
            <w:kern w:val="2"/>
            <w:sz w:val="21"/>
            <w:szCs w:val="22"/>
            <w:lang w:eastAsia="zh-CN"/>
          </w:rPr>
          <w:t>https://www.nature.com/articles/ncomms15459</w:t>
        </w:r>
      </w:hyperlink>
      <w:r>
        <w:rPr>
          <w:kern w:val="2"/>
          <w:sz w:val="21"/>
          <w:szCs w:val="22"/>
          <w:lang w:eastAsia="zh-CN"/>
        </w:rPr>
        <w:cr/>
      </w:r>
      <w:hyperlink r:id="rId49" w:history="1">
        <w:r w:rsidRPr="00914C98">
          <w:rPr>
            <w:rStyle w:val="Hyperlink"/>
            <w:kern w:val="2"/>
            <w:sz w:val="21"/>
            <w:szCs w:val="22"/>
            <w:lang w:eastAsia="zh-CN"/>
          </w:rPr>
          <w:t>https://pubs.acs.org/doi/full/10.1021/acssynbio.5b00147</w:t>
        </w:r>
      </w:hyperlink>
      <w:r>
        <w:rPr>
          <w:kern w:val="2"/>
          <w:sz w:val="21"/>
          <w:szCs w:val="22"/>
          <w:lang w:eastAsia="zh-CN"/>
        </w:rPr>
        <w:cr/>
      </w:r>
      <w:r>
        <w:rPr>
          <w:kern w:val="2"/>
          <w:sz w:val="21"/>
          <w:szCs w:val="22"/>
          <w:lang w:eastAsia="zh-CN"/>
        </w:rPr>
        <w:cr/>
        <w:t>Sexton and Tabor, Multiplexing cell-cell communication, 2020</w:t>
      </w:r>
      <w:r>
        <w:rPr>
          <w:kern w:val="2"/>
          <w:sz w:val="21"/>
          <w:szCs w:val="22"/>
          <w:lang w:eastAsia="zh-CN"/>
        </w:rPr>
        <w:cr/>
      </w:r>
      <w:r>
        <w:rPr>
          <w:kern w:val="2"/>
          <w:sz w:val="21"/>
          <w:szCs w:val="22"/>
          <w:lang w:eastAsia="zh-CN"/>
        </w:rPr>
        <w:cr/>
      </w:r>
      <w:hyperlink r:id="rId50" w:history="1">
        <w:r w:rsidRPr="00914C98">
          <w:rPr>
            <w:rStyle w:val="Hyperlink"/>
            <w:kern w:val="2"/>
            <w:sz w:val="21"/>
            <w:szCs w:val="22"/>
            <w:lang w:eastAsia="zh-CN"/>
          </w:rPr>
          <w:t>https://www.science.org/doi/abs/10.1126/science.1232758</w:t>
        </w:r>
      </w:hyperlink>
    </w:p>
    <w:p w14:paraId="56DFD400" w14:textId="77777777" w:rsidR="00081F07" w:rsidRDefault="00081F07" w:rsidP="00081F07"/>
    <w:p w14:paraId="63D4E029" w14:textId="77777777" w:rsidR="00081F07" w:rsidRDefault="00081F07" w:rsidP="00081F07">
      <w:r>
        <w:rPr>
          <w:kern w:val="2"/>
          <w:sz w:val="21"/>
          <w:szCs w:val="22"/>
          <w:lang w:eastAsia="zh-CN"/>
        </w:rPr>
        <w:t>Rondon, Transcriptional programming using engineered systems of transcripiton factors…</w:t>
      </w:r>
    </w:p>
  </w:comment>
  <w:comment w:id="26" w:author="Microsoft Office User" w:date="2022-11-16T13:58:00Z" w:initials="MOU">
    <w:p w14:paraId="78A86EC4" w14:textId="77777777" w:rsidR="00081F07" w:rsidRDefault="00081F07" w:rsidP="00081F07">
      <w:r>
        <w:rPr>
          <w:rStyle w:val="CommentReference"/>
        </w:rPr>
        <w:annotationRef/>
      </w:r>
      <w:hyperlink r:id="rId51" w:history="1">
        <w:r w:rsidRPr="000903CA">
          <w:rPr>
            <w:rStyle w:val="Hyperlink"/>
            <w:kern w:val="2"/>
            <w:sz w:val="21"/>
            <w:szCs w:val="22"/>
            <w:lang w:eastAsia="zh-CN"/>
          </w:rPr>
          <w:t>https://academic.oup.com/nar/article/46/20/11115/5115820</w:t>
        </w:r>
      </w:hyperlink>
    </w:p>
    <w:p w14:paraId="70AE484A" w14:textId="77777777" w:rsidR="00081F07" w:rsidRDefault="00081F07" w:rsidP="00081F07">
      <w:r>
        <w:rPr>
          <w:kern w:val="2"/>
          <w:sz w:val="21"/>
          <w:szCs w:val="22"/>
          <w:lang w:eastAsia="zh-CN"/>
        </w:rPr>
        <w:cr/>
      </w:r>
      <w:hyperlink r:id="rId52" w:anchor="fig0010" w:history="1">
        <w:r w:rsidRPr="000903CA">
          <w:rPr>
            <w:rStyle w:val="Hyperlink"/>
            <w:kern w:val="2"/>
            <w:sz w:val="21"/>
            <w:szCs w:val="22"/>
            <w:lang w:eastAsia="zh-CN"/>
          </w:rPr>
          <w:t>https://www.sciencedirect.com/science/article/pii/S1367593113001713#fig0010</w:t>
        </w:r>
      </w:hyperlink>
      <w:r>
        <w:rPr>
          <w:kern w:val="2"/>
          <w:sz w:val="21"/>
          <w:szCs w:val="22"/>
          <w:lang w:eastAsia="zh-CN"/>
        </w:rPr>
        <w:cr/>
      </w:r>
    </w:p>
  </w:comment>
  <w:comment w:id="27" w:author="Microsoft Office User" w:date="2022-11-16T13:37:00Z" w:initials="MOU">
    <w:p w14:paraId="69183F15" w14:textId="77777777" w:rsidR="00081F07" w:rsidRDefault="00081F07" w:rsidP="00081F07">
      <w:r>
        <w:rPr>
          <w:rStyle w:val="CommentReference"/>
        </w:rPr>
        <w:annotationRef/>
      </w:r>
      <w:hyperlink r:id="rId53" w:history="1">
        <w:r w:rsidRPr="00CC3E2E">
          <w:rPr>
            <w:rStyle w:val="Hyperlink"/>
            <w:kern w:val="2"/>
            <w:sz w:val="21"/>
            <w:szCs w:val="22"/>
            <w:lang w:eastAsia="zh-CN"/>
          </w:rPr>
          <w:t>https://www.pnas.org/doi/epdf/10.1073/pnas.0307571101</w:t>
        </w:r>
      </w:hyperlink>
      <w:r>
        <w:rPr>
          <w:kern w:val="2"/>
          <w:sz w:val="21"/>
          <w:szCs w:val="22"/>
          <w:lang w:eastAsia="zh-CN"/>
        </w:rPr>
        <w:cr/>
      </w:r>
      <w:r>
        <w:rPr>
          <w:kern w:val="2"/>
          <w:sz w:val="21"/>
          <w:szCs w:val="22"/>
          <w:lang w:eastAsia="zh-CN"/>
        </w:rPr>
        <w:cr/>
      </w:r>
      <w:hyperlink r:id="rId54" w:history="1">
        <w:r w:rsidRPr="00CC3E2E">
          <w:rPr>
            <w:rStyle w:val="Hyperlink"/>
            <w:kern w:val="2"/>
            <w:sz w:val="21"/>
            <w:szCs w:val="22"/>
            <w:lang w:eastAsia="zh-CN"/>
          </w:rPr>
          <w:t>https://www.pnas.org/doi/epdf/10.1073/pnas.252535999</w:t>
        </w:r>
      </w:hyperlink>
      <w:r>
        <w:rPr>
          <w:kern w:val="2"/>
          <w:sz w:val="21"/>
          <w:szCs w:val="22"/>
          <w:lang w:eastAsia="zh-CN"/>
        </w:rPr>
        <w:cr/>
      </w:r>
      <w:r>
        <w:rPr>
          <w:kern w:val="2"/>
          <w:sz w:val="21"/>
          <w:szCs w:val="22"/>
          <w:lang w:eastAsia="zh-CN"/>
        </w:rPr>
        <w:cr/>
      </w:r>
      <w:hyperlink r:id="rId55" w:history="1">
        <w:r w:rsidRPr="00CC3E2E">
          <w:rPr>
            <w:rStyle w:val="Hyperlink"/>
            <w:kern w:val="2"/>
            <w:sz w:val="21"/>
            <w:szCs w:val="22"/>
            <w:lang w:eastAsia="zh-CN"/>
          </w:rPr>
          <w:t>https://www.nature.com/articles/nature09565</w:t>
        </w:r>
      </w:hyperlink>
      <w:r>
        <w:rPr>
          <w:kern w:val="2"/>
          <w:sz w:val="21"/>
          <w:szCs w:val="22"/>
          <w:lang w:eastAsia="zh-CN"/>
        </w:rPr>
        <w:cr/>
      </w:r>
      <w:r>
        <w:rPr>
          <w:kern w:val="2"/>
          <w:sz w:val="21"/>
          <w:szCs w:val="22"/>
          <w:lang w:eastAsia="zh-CN"/>
        </w:rPr>
        <w:cr/>
        <w:t>Edge detector paper</w:t>
      </w:r>
      <w:r>
        <w:rPr>
          <w:kern w:val="2"/>
          <w:sz w:val="21"/>
          <w:szCs w:val="22"/>
          <w:lang w:eastAsia="zh-CN"/>
        </w:rPr>
        <w:cr/>
      </w:r>
      <w:r>
        <w:rPr>
          <w:kern w:val="2"/>
          <w:sz w:val="21"/>
          <w:szCs w:val="22"/>
          <w:lang w:eastAsia="zh-CN"/>
        </w:rPr>
        <w:cr/>
      </w:r>
      <w:hyperlink r:id="rId56" w:history="1">
        <w:r w:rsidRPr="00CC3E2E">
          <w:rPr>
            <w:rStyle w:val="Hyperlink"/>
            <w:kern w:val="2"/>
            <w:sz w:val="21"/>
            <w:szCs w:val="22"/>
            <w:lang w:eastAsia="zh-CN"/>
          </w:rPr>
          <w:t>https://www.pnas.org/doi/abs/10.1073/pnas.0402940101</w:t>
        </w:r>
      </w:hyperlink>
      <w:r>
        <w:rPr>
          <w:kern w:val="2"/>
          <w:sz w:val="21"/>
          <w:szCs w:val="22"/>
          <w:lang w:eastAsia="zh-CN"/>
        </w:rPr>
        <w:cr/>
      </w:r>
      <w:r>
        <w:rPr>
          <w:kern w:val="2"/>
          <w:sz w:val="21"/>
          <w:szCs w:val="22"/>
          <w:lang w:eastAsia="zh-CN"/>
        </w:rPr>
        <w:cr/>
      </w:r>
      <w:hyperlink r:id="rId57" w:history="1">
        <w:r w:rsidRPr="00CC3E2E">
          <w:rPr>
            <w:rStyle w:val="Hyperlink"/>
            <w:kern w:val="2"/>
            <w:sz w:val="21"/>
            <w:szCs w:val="22"/>
            <w:lang w:eastAsia="zh-CN"/>
          </w:rPr>
          <w:t>https://www.nature.com/articles/nchembio.2390</w:t>
        </w:r>
      </w:hyperlink>
      <w:r>
        <w:rPr>
          <w:kern w:val="2"/>
          <w:sz w:val="21"/>
          <w:szCs w:val="22"/>
          <w:lang w:eastAsia="zh-CN"/>
        </w:rPr>
        <w:cr/>
      </w:r>
      <w:r>
        <w:rPr>
          <w:kern w:val="2"/>
          <w:sz w:val="21"/>
          <w:szCs w:val="22"/>
          <w:lang w:eastAsia="zh-CN"/>
        </w:rPr>
        <w:cr/>
      </w:r>
      <w:hyperlink r:id="rId58" w:history="1">
        <w:r w:rsidRPr="00CC3E2E">
          <w:rPr>
            <w:rStyle w:val="Hyperlink"/>
            <w:kern w:val="2"/>
            <w:sz w:val="21"/>
            <w:szCs w:val="22"/>
            <w:lang w:eastAsia="zh-CN"/>
          </w:rPr>
          <w:t>https://www.nature.com/articles/nature03461</w:t>
        </w:r>
      </w:hyperlink>
      <w:r>
        <w:rPr>
          <w:kern w:val="2"/>
          <w:sz w:val="21"/>
          <w:szCs w:val="22"/>
          <w:lang w:eastAsia="zh-CN"/>
        </w:rPr>
        <w:cr/>
      </w:r>
      <w:r>
        <w:rPr>
          <w:kern w:val="2"/>
          <w:sz w:val="21"/>
          <w:szCs w:val="22"/>
          <w:lang w:eastAsia="zh-CN"/>
        </w:rPr>
        <w:cr/>
      </w:r>
      <w:hyperlink r:id="rId59" w:history="1">
        <w:r w:rsidRPr="00CC3E2E">
          <w:rPr>
            <w:rStyle w:val="Hyperlink"/>
            <w:kern w:val="2"/>
            <w:sz w:val="21"/>
            <w:szCs w:val="22"/>
            <w:lang w:eastAsia="zh-CN"/>
          </w:rPr>
          <w:t>https://www.pnas.org/doi/abs/10.1073/pnas.79.4.1129</w:t>
        </w:r>
      </w:hyperlink>
      <w:r>
        <w:rPr>
          <w:kern w:val="2"/>
          <w:sz w:val="21"/>
          <w:szCs w:val="22"/>
          <w:lang w:eastAsia="zh-CN"/>
        </w:rPr>
        <w:cr/>
      </w:r>
      <w:r>
        <w:rPr>
          <w:kern w:val="2"/>
          <w:sz w:val="21"/>
          <w:szCs w:val="22"/>
          <w:lang w:eastAsia="zh-CN"/>
        </w:rPr>
        <w:cr/>
      </w:r>
      <w:hyperlink r:id="rId60" w:history="1">
        <w:r w:rsidRPr="00CC3E2E">
          <w:rPr>
            <w:rStyle w:val="Hyperlink"/>
            <w:kern w:val="2"/>
            <w:sz w:val="21"/>
            <w:szCs w:val="22"/>
            <w:lang w:eastAsia="zh-CN"/>
          </w:rPr>
          <w:t>https://www.pnas.org/doi/epdf/10.1073/pnas.1321321111</w:t>
        </w:r>
      </w:hyperlink>
      <w:r>
        <w:rPr>
          <w:kern w:val="2"/>
          <w:sz w:val="21"/>
          <w:szCs w:val="22"/>
          <w:lang w:eastAsia="zh-CN"/>
        </w:rPr>
        <w:cr/>
      </w:r>
      <w:r>
        <w:rPr>
          <w:kern w:val="2"/>
          <w:sz w:val="21"/>
          <w:szCs w:val="22"/>
          <w:lang w:eastAsia="zh-CN"/>
        </w:rPr>
        <w:cr/>
      </w:r>
      <w:hyperlink r:id="rId61" w:history="1">
        <w:r w:rsidRPr="00CC3E2E">
          <w:rPr>
            <w:rStyle w:val="Hyperlink"/>
            <w:kern w:val="2"/>
            <w:sz w:val="21"/>
            <w:szCs w:val="22"/>
            <w:lang w:eastAsia="zh-CN"/>
          </w:rPr>
          <w:t>https://www.nature.com/articles/35002125</w:t>
        </w:r>
      </w:hyperlink>
      <w:r>
        <w:rPr>
          <w:kern w:val="2"/>
          <w:sz w:val="21"/>
          <w:szCs w:val="22"/>
          <w:lang w:eastAsia="zh-CN"/>
        </w:rPr>
        <w:cr/>
      </w:r>
      <w:r>
        <w:rPr>
          <w:kern w:val="2"/>
          <w:sz w:val="21"/>
          <w:szCs w:val="22"/>
          <w:lang w:eastAsia="zh-CN"/>
        </w:rPr>
        <w:cr/>
      </w:r>
      <w:hyperlink r:id="rId62" w:history="1">
        <w:r w:rsidRPr="00CC3E2E">
          <w:rPr>
            <w:rStyle w:val="Hyperlink"/>
            <w:kern w:val="2"/>
            <w:sz w:val="21"/>
            <w:szCs w:val="22"/>
            <w:lang w:eastAsia="zh-CN"/>
          </w:rPr>
          <w:t>https://www.nature.com/articles/ncomms1516</w:t>
        </w:r>
      </w:hyperlink>
      <w:r>
        <w:rPr>
          <w:kern w:val="2"/>
          <w:sz w:val="21"/>
          <w:szCs w:val="22"/>
          <w:lang w:eastAsia="zh-CN"/>
        </w:rPr>
        <w:cr/>
      </w:r>
      <w:r>
        <w:rPr>
          <w:kern w:val="2"/>
          <w:sz w:val="21"/>
          <w:szCs w:val="22"/>
          <w:lang w:eastAsia="zh-CN"/>
        </w:rPr>
        <w:cr/>
      </w:r>
      <w:hyperlink r:id="rId63" w:history="1">
        <w:r w:rsidRPr="00CC3E2E">
          <w:rPr>
            <w:rStyle w:val="Hyperlink"/>
            <w:kern w:val="2"/>
            <w:sz w:val="21"/>
            <w:szCs w:val="22"/>
            <w:lang w:eastAsia="zh-CN"/>
          </w:rPr>
          <w:t>https://www.embopress.org/doi/epdf/10.1038/msb.2010.2</w:t>
        </w:r>
      </w:hyperlink>
      <w:r>
        <w:rPr>
          <w:kern w:val="2"/>
          <w:sz w:val="21"/>
          <w:szCs w:val="22"/>
          <w:lang w:eastAsia="zh-CN"/>
        </w:rPr>
        <w:cr/>
      </w:r>
      <w:r>
        <w:rPr>
          <w:kern w:val="2"/>
          <w:sz w:val="21"/>
          <w:szCs w:val="22"/>
          <w:lang w:eastAsia="zh-CN"/>
        </w:rPr>
        <w:cr/>
      </w:r>
      <w:hyperlink r:id="rId64" w:history="1">
        <w:r w:rsidRPr="00CC3E2E">
          <w:rPr>
            <w:rStyle w:val="Hyperlink"/>
            <w:kern w:val="2"/>
            <w:sz w:val="21"/>
            <w:szCs w:val="22"/>
            <w:lang w:eastAsia="zh-CN"/>
          </w:rPr>
          <w:t>https://pubs.acs.org/doi/full/10.1021/acssynbio.2c00093</w:t>
        </w:r>
      </w:hyperlink>
      <w:r>
        <w:rPr>
          <w:kern w:val="2"/>
          <w:sz w:val="21"/>
          <w:szCs w:val="22"/>
          <w:lang w:eastAsia="zh-CN"/>
        </w:rPr>
        <w:cr/>
      </w:r>
      <w:r>
        <w:rPr>
          <w:kern w:val="2"/>
          <w:sz w:val="21"/>
          <w:szCs w:val="22"/>
          <w:lang w:eastAsia="zh-CN"/>
        </w:rPr>
        <w:cr/>
      </w:r>
      <w:hyperlink r:id="rId65" w:history="1">
        <w:r w:rsidRPr="00CC3E2E">
          <w:rPr>
            <w:rStyle w:val="Hyperlink"/>
            <w:kern w:val="2"/>
            <w:sz w:val="21"/>
            <w:szCs w:val="22"/>
            <w:lang w:eastAsia="zh-CN"/>
          </w:rPr>
          <w:t>https://www.pnas.org/doi/epdf/10.1073/pnas.0408507102</w:t>
        </w:r>
      </w:hyperlink>
      <w:r>
        <w:rPr>
          <w:kern w:val="2"/>
          <w:sz w:val="21"/>
          <w:szCs w:val="22"/>
          <w:lang w:eastAsia="zh-CN"/>
        </w:rPr>
        <w:cr/>
      </w:r>
      <w:r>
        <w:rPr>
          <w:kern w:val="2"/>
          <w:sz w:val="21"/>
          <w:szCs w:val="22"/>
          <w:lang w:eastAsia="zh-CN"/>
        </w:rPr>
        <w:cr/>
        <w:t>Liu, Sequential establishment of stripe patterns in an expanding cell population</w:t>
      </w:r>
      <w:r>
        <w:rPr>
          <w:kern w:val="2"/>
          <w:sz w:val="21"/>
          <w:szCs w:val="22"/>
          <w:lang w:eastAsia="zh-CN"/>
        </w:rPr>
        <w:cr/>
      </w:r>
      <w:r>
        <w:rPr>
          <w:kern w:val="2"/>
          <w:sz w:val="21"/>
          <w:szCs w:val="22"/>
          <w:lang w:eastAsia="zh-CN"/>
        </w:rPr>
        <w:cr/>
        <w:t>Karig, Stochastic turing patterns in a synthetic bacterial population</w:t>
      </w:r>
    </w:p>
    <w:p w14:paraId="623900BD" w14:textId="77777777" w:rsidR="00081F07" w:rsidRDefault="00081F07" w:rsidP="00081F07"/>
    <w:p w14:paraId="3FDE3305" w14:textId="77777777" w:rsidR="00081F07" w:rsidRDefault="00081F07" w:rsidP="00081F07">
      <w:r>
        <w:rPr>
          <w:kern w:val="2"/>
          <w:sz w:val="21"/>
          <w:szCs w:val="22"/>
          <w:lang w:eastAsia="zh-CN"/>
        </w:rPr>
        <w:t>https://www.amazon.com/Genetic-Switch-Third-Lambda-Revisited/dp/0879697164</w:t>
      </w:r>
    </w:p>
  </w:comment>
  <w:comment w:id="28" w:author="Microsoft Office User" w:date="2022-11-16T15:22:00Z" w:initials="MOU">
    <w:p w14:paraId="4A5810EC" w14:textId="77777777" w:rsidR="00081F07" w:rsidRDefault="00081F07" w:rsidP="00081F07">
      <w:r>
        <w:rPr>
          <w:rStyle w:val="CommentReference"/>
        </w:rPr>
        <w:annotationRef/>
      </w:r>
      <w:hyperlink r:id="rId66" w:history="1">
        <w:r w:rsidRPr="00EB487B">
          <w:rPr>
            <w:rStyle w:val="Hyperlink"/>
            <w:kern w:val="2"/>
            <w:sz w:val="21"/>
            <w:szCs w:val="22"/>
            <w:lang w:eastAsia="zh-CN"/>
          </w:rPr>
          <w:t>http://symposium.cshlp.org/content/35/283.full.pdf+html</w:t>
        </w:r>
      </w:hyperlink>
      <w:r>
        <w:rPr>
          <w:kern w:val="2"/>
          <w:sz w:val="21"/>
          <w:szCs w:val="22"/>
          <w:lang w:eastAsia="zh-CN"/>
        </w:rPr>
        <w:cr/>
      </w:r>
      <w:r>
        <w:rPr>
          <w:kern w:val="2"/>
          <w:sz w:val="21"/>
          <w:szCs w:val="22"/>
          <w:lang w:eastAsia="zh-CN"/>
        </w:rPr>
        <w:cr/>
      </w:r>
      <w:hyperlink r:id="rId67" w:history="1">
        <w:r w:rsidRPr="00EB487B">
          <w:rPr>
            <w:rStyle w:val="Hyperlink"/>
            <w:kern w:val="2"/>
            <w:sz w:val="21"/>
            <w:szCs w:val="22"/>
            <w:lang w:eastAsia="zh-CN"/>
          </w:rPr>
          <w:t>https://pubs.acs.org/doi/abs/10.1021/acssynbio.7b00414</w:t>
        </w:r>
      </w:hyperlink>
    </w:p>
    <w:p w14:paraId="2F8DF9DD" w14:textId="77777777" w:rsidR="00081F07" w:rsidRDefault="00081F07" w:rsidP="00081F07"/>
    <w:p w14:paraId="74B75BBD" w14:textId="77777777" w:rsidR="00081F07" w:rsidRDefault="00081F07" w:rsidP="00081F07">
      <w:r>
        <w:rPr>
          <w:kern w:val="2"/>
          <w:sz w:val="21"/>
          <w:szCs w:val="22"/>
          <w:lang w:eastAsia="zh-CN"/>
        </w:rPr>
        <w:t>Hou, Engineering the ultrasensitive transcription factors by fusing a modular oligomerization domain</w:t>
      </w:r>
    </w:p>
  </w:comment>
  <w:comment w:id="29" w:author="Christopher A. Voigt" w:date="2022-11-21T11:38:00Z" w:initials="CAV">
    <w:p w14:paraId="3947544D" w14:textId="77777777" w:rsidR="00081F07" w:rsidRDefault="00081F07" w:rsidP="00081F07">
      <w:r>
        <w:rPr>
          <w:rStyle w:val="CommentReference"/>
        </w:rPr>
        <w:annotationRef/>
      </w:r>
      <w:r>
        <w:rPr>
          <w:kern w:val="2"/>
          <w:sz w:val="21"/>
          <w:szCs w:val="22"/>
          <w:lang w:eastAsia="zh-CN"/>
        </w:rPr>
        <w:t>Brodel, Engineering orthogonal dual transcript factors for multi-input synthetic promoters.</w:t>
      </w:r>
    </w:p>
  </w:comment>
  <w:comment w:id="30" w:author="Christopher A. Voigt" w:date="2022-11-16T12:03:00Z" w:initials="CAV">
    <w:p w14:paraId="0079E485" w14:textId="77777777" w:rsidR="00081F07" w:rsidRDefault="00081F07" w:rsidP="00081F07">
      <w:r>
        <w:rPr>
          <w:rStyle w:val="CommentReference"/>
        </w:rPr>
        <w:annotationRef/>
      </w:r>
      <w:r>
        <w:rPr>
          <w:kern w:val="2"/>
          <w:sz w:val="21"/>
          <w:szCs w:val="22"/>
          <w:lang w:eastAsia="zh-CN"/>
        </w:rPr>
        <w:t>Macia, Distributed computation: the new</w:t>
      </w:r>
      <w:r>
        <w:rPr>
          <w:kern w:val="2"/>
          <w:sz w:val="21"/>
          <w:szCs w:val="22"/>
          <w:lang w:eastAsia="zh-CN"/>
        </w:rPr>
        <w:cr/>
        <w:t>wave of synthetic biology devices</w:t>
      </w:r>
      <w:r>
        <w:rPr>
          <w:kern w:val="2"/>
          <w:sz w:val="21"/>
          <w:szCs w:val="22"/>
          <w:lang w:eastAsia="zh-CN"/>
        </w:rPr>
        <w:cr/>
      </w:r>
      <w:r>
        <w:rPr>
          <w:kern w:val="2"/>
          <w:sz w:val="21"/>
          <w:szCs w:val="22"/>
          <w:lang w:eastAsia="zh-CN"/>
        </w:rPr>
        <w:cr/>
        <w:t>Chen, iScience, 2021, 103536</w:t>
      </w:r>
      <w:r>
        <w:rPr>
          <w:kern w:val="2"/>
          <w:sz w:val="21"/>
          <w:szCs w:val="22"/>
          <w:lang w:eastAsia="zh-CN"/>
        </w:rPr>
        <w:cr/>
      </w:r>
      <w:r>
        <w:rPr>
          <w:kern w:val="2"/>
          <w:sz w:val="21"/>
          <w:szCs w:val="22"/>
          <w:lang w:eastAsia="zh-CN"/>
        </w:rPr>
        <w:cr/>
      </w:r>
    </w:p>
  </w:comment>
  <w:comment w:id="31" w:author="Christopher A. Voigt" w:date="2022-11-20T19:30:00Z" w:initials="CAV">
    <w:p w14:paraId="5F406DEC" w14:textId="77777777" w:rsidR="00081F07" w:rsidRDefault="00081F07" w:rsidP="00081F07">
      <w:r>
        <w:rPr>
          <w:rStyle w:val="CommentReference"/>
        </w:rPr>
        <w:annotationRef/>
      </w:r>
      <w:r>
        <w:rPr>
          <w:kern w:val="2"/>
          <w:sz w:val="21"/>
          <w:szCs w:val="22"/>
          <w:lang w:eastAsia="zh-CN"/>
        </w:rPr>
        <w:t>Kylilis, Tuza, Stan, Polizzi, Tools for engineering coordinated system behavior</w:t>
      </w:r>
    </w:p>
    <w:p w14:paraId="45C5EC00" w14:textId="77777777" w:rsidR="00081F07" w:rsidRDefault="00081F07" w:rsidP="00081F07"/>
    <w:p w14:paraId="54FB8534" w14:textId="77777777" w:rsidR="00081F07" w:rsidRDefault="00081F07" w:rsidP="00081F07">
      <w:r>
        <w:rPr>
          <w:kern w:val="2"/>
          <w:sz w:val="21"/>
          <w:szCs w:val="22"/>
          <w:lang w:eastAsia="zh-CN"/>
        </w:rPr>
        <w:t>Weber, Synthetic ecosystems based on airborne inter- and intrakingdom communication, PNAS 2007</w:t>
      </w:r>
    </w:p>
  </w:comment>
  <w:comment w:id="32" w:author="Microsoft Office User" w:date="2022-11-16T15:23:00Z" w:initials="MOU">
    <w:p w14:paraId="5032077D" w14:textId="77777777" w:rsidR="00081F07" w:rsidRDefault="00081F07" w:rsidP="00081F07">
      <w:r>
        <w:rPr>
          <w:rStyle w:val="CommentReference"/>
        </w:rPr>
        <w:annotationRef/>
      </w:r>
      <w:hyperlink r:id="rId68" w:history="1">
        <w:r w:rsidRPr="00547DC2">
          <w:rPr>
            <w:rStyle w:val="Hyperlink"/>
            <w:kern w:val="2"/>
            <w:sz w:val="21"/>
            <w:szCs w:val="22"/>
            <w:lang w:eastAsia="zh-CN"/>
          </w:rPr>
          <w:t>https://reader.elsevier.com/reader/sd/pii/S0958166914001475?token=A10D6964B9EFCCCE33EF657793FB9D5EF2961DF672132B8CDA9C5D5CEB70498267B154124883E0CBE9E87ACE0A118E17&amp;originRegion=us-east-1&amp;originCreation=20221116202308</w:t>
        </w:r>
      </w:hyperlink>
      <w:r>
        <w:rPr>
          <w:kern w:val="2"/>
          <w:sz w:val="21"/>
          <w:szCs w:val="22"/>
          <w:lang w:eastAsia="zh-CN"/>
        </w:rPr>
        <w:cr/>
      </w:r>
      <w:r>
        <w:rPr>
          <w:kern w:val="2"/>
          <w:sz w:val="21"/>
          <w:szCs w:val="22"/>
          <w:lang w:eastAsia="zh-CN"/>
        </w:rPr>
        <w:cr/>
        <w:t>Engineered communications for microbial robotics</w:t>
      </w:r>
      <w:r>
        <w:rPr>
          <w:kern w:val="2"/>
          <w:sz w:val="21"/>
          <w:szCs w:val="22"/>
          <w:lang w:eastAsia="zh-CN"/>
        </w:rPr>
        <w:cr/>
      </w:r>
      <w:hyperlink r:id="rId69" w:anchor="auth-Ron-Weiss" w:history="1">
        <w:r w:rsidRPr="00547DC2">
          <w:rPr>
            <w:rStyle w:val="Hyperlink"/>
            <w:kern w:val="2"/>
            <w:sz w:val="21"/>
            <w:szCs w:val="22"/>
            <w:lang w:eastAsia="zh-CN"/>
          </w:rPr>
          <w:t>Ron Weiss</w:t>
        </w:r>
      </w:hyperlink>
      <w:r>
        <w:rPr>
          <w:kern w:val="2"/>
          <w:sz w:val="21"/>
          <w:szCs w:val="22"/>
          <w:lang w:eastAsia="zh-CN"/>
        </w:rPr>
        <w:t> &amp; </w:t>
      </w:r>
      <w:r>
        <w:rPr>
          <w:kern w:val="2"/>
          <w:sz w:val="21"/>
          <w:szCs w:val="22"/>
          <w:lang w:eastAsia="zh-CN"/>
        </w:rPr>
        <w:cr/>
      </w:r>
      <w:hyperlink r:id="rId70" w:anchor="auth-Thomas_F_-Knight" w:history="1">
        <w:r w:rsidRPr="00547DC2">
          <w:rPr>
            <w:rStyle w:val="Hyperlink"/>
            <w:kern w:val="2"/>
            <w:sz w:val="21"/>
            <w:szCs w:val="22"/>
            <w:lang w:eastAsia="zh-CN"/>
          </w:rPr>
          <w:t>Thomas F. Knight Jr.</w:t>
        </w:r>
      </w:hyperlink>
      <w:r>
        <w:rPr>
          <w:kern w:val="2"/>
          <w:sz w:val="21"/>
          <w:szCs w:val="22"/>
          <w:lang w:eastAsia="zh-CN"/>
        </w:rPr>
        <w:t> </w:t>
      </w:r>
      <w:r>
        <w:rPr>
          <w:kern w:val="2"/>
          <w:sz w:val="21"/>
          <w:szCs w:val="22"/>
          <w:lang w:eastAsia="zh-CN"/>
        </w:rPr>
        <w:cr/>
      </w:r>
      <w:r>
        <w:rPr>
          <w:kern w:val="2"/>
          <w:sz w:val="21"/>
          <w:szCs w:val="22"/>
          <w:lang w:eastAsia="zh-CN"/>
        </w:rPr>
        <w:cr/>
      </w:r>
      <w:hyperlink r:id="rId71" w:history="1">
        <w:r w:rsidRPr="00547DC2">
          <w:rPr>
            <w:rStyle w:val="Hyperlink"/>
            <w:kern w:val="2"/>
            <w:sz w:val="21"/>
            <w:szCs w:val="22"/>
            <w:lang w:eastAsia="zh-CN"/>
          </w:rPr>
          <w:t>Cellular Computation and Communication Using Engineered Genetic Regulatory Networks.</w:t>
        </w:r>
      </w:hyperlink>
      <w:r>
        <w:rPr>
          <w:kern w:val="2"/>
          <w:sz w:val="21"/>
          <w:szCs w:val="22"/>
          <w:lang w:eastAsia="zh-CN"/>
        </w:rPr>
        <w:cr/>
      </w:r>
      <w:hyperlink r:id="rId72" w:history="1">
        <w:r w:rsidRPr="00547DC2">
          <w:rPr>
            <w:rStyle w:val="Hyperlink"/>
            <w:kern w:val="2"/>
            <w:sz w:val="21"/>
            <w:szCs w:val="22"/>
            <w:lang w:eastAsia="zh-CN"/>
          </w:rPr>
          <w:t>R Weiss</w:t>
        </w:r>
      </w:hyperlink>
      <w:r>
        <w:rPr>
          <w:kern w:val="2"/>
          <w:sz w:val="21"/>
          <w:szCs w:val="22"/>
          <w:lang w:eastAsia="zh-CN"/>
        </w:rPr>
        <w:t>, TF </w:t>
      </w:r>
      <w:r>
        <w:rPr>
          <w:b/>
          <w:bCs/>
          <w:kern w:val="2"/>
          <w:sz w:val="21"/>
          <w:szCs w:val="22"/>
          <w:lang w:eastAsia="zh-CN"/>
        </w:rPr>
        <w:t>Knight </w:t>
      </w:r>
      <w:r>
        <w:rPr>
          <w:kern w:val="2"/>
          <w:sz w:val="21"/>
          <w:szCs w:val="22"/>
          <w:lang w:eastAsia="zh-CN"/>
        </w:rPr>
        <w:t>Jr, GJ Sussman - 2004</w:t>
      </w:r>
      <w:r>
        <w:rPr>
          <w:kern w:val="2"/>
          <w:sz w:val="21"/>
          <w:szCs w:val="22"/>
          <w:lang w:eastAsia="zh-CN"/>
        </w:rPr>
        <w:cr/>
      </w:r>
      <w:r>
        <w:rPr>
          <w:kern w:val="2"/>
          <w:sz w:val="21"/>
          <w:szCs w:val="22"/>
          <w:lang w:eastAsia="zh-CN"/>
        </w:rPr>
        <w:cr/>
      </w:r>
      <w:hyperlink r:id="rId73" w:history="1">
        <w:r w:rsidRPr="00547DC2">
          <w:rPr>
            <w:rStyle w:val="Hyperlink"/>
            <w:kern w:val="2"/>
            <w:sz w:val="21"/>
            <w:szCs w:val="22"/>
            <w:lang w:eastAsia="zh-CN"/>
          </w:rPr>
          <w:t>https://www.nature.com/articles/nbt1413</w:t>
        </w:r>
      </w:hyperlink>
    </w:p>
    <w:p w14:paraId="2A5619F5" w14:textId="77777777" w:rsidR="00081F07" w:rsidRDefault="00081F07" w:rsidP="00081F07"/>
    <w:p w14:paraId="442E93C9" w14:textId="77777777" w:rsidR="00081F07" w:rsidRDefault="00000000" w:rsidP="00081F07">
      <w:pPr>
        <w:rPr>
          <w:kern w:val="2"/>
          <w:sz w:val="21"/>
          <w:szCs w:val="22"/>
          <w:lang w:eastAsia="zh-CN"/>
        </w:rPr>
      </w:pPr>
      <w:hyperlink r:id="rId74" w:history="1">
        <w:r w:rsidR="00081F07" w:rsidRPr="00547DC2">
          <w:rPr>
            <w:rStyle w:val="Hyperlink"/>
            <w:kern w:val="2"/>
            <w:sz w:val="21"/>
            <w:szCs w:val="22"/>
            <w:lang w:eastAsia="zh-CN"/>
          </w:rPr>
          <w:t xml:space="preserve">Sender-receiver systems and </w:t>
        </w:r>
      </w:hyperlink>
      <w:r w:rsidR="00081F07">
        <w:rPr>
          <w:kern w:val="2"/>
          <w:sz w:val="21"/>
          <w:szCs w:val="22"/>
          <w:lang w:eastAsia="zh-CN"/>
        </w:rPr>
        <w:t>applying</w:t>
      </w:r>
      <w:hyperlink r:id="rId75" w:history="1">
        <w:r w:rsidR="00081F07" w:rsidRPr="00547DC2">
          <w:rPr>
            <w:rStyle w:val="Hyperlink"/>
            <w:kern w:val="2"/>
            <w:sz w:val="21"/>
            <w:szCs w:val="22"/>
            <w:lang w:eastAsia="zh-CN"/>
          </w:rPr>
          <w:t xml:space="preserve"> </w:t>
        </w:r>
      </w:hyperlink>
      <w:r w:rsidR="00081F07">
        <w:rPr>
          <w:kern w:val="2"/>
          <w:sz w:val="21"/>
          <w:szCs w:val="22"/>
          <w:lang w:eastAsia="zh-CN"/>
        </w:rPr>
        <w:t>information theory for quantitative synthetic biology, Curr Opin Biotech, 2015</w:t>
      </w:r>
    </w:p>
    <w:p w14:paraId="49E8604F" w14:textId="77777777" w:rsidR="00081F07" w:rsidRDefault="00081F07" w:rsidP="00081F07">
      <w:pPr>
        <w:rPr>
          <w:kern w:val="2"/>
          <w:sz w:val="21"/>
          <w:szCs w:val="22"/>
          <w:lang w:eastAsia="zh-CN"/>
        </w:rPr>
      </w:pPr>
    </w:p>
    <w:p w14:paraId="72C38BD1" w14:textId="77777777" w:rsidR="00081F07" w:rsidRDefault="00081F07" w:rsidP="00081F07">
      <w:r>
        <w:rPr>
          <w:kern w:val="2"/>
          <w:sz w:val="21"/>
          <w:szCs w:val="22"/>
          <w:lang w:eastAsia="zh-CN"/>
        </w:rPr>
        <w:t>Bacchus and Fussenegger, Engineering of synthetic intercellular communication systems, 2012</w:t>
      </w:r>
    </w:p>
  </w:comment>
  <w:comment w:id="33" w:author="Microsoft Office User" w:date="2022-11-16T13:27:00Z" w:initials="MOU">
    <w:p w14:paraId="52D7B7F4" w14:textId="77777777" w:rsidR="00081F07" w:rsidRDefault="00081F07" w:rsidP="00081F07">
      <w:r>
        <w:rPr>
          <w:rStyle w:val="CommentReference"/>
        </w:rPr>
        <w:annotationRef/>
      </w:r>
      <w:r>
        <w:rPr>
          <w:kern w:val="2"/>
          <w:sz w:val="21"/>
          <w:szCs w:val="22"/>
          <w:lang w:eastAsia="zh-CN"/>
        </w:rPr>
        <w:t>Our edge detector paper</w:t>
      </w:r>
      <w:r>
        <w:rPr>
          <w:kern w:val="2"/>
          <w:sz w:val="21"/>
          <w:szCs w:val="22"/>
          <w:lang w:eastAsia="zh-CN"/>
        </w:rPr>
        <w:cr/>
      </w:r>
      <w:r>
        <w:rPr>
          <w:kern w:val="2"/>
          <w:sz w:val="21"/>
          <w:szCs w:val="22"/>
          <w:lang w:eastAsia="zh-CN"/>
        </w:rPr>
        <w:cr/>
        <w:t>Payne, MSB, 2013, 9: 697</w:t>
      </w:r>
      <w:r>
        <w:rPr>
          <w:kern w:val="2"/>
          <w:sz w:val="21"/>
          <w:szCs w:val="22"/>
          <w:lang w:eastAsia="zh-CN"/>
        </w:rPr>
        <w:cr/>
      </w:r>
      <w:r>
        <w:rPr>
          <w:kern w:val="2"/>
          <w:sz w:val="21"/>
          <w:szCs w:val="22"/>
          <w:lang w:eastAsia="zh-CN"/>
        </w:rPr>
        <w:cr/>
      </w:r>
      <w:hyperlink r:id="rId76" w:history="1">
        <w:r w:rsidRPr="00A36778">
          <w:rPr>
            <w:rStyle w:val="Hyperlink"/>
            <w:kern w:val="2"/>
            <w:sz w:val="21"/>
            <w:szCs w:val="22"/>
            <w:lang w:eastAsia="zh-CN"/>
          </w:rPr>
          <w:t>https://www.nature.com/articles/nature03461</w:t>
        </w:r>
      </w:hyperlink>
      <w:r>
        <w:rPr>
          <w:kern w:val="2"/>
          <w:sz w:val="21"/>
          <w:szCs w:val="22"/>
          <w:lang w:eastAsia="zh-CN"/>
        </w:rPr>
        <w:cr/>
      </w:r>
      <w:r>
        <w:rPr>
          <w:kern w:val="2"/>
          <w:sz w:val="21"/>
          <w:szCs w:val="22"/>
          <w:lang w:eastAsia="zh-CN"/>
        </w:rPr>
        <w:cr/>
        <w:t>Danino, A synchronized quorum of genetic clocks</w:t>
      </w:r>
      <w:r>
        <w:rPr>
          <w:kern w:val="2"/>
          <w:sz w:val="21"/>
          <w:szCs w:val="22"/>
          <w:lang w:eastAsia="zh-CN"/>
        </w:rPr>
        <w:cr/>
      </w:r>
      <w:r>
        <w:rPr>
          <w:kern w:val="2"/>
          <w:sz w:val="21"/>
          <w:szCs w:val="22"/>
          <w:lang w:eastAsia="zh-CN"/>
        </w:rPr>
        <w:cr/>
        <w:t>Blagadde, A synthetic Escherichia coli predator prey ecosystem, MSB, 2008</w:t>
      </w:r>
      <w:r>
        <w:rPr>
          <w:kern w:val="2"/>
          <w:sz w:val="21"/>
          <w:szCs w:val="22"/>
          <w:lang w:eastAsia="zh-CN"/>
        </w:rPr>
        <w:cr/>
      </w:r>
      <w:r>
        <w:rPr>
          <w:kern w:val="2"/>
          <w:sz w:val="21"/>
          <w:szCs w:val="22"/>
          <w:lang w:eastAsia="zh-CN"/>
        </w:rPr>
        <w:cr/>
        <w:t xml:space="preserve">Brenner, Engineered bidirectional communication mediates a consensus </w:t>
      </w:r>
      <w:r>
        <w:rPr>
          <w:kern w:val="2"/>
          <w:sz w:val="21"/>
          <w:szCs w:val="22"/>
          <w:lang w:eastAsia="zh-CN"/>
        </w:rPr>
        <w:cr/>
      </w:r>
      <w:r>
        <w:rPr>
          <w:kern w:val="2"/>
          <w:sz w:val="21"/>
          <w:szCs w:val="22"/>
          <w:lang w:eastAsia="zh-CN"/>
        </w:rPr>
        <w:cr/>
        <w:t>Liu, Sequential establishment of stripe patterns in an expanding cell population</w:t>
      </w:r>
      <w:r>
        <w:rPr>
          <w:kern w:val="2"/>
          <w:sz w:val="21"/>
          <w:szCs w:val="22"/>
          <w:lang w:eastAsia="zh-CN"/>
        </w:rPr>
        <w:cr/>
      </w:r>
      <w:r>
        <w:rPr>
          <w:kern w:val="2"/>
          <w:sz w:val="21"/>
          <w:szCs w:val="22"/>
          <w:lang w:eastAsia="zh-CN"/>
        </w:rPr>
        <w:cr/>
        <w:t>Payne, Temporal control of self-organized pattern formation without morphogen gradients in bacteria</w:t>
      </w:r>
      <w:r>
        <w:rPr>
          <w:kern w:val="2"/>
          <w:sz w:val="21"/>
          <w:szCs w:val="22"/>
          <w:lang w:eastAsia="zh-CN"/>
        </w:rPr>
        <w:cr/>
      </w:r>
      <w:r>
        <w:rPr>
          <w:kern w:val="2"/>
          <w:sz w:val="21"/>
          <w:szCs w:val="22"/>
          <w:lang w:eastAsia="zh-CN"/>
        </w:rPr>
        <w:cr/>
        <w:t>Toda, Programming self-organizing multicellular structures with synthetic cell-cell signaling</w:t>
      </w:r>
      <w:r>
        <w:rPr>
          <w:kern w:val="2"/>
          <w:sz w:val="21"/>
          <w:szCs w:val="22"/>
          <w:lang w:eastAsia="zh-CN"/>
        </w:rPr>
        <w:cr/>
      </w:r>
      <w:r>
        <w:rPr>
          <w:kern w:val="2"/>
          <w:sz w:val="21"/>
          <w:szCs w:val="22"/>
          <w:lang w:eastAsia="zh-CN"/>
        </w:rPr>
        <w:cr/>
        <w:t>Cao 2016 Collective space-sensing coordinates pattern scaling in Engineered bacteria</w:t>
      </w:r>
      <w:r>
        <w:rPr>
          <w:kern w:val="2"/>
          <w:sz w:val="21"/>
          <w:szCs w:val="22"/>
          <w:lang w:eastAsia="zh-CN"/>
        </w:rPr>
        <w:cr/>
      </w:r>
      <w:r>
        <w:rPr>
          <w:kern w:val="2"/>
          <w:sz w:val="21"/>
          <w:szCs w:val="22"/>
          <w:lang w:eastAsia="zh-CN"/>
        </w:rPr>
        <w:cr/>
        <w:t>Karig, Stochastic turing patterns in a synthetic bacterial population</w:t>
      </w:r>
    </w:p>
    <w:p w14:paraId="38B8DC30" w14:textId="77777777" w:rsidR="00081F07" w:rsidRDefault="00081F07" w:rsidP="00081F07"/>
    <w:p w14:paraId="26E40165" w14:textId="77777777" w:rsidR="00081F07" w:rsidRDefault="00081F07" w:rsidP="00081F07">
      <w:r>
        <w:rPr>
          <w:kern w:val="2"/>
          <w:sz w:val="21"/>
          <w:szCs w:val="22"/>
          <w:lang w:eastAsia="zh-CN"/>
        </w:rPr>
        <w:t>Alnahhas, Majority sensing in synthetic microbial consortia</w:t>
      </w:r>
    </w:p>
  </w:comment>
  <w:comment w:id="34" w:author="Microsoft Office User" w:date="2022-11-16T15:26:00Z" w:initials="MOU">
    <w:p w14:paraId="14163F02" w14:textId="77777777" w:rsidR="00081F07" w:rsidRDefault="00081F07" w:rsidP="00081F07">
      <w:r>
        <w:rPr>
          <w:rStyle w:val="CommentReference"/>
        </w:rPr>
        <w:annotationRef/>
      </w:r>
      <w:r>
        <w:rPr>
          <w:kern w:val="2"/>
          <w:sz w:val="21"/>
          <w:szCs w:val="22"/>
          <w:lang w:eastAsia="zh-CN"/>
        </w:rPr>
        <w:t>Alvin’s paper</w:t>
      </w:r>
      <w:r>
        <w:rPr>
          <w:kern w:val="2"/>
          <w:sz w:val="21"/>
          <w:szCs w:val="22"/>
          <w:lang w:eastAsia="zh-CN"/>
        </w:rPr>
        <w:cr/>
      </w:r>
    </w:p>
  </w:comment>
  <w:comment w:id="35" w:author="Christopher A. Voigt" w:date="2022-11-18T10:46:00Z" w:initials="CAV">
    <w:p w14:paraId="347BF5DC" w14:textId="77777777" w:rsidR="00081F07" w:rsidRDefault="00081F07" w:rsidP="00081F07">
      <w:r>
        <w:rPr>
          <w:rStyle w:val="CommentReference"/>
        </w:rPr>
        <w:annotationRef/>
      </w:r>
      <w:r>
        <w:rPr>
          <w:kern w:val="2"/>
          <w:sz w:val="21"/>
          <w:szCs w:val="22"/>
          <w:lang w:eastAsia="zh-CN"/>
        </w:rPr>
        <w:t>Sarkar, ACSSB, 2021, 10: 2456</w:t>
      </w:r>
    </w:p>
  </w:comment>
  <w:comment w:id="36" w:author="Christopher A. Voigt" w:date="2022-11-18T11:06:00Z" w:initials="CAV">
    <w:p w14:paraId="1293D35D" w14:textId="77777777" w:rsidR="00081F07" w:rsidRDefault="00081F07" w:rsidP="00081F07">
      <w:r>
        <w:rPr>
          <w:rStyle w:val="CommentReference"/>
        </w:rPr>
        <w:annotationRef/>
      </w:r>
      <w:r>
        <w:rPr>
          <w:kern w:val="2"/>
          <w:sz w:val="21"/>
          <w:szCs w:val="22"/>
          <w:lang w:eastAsia="zh-CN"/>
        </w:rPr>
        <w:t>Sexton and Tabor, Multiplexing cell-cell communication, 2020</w:t>
      </w:r>
    </w:p>
    <w:p w14:paraId="4C20537A" w14:textId="77777777" w:rsidR="00081F07" w:rsidRDefault="00081F07" w:rsidP="00081F07"/>
    <w:p w14:paraId="0F2F4E1C" w14:textId="77777777" w:rsidR="00081F07" w:rsidRDefault="00081F07" w:rsidP="00081F07">
      <w:r>
        <w:rPr>
          <w:kern w:val="2"/>
          <w:sz w:val="21"/>
          <w:szCs w:val="22"/>
          <w:lang w:eastAsia="zh-CN"/>
        </w:rPr>
        <w:t>Regot Nature 2011, 469: 207</w:t>
      </w:r>
    </w:p>
    <w:p w14:paraId="24D43308" w14:textId="77777777" w:rsidR="00081F07" w:rsidRDefault="00081F07" w:rsidP="00081F07"/>
    <w:p w14:paraId="7BB68FD8" w14:textId="77777777" w:rsidR="00081F07" w:rsidRDefault="00081F07" w:rsidP="00081F07">
      <w:r>
        <w:rPr>
          <w:kern w:val="2"/>
          <w:sz w:val="21"/>
          <w:szCs w:val="22"/>
          <w:lang w:eastAsia="zh-CN"/>
        </w:rPr>
        <w:t>Macia, Implementation of complex biological logic circuits using spatially distributed multicellular consortia</w:t>
      </w:r>
    </w:p>
  </w:comment>
  <w:comment w:id="37" w:author="Microsoft Office User" w:date="2022-11-18T14:45:00Z" w:initials="MOU">
    <w:p w14:paraId="25B95EC9" w14:textId="77777777" w:rsidR="00081F07" w:rsidRDefault="00081F07" w:rsidP="00081F07">
      <w:pPr>
        <w:pStyle w:val="CommentText"/>
      </w:pPr>
      <w:r>
        <w:rPr>
          <w:rStyle w:val="CommentReference"/>
        </w:rPr>
        <w:annotationRef/>
      </w:r>
      <w:r>
        <w:t>Urrios, A synthetic multicellular memory device, ACCSB</w:t>
      </w:r>
    </w:p>
    <w:p w14:paraId="53760EAC" w14:textId="77777777" w:rsidR="00081F07" w:rsidRDefault="00081F07" w:rsidP="00081F07">
      <w:pPr>
        <w:pStyle w:val="CommentText"/>
      </w:pPr>
    </w:p>
    <w:p w14:paraId="731DCB86" w14:textId="77777777" w:rsidR="00081F07" w:rsidRDefault="00081F07" w:rsidP="00081F07">
      <w:r>
        <w:rPr>
          <w:rStyle w:val="CommentReference"/>
        </w:rPr>
        <w:annotationRef/>
      </w:r>
      <w:r>
        <w:rPr>
          <w:kern w:val="2"/>
          <w:sz w:val="21"/>
          <w:szCs w:val="22"/>
          <w:lang w:eastAsia="zh-CN"/>
        </w:rPr>
        <w:t>Carignano, Modular, robust and extendible multicellular circuit design in yeast, 2022</w:t>
      </w:r>
    </w:p>
    <w:p w14:paraId="5915DB39" w14:textId="77777777" w:rsidR="00081F07" w:rsidRDefault="00081F07" w:rsidP="00081F07">
      <w:pPr>
        <w:pStyle w:val="CommentText"/>
      </w:pPr>
    </w:p>
  </w:comment>
  <w:comment w:id="38" w:author="Christopher A. Voigt" w:date="2022-11-20T17:55:00Z" w:initials="CAV">
    <w:p w14:paraId="36880A2D" w14:textId="77777777" w:rsidR="00081F07" w:rsidRDefault="00081F07" w:rsidP="00081F07">
      <w:r>
        <w:rPr>
          <w:rStyle w:val="CommentReference"/>
        </w:rPr>
        <w:annotationRef/>
      </w:r>
      <w:r>
        <w:rPr>
          <w:kern w:val="2"/>
          <w:sz w:val="21"/>
          <w:szCs w:val="22"/>
          <w:lang w:eastAsia="zh-CN"/>
        </w:rPr>
        <w:t>Macia, Implementation of complex biological logic circuits using spatially distributed multicellular consortia</w:t>
      </w:r>
    </w:p>
  </w:comment>
  <w:comment w:id="39" w:author="Christopher A. Voigt" w:date="2022-11-18T11:54:00Z" w:initials="CAV">
    <w:p w14:paraId="1BFB2C7A" w14:textId="77777777" w:rsidR="00081F07" w:rsidRDefault="00081F07" w:rsidP="00081F07">
      <w:r>
        <w:rPr>
          <w:rStyle w:val="CommentReference"/>
        </w:rPr>
        <w:annotationRef/>
      </w:r>
      <w:r>
        <w:rPr>
          <w:kern w:val="2"/>
          <w:sz w:val="21"/>
          <w:szCs w:val="22"/>
          <w:lang w:eastAsia="zh-CN"/>
        </w:rPr>
        <w:t>Carignano, Modular, robust and extendible multicellular circuit design in yeast, 2022</w:t>
      </w:r>
    </w:p>
  </w:comment>
  <w:comment w:id="40" w:author="Christopher A. Voigt" w:date="2022-11-18T10:58:00Z" w:initials="CAV">
    <w:p w14:paraId="0DE60CC8" w14:textId="77777777" w:rsidR="00081F07" w:rsidRDefault="00081F07" w:rsidP="00081F07">
      <w:r>
        <w:rPr>
          <w:rStyle w:val="CommentReference"/>
        </w:rPr>
        <w:annotationRef/>
      </w:r>
      <w:r>
        <w:rPr>
          <w:kern w:val="2"/>
          <w:sz w:val="21"/>
          <w:szCs w:val="22"/>
          <w:lang w:eastAsia="zh-CN"/>
        </w:rPr>
        <w:t>Regot Nature 2011, 469: 207</w:t>
      </w:r>
    </w:p>
    <w:p w14:paraId="4D84FA92" w14:textId="77777777" w:rsidR="00081F07" w:rsidRDefault="00081F07" w:rsidP="00081F07"/>
    <w:p w14:paraId="018D896F" w14:textId="77777777" w:rsidR="00081F07" w:rsidRDefault="00081F07" w:rsidP="00081F07">
      <w:r>
        <w:rPr>
          <w:kern w:val="2"/>
          <w:sz w:val="21"/>
          <w:szCs w:val="22"/>
          <w:lang w:eastAsia="zh-CN"/>
        </w:rPr>
        <w:t>Ausländer, Nature Methods, 2018, 15: 57</w:t>
      </w:r>
    </w:p>
  </w:comment>
  <w:comment w:id="41" w:author="Microsoft Office User" w:date="2022-11-16T15:51:00Z" w:initials="MOU">
    <w:p w14:paraId="2DDE2B5C" w14:textId="77777777" w:rsidR="00081F07" w:rsidRDefault="00081F07" w:rsidP="00081F07">
      <w:r>
        <w:rPr>
          <w:rStyle w:val="CommentReference"/>
        </w:rPr>
        <w:annotationRef/>
      </w:r>
      <w:hyperlink r:id="rId77" w:history="1">
        <w:r w:rsidRPr="000908A9">
          <w:rPr>
            <w:rStyle w:val="Hyperlink"/>
            <w:kern w:val="2"/>
            <w:sz w:val="21"/>
            <w:szCs w:val="22"/>
            <w:lang w:eastAsia="zh-CN"/>
          </w:rPr>
          <w:t>https://www.nature.com/articles/s41467-020-17993-w</w:t>
        </w:r>
      </w:hyperlink>
      <w:r>
        <w:rPr>
          <w:kern w:val="2"/>
          <w:sz w:val="21"/>
          <w:szCs w:val="22"/>
          <w:lang w:eastAsia="zh-CN"/>
        </w:rPr>
        <w:cr/>
      </w:r>
      <w:r>
        <w:rPr>
          <w:kern w:val="2"/>
          <w:sz w:val="21"/>
          <w:szCs w:val="22"/>
          <w:lang w:eastAsia="zh-CN"/>
        </w:rPr>
        <w:cr/>
      </w:r>
      <w:hyperlink r:id="rId78" w:history="1">
        <w:r w:rsidRPr="000908A9">
          <w:rPr>
            <w:rStyle w:val="Hyperlink"/>
            <w:kern w:val="2"/>
            <w:sz w:val="21"/>
            <w:szCs w:val="22"/>
            <w:lang w:eastAsia="zh-CN"/>
          </w:rPr>
          <w:t>https://www.embopress.org/doi/full/10.15252/msb.202110785</w:t>
        </w:r>
      </w:hyperlink>
      <w:r>
        <w:rPr>
          <w:kern w:val="2"/>
          <w:sz w:val="21"/>
          <w:szCs w:val="22"/>
          <w:lang w:eastAsia="zh-CN"/>
        </w:rPr>
        <w:cr/>
      </w:r>
      <w:r>
        <w:rPr>
          <w:kern w:val="2"/>
          <w:sz w:val="21"/>
          <w:szCs w:val="22"/>
          <w:lang w:eastAsia="zh-CN"/>
        </w:rPr>
        <w:cr/>
      </w:r>
      <w:hyperlink r:id="rId79" w:history="1">
        <w:r w:rsidRPr="000908A9">
          <w:rPr>
            <w:rStyle w:val="Hyperlink"/>
            <w:kern w:val="2"/>
            <w:sz w:val="21"/>
            <w:szCs w:val="22"/>
            <w:lang w:eastAsia="zh-CN"/>
          </w:rPr>
          <w:t>https://www.nature.com/articles/nbt1209</w:t>
        </w:r>
      </w:hyperlink>
      <w:r>
        <w:rPr>
          <w:kern w:val="2"/>
          <w:sz w:val="21"/>
          <w:szCs w:val="22"/>
          <w:lang w:eastAsia="zh-CN"/>
        </w:rPr>
        <w:cr/>
      </w:r>
      <w:r>
        <w:rPr>
          <w:kern w:val="2"/>
          <w:sz w:val="21"/>
          <w:szCs w:val="22"/>
          <w:lang w:eastAsia="zh-CN"/>
        </w:rPr>
        <w:cr/>
        <w:t>Adam’s Marionette paper.</w:t>
      </w:r>
      <w:r>
        <w:rPr>
          <w:kern w:val="2"/>
          <w:sz w:val="21"/>
          <w:szCs w:val="22"/>
          <w:lang w:eastAsia="zh-CN"/>
        </w:rPr>
        <w:cr/>
      </w:r>
      <w:r>
        <w:rPr>
          <w:kern w:val="2"/>
          <w:sz w:val="21"/>
          <w:szCs w:val="22"/>
          <w:lang w:eastAsia="zh-CN"/>
        </w:rPr>
        <w:cr/>
        <w:t>Du, De novo design of an intracellular signaling toolbox for biological computation</w:t>
      </w:r>
      <w:r>
        <w:rPr>
          <w:kern w:val="2"/>
          <w:sz w:val="21"/>
          <w:szCs w:val="22"/>
          <w:lang w:eastAsia="zh-CN"/>
        </w:rPr>
        <w:cr/>
      </w:r>
      <w:r>
        <w:rPr>
          <w:kern w:val="2"/>
          <w:sz w:val="21"/>
          <w:szCs w:val="22"/>
          <w:lang w:eastAsia="zh-CN"/>
        </w:rPr>
        <w:cr/>
        <w:t>Kylilis, Tuza, Stan, Polizzi, Tools for engineering coordinated system behavior</w:t>
      </w:r>
    </w:p>
  </w:comment>
  <w:comment w:id="42" w:author="Christopher A. Voigt" w:date="2022-11-22T20:24:00Z" w:initials="CAV">
    <w:p w14:paraId="3F323F91" w14:textId="77777777" w:rsidR="00081F07" w:rsidRDefault="00081F07" w:rsidP="00081F07">
      <w:r>
        <w:rPr>
          <w:rStyle w:val="CommentReference"/>
        </w:rPr>
        <w:annotationRef/>
      </w:r>
      <w:r>
        <w:rPr>
          <w:kern w:val="2"/>
          <w:sz w:val="21"/>
          <w:szCs w:val="22"/>
          <w:lang w:eastAsia="zh-CN"/>
        </w:rPr>
        <w:t>Chen, A graph partitioning problem for multiple-chip design</w:t>
      </w:r>
      <w:r>
        <w:rPr>
          <w:kern w:val="2"/>
          <w:sz w:val="21"/>
          <w:szCs w:val="22"/>
          <w:lang w:eastAsia="zh-CN"/>
        </w:rPr>
        <w:cr/>
      </w:r>
      <w:r>
        <w:rPr>
          <w:kern w:val="2"/>
          <w:sz w:val="21"/>
          <w:szCs w:val="22"/>
          <w:lang w:eastAsia="zh-CN"/>
        </w:rPr>
        <w:cr/>
        <w:t>Augeri, IEEE, 2004 New graph-based algorithms for partitioning VLSI circuits</w:t>
      </w:r>
      <w:r>
        <w:rPr>
          <w:kern w:val="2"/>
          <w:sz w:val="21"/>
          <w:szCs w:val="22"/>
          <w:lang w:eastAsia="zh-CN"/>
        </w:rPr>
        <w:cr/>
      </w:r>
      <w:r>
        <w:rPr>
          <w:kern w:val="2"/>
          <w:sz w:val="21"/>
          <w:szCs w:val="22"/>
          <w:lang w:eastAsia="zh-CN"/>
        </w:rPr>
        <w:cr/>
        <w:t>Hendrickson and Kolda, Graph partitioning models for parallel computing</w:t>
      </w:r>
    </w:p>
    <w:p w14:paraId="05BD662C" w14:textId="77777777" w:rsidR="00081F07" w:rsidRDefault="00081F07" w:rsidP="00081F07"/>
    <w:p w14:paraId="4E056287" w14:textId="77777777" w:rsidR="00081F07" w:rsidRDefault="00081F07" w:rsidP="00081F07">
      <w:r>
        <w:rPr>
          <w:kern w:val="2"/>
          <w:sz w:val="21"/>
          <w:szCs w:val="22"/>
          <w:lang w:eastAsia="zh-CN"/>
        </w:rPr>
        <w:t>Buluc, Meyerhenke, Safro, Recent advances in graph partitioning</w:t>
      </w:r>
    </w:p>
  </w:comment>
  <w:comment w:id="43" w:author="Christopher A. Voigt" w:date="2022-11-22T20:43:00Z" w:initials="CAV">
    <w:p w14:paraId="3FA1A5E4" w14:textId="77777777" w:rsidR="00081F07" w:rsidRDefault="00081F07" w:rsidP="00081F07">
      <w:r>
        <w:rPr>
          <w:rStyle w:val="CommentReference"/>
        </w:rPr>
        <w:annotationRef/>
      </w:r>
      <w:r>
        <w:rPr>
          <w:kern w:val="2"/>
          <w:sz w:val="21"/>
          <w:szCs w:val="22"/>
          <w:lang w:eastAsia="zh-CN"/>
        </w:rPr>
        <w:t>Peri, 1983, Circuit partitioning with size and connection constraints</w:t>
      </w:r>
    </w:p>
  </w:comment>
  <w:comment w:id="44" w:author="Christopher A. Voigt" w:date="2022-11-22T21:06:00Z" w:initials="CAV">
    <w:p w14:paraId="3765F54B" w14:textId="77777777" w:rsidR="00081F07" w:rsidRDefault="00081F07" w:rsidP="00081F07">
      <w:r>
        <w:rPr>
          <w:rStyle w:val="CommentReference"/>
        </w:rPr>
        <w:annotationRef/>
      </w:r>
      <w:r>
        <w:rPr>
          <w:kern w:val="2"/>
          <w:sz w:val="21"/>
          <w:szCs w:val="22"/>
          <w:lang w:eastAsia="zh-CN"/>
        </w:rPr>
        <w:t>Buluc, Meyerhenke, Safro, Recent advances in graph partitioning</w:t>
      </w:r>
    </w:p>
  </w:comment>
  <w:comment w:id="45" w:author="Christopher A. Voigt" w:date="2022-11-21T12:31:00Z" w:initials="CAV">
    <w:p w14:paraId="5D801370" w14:textId="77777777" w:rsidR="00081F07" w:rsidRDefault="00081F07" w:rsidP="00081F07">
      <w:r>
        <w:rPr>
          <w:rStyle w:val="CommentReference"/>
        </w:rPr>
        <w:annotationRef/>
      </w:r>
      <w:r>
        <w:rPr>
          <w:kern w:val="2"/>
          <w:sz w:val="21"/>
          <w:szCs w:val="22"/>
          <w:lang w:eastAsia="zh-CN"/>
        </w:rPr>
        <w:t>Macia, 2014 How to make a synthetic multicellular computer.</w:t>
      </w:r>
    </w:p>
  </w:comment>
  <w:comment w:id="46" w:author="Christopher A. Voigt" w:date="2022-11-16T12:01:00Z" w:initials="CAV">
    <w:p w14:paraId="15769DAF" w14:textId="77777777" w:rsidR="00081F07" w:rsidRDefault="00081F07" w:rsidP="00081F07">
      <w:r>
        <w:rPr>
          <w:rStyle w:val="CommentReference"/>
        </w:rPr>
        <w:annotationRef/>
      </w:r>
      <w:r>
        <w:rPr>
          <w:kern w:val="2"/>
          <w:sz w:val="21"/>
          <w:szCs w:val="22"/>
          <w:lang w:eastAsia="zh-CN"/>
        </w:rPr>
        <w:t>Al-Radhawi, ACSSB, 9: 2172</w:t>
      </w:r>
    </w:p>
    <w:p w14:paraId="028C0EEE" w14:textId="77777777" w:rsidR="00081F07" w:rsidRDefault="00081F07" w:rsidP="00081F07"/>
  </w:comment>
  <w:comment w:id="47" w:author="Christopher A. Voigt" w:date="2022-11-21T16:49:00Z" w:initials="CAV">
    <w:p w14:paraId="52257775" w14:textId="77777777" w:rsidR="00081F07" w:rsidRDefault="00081F07" w:rsidP="00081F07">
      <w:r>
        <w:rPr>
          <w:rStyle w:val="CommentReference"/>
        </w:rPr>
        <w:annotationRef/>
      </w:r>
      <w:r>
        <w:rPr>
          <w:kern w:val="2"/>
          <w:sz w:val="21"/>
          <w:szCs w:val="22"/>
          <w:lang w:eastAsia="zh-CN"/>
        </w:rPr>
        <w:t>Include the 1992 paper</w:t>
      </w:r>
    </w:p>
  </w:comment>
  <w:comment w:id="48" w:author="Christopher A. Voigt" w:date="2022-11-21T16:58:00Z" w:initials="CAV">
    <w:p w14:paraId="0264A9CA" w14:textId="77777777" w:rsidR="00081F07" w:rsidRDefault="00081F07" w:rsidP="00081F07">
      <w:r>
        <w:rPr>
          <w:rStyle w:val="CommentReference"/>
        </w:rPr>
        <w:annotationRef/>
      </w:r>
      <w:r>
        <w:rPr>
          <w:kern w:val="2"/>
          <w:sz w:val="21"/>
          <w:szCs w:val="22"/>
          <w:lang w:eastAsia="zh-CN"/>
        </w:rPr>
        <w:t>Cite the JC Venter 0.5 Mb genome synthesis paper.</w:t>
      </w:r>
    </w:p>
  </w:comment>
  <w:comment w:id="413" w:author="jai padmakumar" w:date="2022-12-08T16:53:00Z" w:initials="jp">
    <w:p w14:paraId="044DE02F" w14:textId="77777777" w:rsidR="006C7E9F" w:rsidRDefault="006C7E9F" w:rsidP="003E5290">
      <w:r>
        <w:rPr>
          <w:rStyle w:val="CommentReference"/>
        </w:rPr>
        <w:annotationRef/>
      </w:r>
      <w:r>
        <w:rPr>
          <w:rFonts w:eastAsiaTheme="minorEastAsia"/>
          <w:kern w:val="2"/>
          <w:sz w:val="21"/>
          <w:szCs w:val="22"/>
          <w:lang w:eastAsia="zh-CN"/>
        </w:rPr>
        <w:t>Add full names</w:t>
      </w:r>
    </w:p>
  </w:comment>
  <w:comment w:id="950" w:author="Christopher A. Voigt" w:date="2022-11-23T15:55:00Z" w:initials="CAV">
    <w:p w14:paraId="453E5532" w14:textId="5DF21F0B" w:rsidR="00081F07" w:rsidRDefault="00081F07" w:rsidP="00081F07">
      <w:r>
        <w:rPr>
          <w:rStyle w:val="CommentReference"/>
        </w:rPr>
        <w:annotationRef/>
      </w:r>
      <w:r>
        <w:rPr>
          <w:kern w:val="2"/>
          <w:sz w:val="21"/>
          <w:szCs w:val="22"/>
          <w:lang w:eastAsia="zh-CN"/>
        </w:rPr>
        <w:t>Hou, Engineering the ultrasensitive transcription factors by fusing a modular oligomerization domain</w:t>
      </w:r>
    </w:p>
  </w:comment>
  <w:comment w:id="951" w:author="Christopher A. Voigt" w:date="2022-11-21T11:25:00Z" w:initials="CAV">
    <w:p w14:paraId="03574AC4" w14:textId="77777777" w:rsidR="00081F07" w:rsidRDefault="00081F07" w:rsidP="00081F07">
      <w:r>
        <w:rPr>
          <w:rStyle w:val="CommentReference"/>
        </w:rPr>
        <w:annotationRef/>
      </w:r>
      <w:r>
        <w:rPr>
          <w:kern w:val="2"/>
          <w:sz w:val="21"/>
          <w:szCs w:val="22"/>
          <w:lang w:eastAsia="zh-CN"/>
        </w:rPr>
        <w:t>Brodel, engineering orthogonal dual transcription factors for multi-input synthetic promoters</w:t>
      </w:r>
    </w:p>
  </w:comment>
  <w:comment w:id="952" w:author="Christopher A. Voigt" w:date="2022-11-22T11:02:00Z" w:initials="CAV">
    <w:p w14:paraId="6F1346F4" w14:textId="77777777" w:rsidR="00081F07" w:rsidRDefault="00081F07" w:rsidP="00081F07">
      <w:r>
        <w:rPr>
          <w:rStyle w:val="CommentReference"/>
        </w:rPr>
        <w:annotationRef/>
      </w:r>
      <w:r>
        <w:rPr>
          <w:kern w:val="2"/>
          <w:sz w:val="21"/>
          <w:szCs w:val="22"/>
          <w:lang w:eastAsia="zh-CN"/>
        </w:rPr>
        <w:t>Rob Carlson’s most recent paper on “Carlson’s curves”</w:t>
      </w:r>
    </w:p>
  </w:comment>
  <w:comment w:id="953" w:author="Christopher A. Voigt" w:date="2022-11-23T14:04:00Z" w:initials="CAV">
    <w:p w14:paraId="519602AA" w14:textId="77777777" w:rsidR="00081F07" w:rsidRDefault="00081F07" w:rsidP="00081F07">
      <w:r>
        <w:rPr>
          <w:rStyle w:val="CommentReference"/>
        </w:rPr>
        <w:annotationRef/>
      </w:r>
      <w:r>
        <w:rPr>
          <w:kern w:val="2"/>
          <w:sz w:val="21"/>
          <w:szCs w:val="22"/>
          <w:lang w:eastAsia="zh-CN"/>
        </w:rPr>
        <w:t>The Amorphous paper</w:t>
      </w:r>
    </w:p>
    <w:p w14:paraId="02F10FB3" w14:textId="77777777" w:rsidR="00081F07" w:rsidRDefault="00081F07" w:rsidP="00081F07"/>
    <w:p w14:paraId="74F3F4A1" w14:textId="77777777" w:rsidR="00081F07" w:rsidRDefault="00081F07" w:rsidP="00081F07">
      <w:r>
        <w:rPr>
          <w:kern w:val="2"/>
          <w:sz w:val="21"/>
          <w:szCs w:val="22"/>
          <w:lang w:eastAsia="zh-CN"/>
        </w:rPr>
        <w:t>Also Drew Endy’s NY Times Opinion piece</w:t>
      </w:r>
    </w:p>
  </w:comment>
  <w:comment w:id="954" w:author="Christopher A. Voigt" w:date="2022-11-23T13:45:00Z" w:initials="CAV">
    <w:p w14:paraId="4DFCC3F1" w14:textId="77777777" w:rsidR="00081F07" w:rsidRDefault="00081F07" w:rsidP="00081F07">
      <w:r>
        <w:rPr>
          <w:rStyle w:val="CommentReference"/>
        </w:rPr>
        <w:annotationRef/>
      </w:r>
      <w:r>
        <w:rPr>
          <w:kern w:val="2"/>
          <w:sz w:val="21"/>
          <w:szCs w:val="22"/>
          <w:lang w:eastAsia="zh-CN"/>
        </w:rPr>
        <w:t>Pathways to cellular supremacy in biocomputing</w:t>
      </w:r>
    </w:p>
    <w:p w14:paraId="74F5E444" w14:textId="77777777" w:rsidR="00081F07" w:rsidRDefault="00081F07" w:rsidP="00081F07"/>
    <w:p w14:paraId="1842FE3D" w14:textId="77777777" w:rsidR="00081F07" w:rsidRDefault="00081F07" w:rsidP="00081F07">
      <w:r>
        <w:rPr>
          <w:kern w:val="2"/>
          <w:sz w:val="21"/>
          <w:szCs w:val="22"/>
          <w:lang w:eastAsia="zh-CN"/>
        </w:rPr>
        <w:t>Abelson, Amorphous</w:t>
      </w:r>
    </w:p>
  </w:comment>
  <w:comment w:id="955" w:author="Christopher A. Voigt" w:date="2022-11-22T08:36:00Z" w:initials="CAV">
    <w:p w14:paraId="5D20359D" w14:textId="77777777" w:rsidR="00081F07" w:rsidRDefault="00081F07" w:rsidP="00081F07">
      <w:r>
        <w:rPr>
          <w:rStyle w:val="CommentReference"/>
        </w:rPr>
        <w:annotationRef/>
      </w:r>
      <w:hyperlink r:id="rId80" w:history="1">
        <w:r w:rsidRPr="008A089A">
          <w:rPr>
            <w:rStyle w:val="Hyperlink"/>
            <w:kern w:val="2"/>
            <w:sz w:val="21"/>
            <w:szCs w:val="22"/>
            <w:lang w:eastAsia="zh-CN"/>
          </w:rPr>
          <w:t>https://link.springer.com/article/10.1186/1471-2164-7-239</w:t>
        </w:r>
      </w:hyperlink>
    </w:p>
  </w:comment>
  <w:comment w:id="956" w:author="Christopher A. Voigt" w:date="2022-11-22T08:40:00Z" w:initials="CAV">
    <w:p w14:paraId="37B59E81" w14:textId="77777777" w:rsidR="00081F07" w:rsidRDefault="00081F07" w:rsidP="00081F07">
      <w:r>
        <w:rPr>
          <w:rStyle w:val="CommentReference"/>
        </w:rPr>
        <w:annotationRef/>
      </w:r>
      <w:r>
        <w:rPr>
          <w:kern w:val="2"/>
          <w:sz w:val="21"/>
          <w:szCs w:val="22"/>
          <w:lang w:eastAsia="zh-CN"/>
        </w:rPr>
        <w:t>Domitilla’s current opinion piece cited in the introduction</w:t>
      </w:r>
    </w:p>
  </w:comment>
  <w:comment w:id="957" w:author="Christopher A. Voigt" w:date="2022-11-23T14:27:00Z" w:initials="CAV">
    <w:p w14:paraId="4D8E85DE" w14:textId="77777777" w:rsidR="00081F07" w:rsidRDefault="00081F07" w:rsidP="00081F07">
      <w:r>
        <w:rPr>
          <w:rStyle w:val="CommentReference"/>
        </w:rPr>
        <w:annotationRef/>
      </w:r>
      <w:r>
        <w:rPr>
          <w:kern w:val="2"/>
          <w:sz w:val="21"/>
          <w:szCs w:val="22"/>
          <w:lang w:eastAsia="zh-CN"/>
        </w:rPr>
        <w:t>Total gene count, presumably of big boy</w:t>
      </w:r>
    </w:p>
  </w:comment>
  <w:comment w:id="958" w:author="Christopher A. Voigt" w:date="2022-11-22T09:11:00Z" w:initials="CAV">
    <w:p w14:paraId="6FB268AB" w14:textId="77777777" w:rsidR="00081F07" w:rsidRDefault="00081F07" w:rsidP="00081F07">
      <w:r>
        <w:rPr>
          <w:rStyle w:val="CommentReference"/>
        </w:rPr>
        <w:annotationRef/>
      </w:r>
      <w:r>
        <w:rPr>
          <w:kern w:val="2"/>
          <w:sz w:val="21"/>
          <w:szCs w:val="22"/>
          <w:lang w:eastAsia="zh-CN"/>
        </w:rPr>
        <w:t>How to make a synthetic multicellular computer</w:t>
      </w:r>
    </w:p>
  </w:comment>
  <w:comment w:id="959" w:author="Christopher A. Voigt" w:date="2022-11-22T22:18:00Z" w:initials="CAV">
    <w:p w14:paraId="2A664BDA" w14:textId="77777777" w:rsidR="00081F07" w:rsidRDefault="00081F07" w:rsidP="00081F07">
      <w:r>
        <w:rPr>
          <w:rStyle w:val="CommentReference"/>
        </w:rPr>
        <w:annotationRef/>
      </w:r>
      <w:r>
        <w:rPr>
          <w:kern w:val="2"/>
          <w:sz w:val="21"/>
          <w:szCs w:val="22"/>
          <w:lang w:eastAsia="zh-CN"/>
        </w:rPr>
        <w:t>Ausländer, Design of multiparate transcription factors for multiplexed logic genome integration control in mammalian cells</w:t>
      </w:r>
    </w:p>
  </w:comment>
  <w:comment w:id="960" w:author="Christopher A. Voigt" w:date="2022-11-22T09:18:00Z" w:initials="CAV">
    <w:p w14:paraId="3178BB0B" w14:textId="77777777" w:rsidR="00081F07" w:rsidRDefault="00081F07" w:rsidP="00081F07">
      <w:r>
        <w:rPr>
          <w:rStyle w:val="CommentReference"/>
        </w:rPr>
        <w:annotationRef/>
      </w:r>
      <w:r>
        <w:rPr>
          <w:kern w:val="2"/>
          <w:sz w:val="21"/>
          <w:szCs w:val="22"/>
          <w:lang w:eastAsia="zh-CN"/>
        </w:rPr>
        <w:t>Just the circuit part, not the sensors or the quorum sensing.</w:t>
      </w:r>
    </w:p>
  </w:comment>
  <w:comment w:id="961" w:author="Christopher A. Voigt" w:date="2022-11-20T19:37:00Z" w:initials="CAV">
    <w:p w14:paraId="7FAC6E75" w14:textId="77777777" w:rsidR="00081F07" w:rsidRDefault="00081F07" w:rsidP="00081F07">
      <w:r>
        <w:rPr>
          <w:rStyle w:val="CommentReference"/>
        </w:rPr>
        <w:annotationRef/>
      </w:r>
      <w:r>
        <w:rPr>
          <w:kern w:val="2"/>
          <w:sz w:val="21"/>
          <w:szCs w:val="22"/>
          <w:lang w:eastAsia="zh-CN"/>
        </w:rPr>
        <w:t>Karkaria, From microbial communities to distributed computing systems</w:t>
      </w:r>
      <w:r>
        <w:rPr>
          <w:kern w:val="2"/>
          <w:sz w:val="21"/>
          <w:szCs w:val="22"/>
          <w:lang w:eastAsia="zh-CN"/>
        </w:rPr>
        <w:cr/>
      </w:r>
      <w:r>
        <w:rPr>
          <w:kern w:val="2"/>
          <w:sz w:val="21"/>
          <w:szCs w:val="22"/>
          <w:lang w:eastAsia="zh-CN"/>
        </w:rPr>
        <w:cr/>
        <w:t>Sarpeshkar 2014 Analog synthetic biology</w:t>
      </w:r>
      <w:r>
        <w:rPr>
          <w:kern w:val="2"/>
          <w:sz w:val="21"/>
          <w:szCs w:val="22"/>
          <w:lang w:eastAsia="zh-CN"/>
        </w:rPr>
        <w:cr/>
      </w:r>
      <w:r>
        <w:rPr>
          <w:kern w:val="2"/>
          <w:sz w:val="21"/>
          <w:szCs w:val="22"/>
          <w:lang w:eastAsia="zh-CN"/>
        </w:rPr>
        <w:cr/>
        <w:t>Daniel 2013 Synthetic analog computation in living cells</w:t>
      </w:r>
    </w:p>
  </w:comment>
  <w:comment w:id="962" w:author="Microsoft Office User" w:date="2022-11-18T13:51:00Z" w:initials="MOU">
    <w:p w14:paraId="15167A10" w14:textId="77777777" w:rsidR="00081F07" w:rsidRDefault="00081F07" w:rsidP="00081F07">
      <w:r>
        <w:rPr>
          <w:rStyle w:val="CommentReference"/>
        </w:rPr>
        <w:annotationRef/>
      </w:r>
      <w:r>
        <w:rPr>
          <w:kern w:val="2"/>
          <w:sz w:val="21"/>
          <w:szCs w:val="22"/>
          <w:lang w:eastAsia="zh-CN"/>
        </w:rPr>
        <w:t>Alvin’s nature paper</w:t>
      </w:r>
      <w:r>
        <w:rPr>
          <w:kern w:val="2"/>
          <w:sz w:val="21"/>
          <w:szCs w:val="22"/>
          <w:lang w:eastAsia="zh-CN"/>
        </w:rPr>
        <w:cr/>
        <w:t>The Sole nature paper at the same time</w:t>
      </w:r>
      <w:r>
        <w:rPr>
          <w:kern w:val="2"/>
          <w:sz w:val="21"/>
          <w:szCs w:val="22"/>
          <w:lang w:eastAsia="zh-CN"/>
        </w:rPr>
        <w:cr/>
      </w:r>
      <w:r>
        <w:rPr>
          <w:kern w:val="2"/>
          <w:sz w:val="21"/>
          <w:szCs w:val="22"/>
          <w:lang w:eastAsia="zh-CN"/>
        </w:rPr>
        <w:cr/>
        <w:t>Carignano, Modular robust and extendible multicellular circuit design in yeast</w:t>
      </w:r>
      <w:r>
        <w:rPr>
          <w:kern w:val="2"/>
          <w:sz w:val="21"/>
          <w:szCs w:val="22"/>
          <w:lang w:eastAsia="zh-CN"/>
        </w:rPr>
        <w:cr/>
      </w:r>
      <w:r>
        <w:rPr>
          <w:kern w:val="2"/>
          <w:sz w:val="21"/>
          <w:szCs w:val="22"/>
          <w:lang w:eastAsia="zh-CN"/>
        </w:rPr>
        <w:cr/>
        <w:t>Urrios, A synthetic multicellular memory device, ACCSB</w:t>
      </w:r>
    </w:p>
    <w:p w14:paraId="1A557F86" w14:textId="77777777" w:rsidR="00081F07" w:rsidRDefault="00081F07" w:rsidP="00081F07"/>
    <w:p w14:paraId="5D09E4A3" w14:textId="77777777" w:rsidR="00081F07" w:rsidRDefault="00081F07" w:rsidP="00081F07">
      <w:r>
        <w:rPr>
          <w:kern w:val="2"/>
          <w:sz w:val="21"/>
          <w:szCs w:val="22"/>
          <w:lang w:eastAsia="zh-CN"/>
        </w:rPr>
        <w:t>Karkaria, From microbial communities to distributed computing systems</w:t>
      </w:r>
    </w:p>
  </w:comment>
  <w:comment w:id="963" w:author="Christopher A. Voigt" w:date="2022-11-23T14:40:00Z" w:initials="CAV">
    <w:p w14:paraId="5F951A74" w14:textId="77777777" w:rsidR="00081F07" w:rsidRDefault="00081F07" w:rsidP="00081F07">
      <w:r>
        <w:rPr>
          <w:rStyle w:val="CommentReference"/>
        </w:rPr>
        <w:annotationRef/>
      </w:r>
      <w:r>
        <w:rPr>
          <w:kern w:val="2"/>
          <w:sz w:val="21"/>
          <w:szCs w:val="22"/>
          <w:lang w:eastAsia="zh-CN"/>
        </w:rPr>
        <w:t>Alvin’s paper</w:t>
      </w:r>
    </w:p>
  </w:comment>
  <w:comment w:id="964" w:author="Christopher A. Voigt" w:date="2022-11-18T11:56:00Z" w:initials="CAV">
    <w:p w14:paraId="7624BACA" w14:textId="77777777" w:rsidR="00081F07" w:rsidRDefault="00081F07" w:rsidP="00081F07">
      <w:r>
        <w:rPr>
          <w:rStyle w:val="CommentReference"/>
        </w:rPr>
        <w:annotationRef/>
      </w:r>
      <w:r>
        <w:rPr>
          <w:kern w:val="2"/>
          <w:sz w:val="21"/>
          <w:szCs w:val="22"/>
          <w:lang w:eastAsia="zh-CN"/>
        </w:rPr>
        <w:t>Baggada, Lingchong, Arnold paper (predator prey?)</w:t>
      </w:r>
      <w:r>
        <w:rPr>
          <w:kern w:val="2"/>
          <w:sz w:val="21"/>
          <w:szCs w:val="22"/>
          <w:lang w:eastAsia="zh-CN"/>
        </w:rPr>
        <w:cr/>
      </w:r>
      <w:r>
        <w:rPr>
          <w:kern w:val="2"/>
          <w:sz w:val="21"/>
          <w:szCs w:val="22"/>
          <w:lang w:eastAsia="zh-CN"/>
        </w:rPr>
        <w:cr/>
        <w:t xml:space="preserve">Hasty papers, including biopixels </w:t>
      </w:r>
      <w:r>
        <w:rPr>
          <w:kern w:val="2"/>
          <w:sz w:val="21"/>
          <w:szCs w:val="22"/>
          <w:lang w:eastAsia="zh-CN"/>
        </w:rPr>
        <w:cr/>
      </w:r>
      <w:r>
        <w:rPr>
          <w:kern w:val="2"/>
          <w:sz w:val="21"/>
          <w:szCs w:val="22"/>
          <w:lang w:eastAsia="zh-CN"/>
        </w:rPr>
        <w:cr/>
        <w:t>Urrios, A synthetic multicellular memory device, ACCSB</w:t>
      </w:r>
      <w:r>
        <w:rPr>
          <w:kern w:val="2"/>
          <w:sz w:val="21"/>
          <w:szCs w:val="22"/>
          <w:lang w:eastAsia="zh-CN"/>
        </w:rPr>
        <w:cr/>
      </w:r>
      <w:r>
        <w:rPr>
          <w:kern w:val="2"/>
          <w:sz w:val="21"/>
          <w:szCs w:val="22"/>
          <w:lang w:eastAsia="zh-CN"/>
        </w:rPr>
        <w:cr/>
        <w:t>Sardines, Computational implementation of a tunable multicellular memory circuit for engineered eukaryotic consortia</w:t>
      </w:r>
      <w:r>
        <w:rPr>
          <w:kern w:val="2"/>
          <w:sz w:val="21"/>
          <w:szCs w:val="22"/>
          <w:lang w:eastAsia="zh-CN"/>
        </w:rPr>
        <w:cr/>
      </w:r>
      <w:r>
        <w:rPr>
          <w:kern w:val="2"/>
          <w:sz w:val="21"/>
          <w:szCs w:val="22"/>
          <w:lang w:eastAsia="zh-CN"/>
        </w:rPr>
        <w:cr/>
        <w:t>Macia, Implementation of complex biological logic circuits using spatially distributed multicellular consortia</w:t>
      </w:r>
    </w:p>
    <w:p w14:paraId="7A1ED1BD" w14:textId="77777777" w:rsidR="00081F07" w:rsidRDefault="00081F07" w:rsidP="00081F07"/>
    <w:p w14:paraId="0B613154" w14:textId="77777777" w:rsidR="00081F07" w:rsidRDefault="00081F07" w:rsidP="00081F07">
      <w:r>
        <w:rPr>
          <w:kern w:val="2"/>
          <w:sz w:val="21"/>
          <w:szCs w:val="22"/>
          <w:lang w:eastAsia="zh-CN"/>
        </w:rPr>
        <w:t>Osmlekhina et al., Controlled communication between physically separated bacterial populations in a micro fluidic device</w:t>
      </w:r>
    </w:p>
    <w:p w14:paraId="2AAE2C1F" w14:textId="77777777" w:rsidR="00081F07" w:rsidRDefault="00081F07" w:rsidP="00081F07"/>
    <w:p w14:paraId="76DF7B79" w14:textId="77777777" w:rsidR="00081F07" w:rsidRDefault="00081F07" w:rsidP="00081F07">
      <w:r>
        <w:rPr>
          <w:kern w:val="2"/>
          <w:sz w:val="21"/>
          <w:szCs w:val="22"/>
          <w:lang w:eastAsia="zh-CN"/>
        </w:rPr>
        <w:t>Said, The engineering of spatially linked microbial consortia - potential and perspectives</w:t>
      </w:r>
    </w:p>
  </w:comment>
  <w:comment w:id="965" w:author="Christopher A. Voigt" w:date="2022-11-18T11:37:00Z" w:initials="CAV">
    <w:p w14:paraId="7690C578" w14:textId="77777777" w:rsidR="00081F07" w:rsidRDefault="00081F07" w:rsidP="00081F07">
      <w:pPr>
        <w:rPr>
          <w:kern w:val="2"/>
          <w:sz w:val="21"/>
          <w:szCs w:val="22"/>
          <w:lang w:eastAsia="zh-CN"/>
        </w:rPr>
      </w:pPr>
      <w:r>
        <w:rPr>
          <w:rStyle w:val="CommentReference"/>
        </w:rPr>
        <w:annotationRef/>
      </w:r>
      <w:r>
        <w:rPr>
          <w:kern w:val="2"/>
          <w:sz w:val="21"/>
          <w:szCs w:val="22"/>
          <w:lang w:eastAsia="zh-CN"/>
        </w:rPr>
        <w:t>Du, De novo design of an intracellular signaling toolbox for biological computation</w:t>
      </w:r>
    </w:p>
    <w:p w14:paraId="2AF477D1" w14:textId="77777777" w:rsidR="00081F07" w:rsidRDefault="00081F07" w:rsidP="00081F07">
      <w:pPr>
        <w:rPr>
          <w:kern w:val="2"/>
          <w:sz w:val="21"/>
          <w:szCs w:val="22"/>
          <w:lang w:eastAsia="zh-CN"/>
        </w:rPr>
      </w:pPr>
    </w:p>
    <w:p w14:paraId="7FA56410" w14:textId="77777777" w:rsidR="00081F07" w:rsidRDefault="00081F07" w:rsidP="00081F07">
      <w:r>
        <w:rPr>
          <w:kern w:val="2"/>
          <w:sz w:val="21"/>
          <w:szCs w:val="22"/>
          <w:lang w:eastAsia="zh-CN"/>
        </w:rPr>
        <w:t>Alvin’s paper</w:t>
      </w:r>
    </w:p>
  </w:comment>
  <w:comment w:id="966" w:author="Microsoft Office User" w:date="2022-11-18T13:56:00Z" w:initials="MOU">
    <w:p w14:paraId="06FCC389" w14:textId="77777777" w:rsidR="00081F07" w:rsidRDefault="00081F07" w:rsidP="00081F07">
      <w:pPr>
        <w:pStyle w:val="CommentText"/>
      </w:pPr>
      <w:r>
        <w:rPr>
          <w:rStyle w:val="CommentReference"/>
        </w:rPr>
        <w:annotationRef/>
      </w:r>
      <w:r>
        <w:t>Vaina paper</w:t>
      </w:r>
    </w:p>
  </w:comment>
  <w:comment w:id="967" w:author="Microsoft Office User" w:date="2022-11-18T14:20:00Z" w:initials="MOU">
    <w:p w14:paraId="29E60CDA" w14:textId="77777777" w:rsidR="00081F07" w:rsidRDefault="00081F07" w:rsidP="00081F07">
      <w:pPr>
        <w:pStyle w:val="CommentText"/>
      </w:pPr>
      <w:r>
        <w:rPr>
          <w:rStyle w:val="CommentReference"/>
        </w:rPr>
        <w:annotationRef/>
      </w:r>
      <w:r>
        <w:t>Toda, Programming self-organizing multicellular structures with synthetic cell-cell signaling</w:t>
      </w:r>
    </w:p>
  </w:comment>
  <w:comment w:id="968" w:author="Christopher A. Voigt" w:date="2022-11-20T20:17:00Z" w:initials="CAV">
    <w:p w14:paraId="7987D5DE" w14:textId="77777777" w:rsidR="00081F07" w:rsidRDefault="00081F07" w:rsidP="00081F07">
      <w:r>
        <w:rPr>
          <w:rStyle w:val="CommentReference"/>
        </w:rPr>
        <w:annotationRef/>
      </w:r>
      <w:r>
        <w:rPr>
          <w:kern w:val="2"/>
          <w:sz w:val="21"/>
          <w:szCs w:val="22"/>
          <w:lang w:eastAsia="zh-CN"/>
        </w:rPr>
        <w:t>Goni-MOreno, 2013, Multicellular computing using conjugation for wiring.</w:t>
      </w:r>
    </w:p>
  </w:comment>
  <w:comment w:id="969" w:author="Christopher A. Voigt" w:date="2022-11-23T15:32:00Z" w:initials="CAV">
    <w:p w14:paraId="6B249B35" w14:textId="77777777" w:rsidR="00081F07" w:rsidRDefault="00081F07" w:rsidP="00081F07">
      <w:r>
        <w:rPr>
          <w:rStyle w:val="CommentReference"/>
        </w:rPr>
        <w:annotationRef/>
      </w:r>
      <w:r>
        <w:rPr>
          <w:kern w:val="2"/>
          <w:sz w:val="21"/>
          <w:szCs w:val="22"/>
          <w:lang w:eastAsia="zh-CN"/>
        </w:rPr>
        <w:t>Abelson, Amorphous</w:t>
      </w:r>
    </w:p>
  </w:comment>
  <w:comment w:id="970" w:author="Christopher A. Voigt" w:date="2022-11-23T15:32:00Z" w:initials="CAV">
    <w:p w14:paraId="7663404E" w14:textId="77777777" w:rsidR="00081F07" w:rsidRDefault="00081F07" w:rsidP="00081F07">
      <w:r>
        <w:rPr>
          <w:rStyle w:val="CommentReference"/>
        </w:rPr>
        <w:annotationRef/>
      </w:r>
      <w:r>
        <w:rPr>
          <w:kern w:val="2"/>
          <w:sz w:val="21"/>
          <w:szCs w:val="22"/>
          <w:lang w:eastAsia="zh-CN"/>
        </w:rPr>
        <w:t>Endy science paper on logic gate amplification</w:t>
      </w:r>
    </w:p>
  </w:comment>
  <w:comment w:id="971" w:author="Christopher A. Voigt" w:date="2022-11-20T19:57:00Z" w:initials="CAV">
    <w:p w14:paraId="58A6DA82" w14:textId="77777777" w:rsidR="00081F07" w:rsidRDefault="00081F07" w:rsidP="00081F07">
      <w:r>
        <w:rPr>
          <w:rStyle w:val="CommentReference"/>
        </w:rPr>
        <w:annotationRef/>
      </w:r>
      <w:r>
        <w:rPr>
          <w:kern w:val="2"/>
          <w:sz w:val="21"/>
          <w:szCs w:val="22"/>
          <w:lang w:eastAsia="zh-CN"/>
        </w:rPr>
        <w:t>Naylor, Simbiotics: A multiscale integrative platform for 3D modeling of bacterial populations, ACSSB, 2017</w:t>
      </w:r>
      <w:r>
        <w:rPr>
          <w:kern w:val="2"/>
          <w:sz w:val="21"/>
          <w:szCs w:val="22"/>
          <w:lang w:eastAsia="zh-CN"/>
        </w:rPr>
        <w:cr/>
      </w:r>
      <w:r>
        <w:rPr>
          <w:kern w:val="2"/>
          <w:sz w:val="21"/>
          <w:szCs w:val="22"/>
          <w:lang w:eastAsia="zh-CN"/>
        </w:rPr>
        <w:cr/>
        <w:t>Gorochowski, Agent based modeling in synthetic biology, 2016</w:t>
      </w:r>
      <w:r>
        <w:rPr>
          <w:kern w:val="2"/>
          <w:sz w:val="21"/>
          <w:szCs w:val="22"/>
          <w:lang w:eastAsia="zh-CN"/>
        </w:rPr>
        <w:cr/>
      </w:r>
      <w:r>
        <w:rPr>
          <w:kern w:val="2"/>
          <w:sz w:val="21"/>
          <w:szCs w:val="22"/>
          <w:lang w:eastAsia="zh-CN"/>
        </w:rPr>
        <w:cr/>
        <w:t>Gro software citation</w:t>
      </w:r>
      <w:r>
        <w:rPr>
          <w:kern w:val="2"/>
          <w:sz w:val="21"/>
          <w:szCs w:val="22"/>
          <w:lang w:eastAsia="zh-CN"/>
        </w:rPr>
        <w:cr/>
      </w:r>
      <w:r>
        <w:rPr>
          <w:kern w:val="2"/>
          <w:sz w:val="21"/>
          <w:szCs w:val="22"/>
          <w:lang w:eastAsia="zh-CN"/>
        </w:rPr>
        <w:cr/>
        <w:t>DiSCUS: A simulation platform for conjugation computing, Goni-Moreno and Amos</w:t>
      </w:r>
      <w:r>
        <w:rPr>
          <w:kern w:val="2"/>
          <w:sz w:val="21"/>
          <w:szCs w:val="22"/>
          <w:lang w:eastAsia="zh-CN"/>
        </w:rPr>
        <w:cr/>
      </w:r>
      <w:r>
        <w:rPr>
          <w:kern w:val="2"/>
          <w:sz w:val="21"/>
          <w:szCs w:val="22"/>
          <w:lang w:eastAsia="zh-CN"/>
        </w:rPr>
        <w:cr/>
        <w:t>Goni-moreno and Amos, A reconfigurable NAND/NOR genetic logic gate</w:t>
      </w:r>
      <w:r>
        <w:rPr>
          <w:kern w:val="2"/>
          <w:sz w:val="21"/>
          <w:szCs w:val="22"/>
          <w:lang w:eastAsia="zh-CN"/>
        </w:rPr>
        <w:cr/>
      </w:r>
      <w:r>
        <w:rPr>
          <w:kern w:val="2"/>
          <w:sz w:val="21"/>
          <w:szCs w:val="22"/>
          <w:lang w:eastAsia="zh-CN"/>
        </w:rPr>
        <w:cr/>
        <w:t>Goni-Moreno, Amos and de la Cruz, Multicellular computing using conjugation for wiring</w:t>
      </w:r>
    </w:p>
    <w:p w14:paraId="141995E8" w14:textId="77777777" w:rsidR="00081F07" w:rsidRDefault="00081F07" w:rsidP="00081F07"/>
    <w:p w14:paraId="34988F3E" w14:textId="77777777" w:rsidR="00081F07" w:rsidRDefault="00081F07" w:rsidP="00081F07">
      <w:r>
        <w:rPr>
          <w:kern w:val="2"/>
          <w:sz w:val="21"/>
          <w:szCs w:val="22"/>
          <w:lang w:eastAsia="zh-CN"/>
        </w:rPr>
        <w:t>Abelson, Amorphous</w:t>
      </w:r>
    </w:p>
  </w:comment>
  <w:comment w:id="972" w:author="Christopher A. Voigt" w:date="2022-11-20T19:50:00Z" w:initials="CAV">
    <w:p w14:paraId="5BBC0C92" w14:textId="77777777" w:rsidR="00081F07" w:rsidRDefault="00081F07" w:rsidP="00081F07">
      <w:r>
        <w:rPr>
          <w:rStyle w:val="CommentReference"/>
        </w:rPr>
        <w:annotationRef/>
      </w:r>
      <w:r>
        <w:rPr>
          <w:kern w:val="2"/>
          <w:sz w:val="21"/>
          <w:szCs w:val="22"/>
          <w:lang w:eastAsia="zh-CN"/>
        </w:rPr>
        <w:t>Karkaria, From microbial communities to distributed computing systems</w:t>
      </w:r>
    </w:p>
  </w:comment>
  <w:comment w:id="973" w:author="Christopher A. Voigt" w:date="2022-11-21T19:15:00Z" w:initials="CAV">
    <w:p w14:paraId="583B2F14" w14:textId="77777777" w:rsidR="00081F07" w:rsidRDefault="00081F07" w:rsidP="00081F07">
      <w:r>
        <w:rPr>
          <w:rStyle w:val="CommentReference"/>
        </w:rPr>
        <w:annotationRef/>
      </w:r>
      <w:hyperlink r:id="rId81" w:history="1">
        <w:r w:rsidRPr="005768C6">
          <w:rPr>
            <w:rStyle w:val="Hyperlink"/>
            <w:kern w:val="2"/>
            <w:sz w:val="21"/>
            <w:szCs w:val="22"/>
            <w:lang w:eastAsia="zh-CN"/>
          </w:rPr>
          <w:t>http://www.righto.com/2014/09/mining-bitcoin-with-pencil-and-paper.html</w:t>
        </w:r>
      </w:hyperlink>
    </w:p>
  </w:comment>
  <w:comment w:id="974" w:author="Christopher A. Voigt" w:date="2022-11-23T15:45:00Z" w:initials="CAV">
    <w:p w14:paraId="7189FDA3" w14:textId="77777777" w:rsidR="00081F07" w:rsidRDefault="00081F07" w:rsidP="00081F07">
      <w:r>
        <w:rPr>
          <w:rStyle w:val="CommentReference"/>
        </w:rPr>
        <w:annotationRef/>
      </w:r>
      <w:r>
        <w:rPr>
          <w:kern w:val="2"/>
          <w:sz w:val="21"/>
          <w:szCs w:val="22"/>
          <w:lang w:eastAsia="zh-CN"/>
        </w:rPr>
        <w:t>After he is done with the current algorithm, I’m going to have William do this.</w:t>
      </w:r>
      <w:r>
        <w:rPr>
          <w:kern w:val="2"/>
          <w:sz w:val="21"/>
          <w:szCs w:val="22"/>
          <w:lang w:eastAsia="zh-CN"/>
        </w:rPr>
        <w:cr/>
      </w:r>
      <w:r>
        <w:rPr>
          <w:kern w:val="2"/>
          <w:sz w:val="21"/>
          <w:szCs w:val="22"/>
          <w:lang w:eastAsia="zh-CN"/>
        </w:rPr>
        <w:cr/>
        <w:t>Maybe Jessica can estimate the power requirements in ATP.</w:t>
      </w:r>
    </w:p>
  </w:comment>
  <w:comment w:id="975" w:author="Christopher A. Voigt" w:date="2022-11-23T15:47:00Z" w:initials="CAV">
    <w:p w14:paraId="55D43B38" w14:textId="77777777" w:rsidR="00081F07" w:rsidRDefault="00081F07" w:rsidP="00081F07">
      <w:r>
        <w:rPr>
          <w:rStyle w:val="CommentReference"/>
        </w:rPr>
        <w:annotationRef/>
      </w:r>
      <w:r>
        <w:rPr>
          <w:kern w:val="2"/>
          <w:sz w:val="21"/>
          <w:szCs w:val="22"/>
          <w:lang w:eastAsia="zh-CN"/>
        </w:rPr>
        <w:t>Just leave in these bullets.  But please put in the refs.</w:t>
      </w:r>
    </w:p>
  </w:comment>
  <w:comment w:id="980" w:author="Christopher A. Voigt" w:date="2022-11-20T20:08:00Z" w:initials="CAV">
    <w:p w14:paraId="49F0A77D" w14:textId="77777777" w:rsidR="00081F07" w:rsidRDefault="00081F07" w:rsidP="00081F07">
      <w:r>
        <w:rPr>
          <w:rStyle w:val="CommentReference"/>
        </w:rPr>
        <w:annotationRef/>
      </w:r>
      <w:r>
        <w:rPr>
          <w:kern w:val="2"/>
          <w:sz w:val="21"/>
          <w:szCs w:val="22"/>
          <w:lang w:eastAsia="zh-CN"/>
        </w:rPr>
        <w:t>Octavio’s paper with Jeff hasty</w:t>
      </w:r>
      <w:r>
        <w:rPr>
          <w:kern w:val="2"/>
          <w:sz w:val="21"/>
          <w:szCs w:val="22"/>
          <w:lang w:eastAsia="zh-CN"/>
        </w:rPr>
        <w:cr/>
      </w:r>
      <w:r>
        <w:rPr>
          <w:kern w:val="2"/>
          <w:sz w:val="21"/>
          <w:szCs w:val="22"/>
          <w:lang w:eastAsia="zh-CN"/>
        </w:rPr>
        <w:cr/>
        <w:t>Huang 2018 Bioprinting living biofilms</w:t>
      </w:r>
    </w:p>
    <w:p w14:paraId="30563F93" w14:textId="77777777" w:rsidR="00081F07" w:rsidRDefault="00081F07" w:rsidP="00081F07"/>
    <w:p w14:paraId="77D1CA15" w14:textId="77777777" w:rsidR="00081F07" w:rsidRDefault="00081F07" w:rsidP="00081F07">
      <w:r>
        <w:rPr>
          <w:kern w:val="2"/>
          <w:sz w:val="21"/>
          <w:szCs w:val="22"/>
          <w:lang w:eastAsia="zh-CN"/>
        </w:rPr>
        <w:t>Jayaraman, ACSSB 2018 Programming the dynamic control of bacterial gene expression with a chimeric</w:t>
      </w:r>
    </w:p>
  </w:comment>
  <w:comment w:id="981" w:author="Christopher A. Voigt" w:date="2022-11-22T20:21:00Z" w:initials="CAV">
    <w:p w14:paraId="4642861C" w14:textId="77777777" w:rsidR="00081F07" w:rsidRDefault="00081F07" w:rsidP="00081F07">
      <w:r>
        <w:rPr>
          <w:rStyle w:val="CommentReference"/>
        </w:rPr>
        <w:annotationRef/>
      </w:r>
      <w:r>
        <w:rPr>
          <w:kern w:val="2"/>
          <w:sz w:val="21"/>
          <w:szCs w:val="22"/>
          <w:lang w:eastAsia="zh-CN"/>
        </w:rPr>
        <w:t>Cheng, Circuit partitioning with logic perturbation, IEEE, 1995</w:t>
      </w:r>
    </w:p>
  </w:comment>
  <w:comment w:id="982" w:author="Christopher A. Voigt" w:date="2022-11-22T21:04:00Z" w:initials="CAV">
    <w:p w14:paraId="011FAB08" w14:textId="77777777" w:rsidR="00081F07" w:rsidRDefault="00081F07" w:rsidP="00081F07">
      <w:r>
        <w:rPr>
          <w:rStyle w:val="CommentReference"/>
        </w:rPr>
        <w:annotationRef/>
      </w:r>
      <w:r>
        <w:rPr>
          <w:kern w:val="2"/>
          <w:sz w:val="21"/>
          <w:szCs w:val="22"/>
          <w:lang w:eastAsia="zh-CN"/>
        </w:rPr>
        <w:t>Desynchronization: synthesis of asynchronous circuits from synchronous specifications</w:t>
      </w:r>
    </w:p>
  </w:comment>
  <w:comment w:id="983" w:author="Christopher A. Voigt" w:date="2022-11-23T15:57:00Z" w:initials="CAV">
    <w:p w14:paraId="36F0F0A1" w14:textId="77777777" w:rsidR="00081F07" w:rsidRDefault="00081F07" w:rsidP="00081F07">
      <w:r>
        <w:rPr>
          <w:rStyle w:val="CommentReference"/>
        </w:rPr>
        <w:annotationRef/>
      </w:r>
      <w:r>
        <w:rPr>
          <w:kern w:val="2"/>
          <w:sz w:val="21"/>
          <w:szCs w:val="22"/>
          <w:lang w:eastAsia="zh-CN"/>
        </w:rPr>
        <w:t>Itzkovitz, coding limits on the umber of transcription factors.</w:t>
      </w:r>
    </w:p>
  </w:comment>
  <w:comment w:id="1010" w:author="jai padmakumar" w:date="2022-12-16T14:12:00Z" w:initials="jp">
    <w:p w14:paraId="77E956BA" w14:textId="77777777" w:rsidR="00AB70D7" w:rsidRDefault="00AB70D7" w:rsidP="00D6729B">
      <w:r>
        <w:rPr>
          <w:rStyle w:val="CommentReference"/>
        </w:rPr>
        <w:annotationRef/>
      </w:r>
      <w:r>
        <w:rPr>
          <w:rFonts w:eastAsiaTheme="minorEastAsia"/>
          <w:kern w:val="2"/>
          <w:sz w:val="21"/>
          <w:szCs w:val="22"/>
          <w:lang w:eastAsia="zh-CN"/>
        </w:rPr>
        <w:t>Feel like I need more detail but not sure what to include</w:t>
      </w:r>
    </w:p>
  </w:comment>
  <w:comment w:id="1013" w:author="jai padmakumar" w:date="2022-12-16T14:11:00Z" w:initials="jp">
    <w:p w14:paraId="61D30987" w14:textId="22D06394" w:rsidR="00AB70D7" w:rsidRDefault="00AB70D7" w:rsidP="00082CDE">
      <w:r>
        <w:rPr>
          <w:rStyle w:val="CommentReference"/>
        </w:rPr>
        <w:annotationRef/>
      </w:r>
      <w:r>
        <w:rPr>
          <w:rFonts w:eastAsiaTheme="minorEastAsia"/>
          <w:kern w:val="2"/>
          <w:sz w:val="21"/>
          <w:szCs w:val="22"/>
          <w:lang w:eastAsia="zh-CN"/>
        </w:rPr>
        <w:t>This needs more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B133C" w15:done="0"/>
  <w15:commentEx w15:paraId="6A44F633" w15:done="0"/>
  <w15:commentEx w15:paraId="4FF8211F" w15:done="0"/>
  <w15:commentEx w15:paraId="7D1B9533" w15:done="0"/>
  <w15:commentEx w15:paraId="2637B7CB" w15:done="0"/>
  <w15:commentEx w15:paraId="630AEF6C" w15:done="0"/>
  <w15:commentEx w15:paraId="1FF4019F" w15:done="0"/>
  <w15:commentEx w15:paraId="6EEEE4FC" w15:done="0"/>
  <w15:commentEx w15:paraId="3E697AD2" w15:done="0"/>
  <w15:commentEx w15:paraId="6F999930" w15:done="0"/>
  <w15:commentEx w15:paraId="72B4A0A2" w15:done="0"/>
  <w15:commentEx w15:paraId="58F0BF5C" w15:done="0"/>
  <w15:commentEx w15:paraId="0B3F3695" w15:done="0"/>
  <w15:commentEx w15:paraId="131DB7E4" w15:done="0"/>
  <w15:commentEx w15:paraId="46A0012D" w15:done="0"/>
  <w15:commentEx w15:paraId="6F270429" w15:done="0"/>
  <w15:commentEx w15:paraId="63D4E029" w15:done="0"/>
  <w15:commentEx w15:paraId="70AE484A" w15:done="0"/>
  <w15:commentEx w15:paraId="3FDE3305" w15:done="0"/>
  <w15:commentEx w15:paraId="74B75BBD" w15:done="0"/>
  <w15:commentEx w15:paraId="3947544D" w15:done="0"/>
  <w15:commentEx w15:paraId="0079E485" w15:done="0"/>
  <w15:commentEx w15:paraId="54FB8534" w15:done="0"/>
  <w15:commentEx w15:paraId="72C38BD1" w15:done="0"/>
  <w15:commentEx w15:paraId="26E40165" w15:done="0"/>
  <w15:commentEx w15:paraId="14163F02" w15:done="0"/>
  <w15:commentEx w15:paraId="347BF5DC" w15:done="0"/>
  <w15:commentEx w15:paraId="7BB68FD8" w15:done="0"/>
  <w15:commentEx w15:paraId="5915DB39" w15:done="0"/>
  <w15:commentEx w15:paraId="36880A2D" w15:done="0"/>
  <w15:commentEx w15:paraId="1BFB2C7A" w15:done="0"/>
  <w15:commentEx w15:paraId="018D896F" w15:done="0"/>
  <w15:commentEx w15:paraId="2DDE2B5C" w15:done="0"/>
  <w15:commentEx w15:paraId="4E056287" w15:done="0"/>
  <w15:commentEx w15:paraId="3FA1A5E4" w15:done="0"/>
  <w15:commentEx w15:paraId="3765F54B" w15:done="0"/>
  <w15:commentEx w15:paraId="5D801370" w15:done="0"/>
  <w15:commentEx w15:paraId="028C0EEE" w15:done="0"/>
  <w15:commentEx w15:paraId="52257775" w15:done="0"/>
  <w15:commentEx w15:paraId="0264A9CA" w15:done="0"/>
  <w15:commentEx w15:paraId="044DE02F" w15:done="0"/>
  <w15:commentEx w15:paraId="453E5532" w15:done="0"/>
  <w15:commentEx w15:paraId="03574AC4" w15:done="0"/>
  <w15:commentEx w15:paraId="6F1346F4" w15:done="0"/>
  <w15:commentEx w15:paraId="74F3F4A1" w15:done="0"/>
  <w15:commentEx w15:paraId="1842FE3D" w15:done="0"/>
  <w15:commentEx w15:paraId="5D20359D" w15:done="0"/>
  <w15:commentEx w15:paraId="37B59E81" w15:done="0"/>
  <w15:commentEx w15:paraId="4D8E85DE" w15:done="0"/>
  <w15:commentEx w15:paraId="6FB268AB" w15:done="0"/>
  <w15:commentEx w15:paraId="2A664BDA" w15:done="0"/>
  <w15:commentEx w15:paraId="3178BB0B" w15:done="0"/>
  <w15:commentEx w15:paraId="7FAC6E75" w15:done="0"/>
  <w15:commentEx w15:paraId="5D09E4A3" w15:done="0"/>
  <w15:commentEx w15:paraId="5F951A74" w15:done="0"/>
  <w15:commentEx w15:paraId="76DF7B79" w15:done="0"/>
  <w15:commentEx w15:paraId="7FA56410" w15:done="0"/>
  <w15:commentEx w15:paraId="06FCC389" w15:done="0"/>
  <w15:commentEx w15:paraId="29E60CDA" w15:done="0"/>
  <w15:commentEx w15:paraId="7987D5DE" w15:done="0"/>
  <w15:commentEx w15:paraId="6B249B35" w15:done="0"/>
  <w15:commentEx w15:paraId="7663404E" w15:done="0"/>
  <w15:commentEx w15:paraId="34988F3E" w15:done="0"/>
  <w15:commentEx w15:paraId="5BBC0C92" w15:done="0"/>
  <w15:commentEx w15:paraId="583B2F14" w15:done="0"/>
  <w15:commentEx w15:paraId="7189FDA3" w15:done="0"/>
  <w15:commentEx w15:paraId="55D43B38" w15:done="0"/>
  <w15:commentEx w15:paraId="77D1CA15" w15:done="0"/>
  <w15:commentEx w15:paraId="4642861C" w15:done="0"/>
  <w15:commentEx w15:paraId="011FAB08" w15:done="0"/>
  <w15:commentEx w15:paraId="36F0F0A1" w15:done="0"/>
  <w15:commentEx w15:paraId="77E956BA" w15:done="0"/>
  <w15:commentEx w15:paraId="61D309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1DAB9" w16cex:dateUtc="2022-11-18T15:19:00Z"/>
  <w16cex:commentExtensible w16cex:durableId="2721DACD" w16cex:dateUtc="2022-11-18T15:19:00Z"/>
  <w16cex:commentExtensible w16cex:durableId="2728822E" w16cex:dateUtc="2022-11-23T16:27:00Z"/>
  <w16cex:commentExtensible w16cex:durableId="27288262" w16cex:dateUtc="2022-11-23T16:28:00Z"/>
  <w16cex:commentExtensible w16cex:durableId="27288256" w16cex:dateUtc="2022-11-23T16:28:00Z"/>
  <w16cex:commentExtensible w16cex:durableId="271F640F" w16cex:dateUtc="2022-11-16T18:28:00Z"/>
  <w16cex:commentExtensible w16cex:durableId="27260D64" w16cex:dateUtc="2022-11-21T19:44:00Z"/>
  <w16cex:commentExtensible w16cex:durableId="27288533" w16cex:dateUtc="2022-11-23T16:40:00Z"/>
  <w16cex:commentExtensible w16cex:durableId="27261606" w16cex:dateUtc="2022-11-21T20:21:00Z"/>
  <w16cex:commentExtensible w16cex:durableId="27288771" w16cex:dateUtc="2022-11-16T19:00:00Z"/>
  <w16cex:commentExtensible w16cex:durableId="2725D809" w16cex:dateUtc="2022-11-16T18:52:00Z"/>
  <w16cex:commentExtensible w16cex:durableId="2725D93A" w16cex:dateUtc="2022-11-21T16:02:00Z"/>
  <w16cex:commentExtensible w16cex:durableId="271F726F" w16cex:dateUtc="2022-11-16T19:30:00Z"/>
  <w16cex:commentExtensible w16cex:durableId="271F7203" w16cex:dateUtc="2022-11-16T19:28:00Z"/>
  <w16cex:commentExtensible w16cex:durableId="27250B97" w16cex:dateUtc="2022-11-21T01:24:00Z"/>
  <w16cex:commentExtensible w16cex:durableId="271F68BB" w16cex:dateUtc="2022-11-16T18:48:00Z"/>
  <w16cex:commentExtensible w16cex:durableId="2725DCF9" w16cex:dateUtc="2022-11-16T18:43:00Z"/>
  <w16cex:commentExtensible w16cex:durableId="271F6B17" w16cex:dateUtc="2022-11-16T18:58:00Z"/>
  <w16cex:commentExtensible w16cex:durableId="271F6637" w16cex:dateUtc="2022-11-16T18:37:00Z"/>
  <w16cex:commentExtensible w16cex:durableId="2725E1A3" w16cex:dateUtc="2022-11-16T20:22:00Z"/>
  <w16cex:commentExtensible w16cex:durableId="2725E1CF" w16cex:dateUtc="2022-11-21T16:38:00Z"/>
  <w16cex:commentExtensible w16cex:durableId="271F501E" w16cex:dateUtc="2022-11-16T17:03:00Z"/>
  <w16cex:commentExtensible w16cex:durableId="27288EE8" w16cex:dateUtc="2022-11-21T00:30:00Z"/>
  <w16cex:commentExtensible w16cex:durableId="27288EE7" w16cex:dateUtc="2022-11-16T20:23:00Z"/>
  <w16cex:commentExtensible w16cex:durableId="27289453" w16cex:dateUtc="2022-11-16T18:27:00Z"/>
  <w16cex:commentExtensible w16cex:durableId="2725E82A" w16cex:dateUtc="2022-11-16T20:26:00Z"/>
  <w16cex:commentExtensible w16cex:durableId="2725E9FB" w16cex:dateUtc="2022-11-18T15:46:00Z"/>
  <w16cex:commentExtensible w16cex:durableId="2725EA17" w16cex:dateUtc="2022-11-18T16:06:00Z"/>
  <w16cex:commentExtensible w16cex:durableId="2725EAFF" w16cex:dateUtc="2022-11-18T19:45:00Z"/>
  <w16cex:commentExtensible w16cex:durableId="2725EB41" w16cex:dateUtc="2022-11-20T22:55:00Z"/>
  <w16cex:commentExtensible w16cex:durableId="2725EC1E" w16cex:dateUtc="2022-11-18T16:54:00Z"/>
  <w16cex:commentExtensible w16cex:durableId="2725EB89" w16cex:dateUtc="2022-11-18T15:58:00Z"/>
  <w16cex:commentExtensible w16cex:durableId="2725EF51" w16cex:dateUtc="2022-11-16T20:51:00Z"/>
  <w16cex:commentExtensible w16cex:durableId="2727AE7B" w16cex:dateUtc="2022-11-23T01:24:00Z"/>
  <w16cex:commentExtensible w16cex:durableId="27289BB1" w16cex:dateUtc="2022-11-23T01:43:00Z"/>
  <w16cex:commentExtensible w16cex:durableId="2727B85A" w16cex:dateUtc="2022-11-23T02:06:00Z"/>
  <w16cex:commentExtensible w16cex:durableId="2725EE3C" w16cex:dateUtc="2022-11-21T17:31:00Z"/>
  <w16cex:commentExtensible w16cex:durableId="2725EEF3" w16cex:dateUtc="2022-11-16T17:01:00Z"/>
  <w16cex:commentExtensible w16cex:durableId="27262AAF" w16cex:dateUtc="2022-11-21T21:49:00Z"/>
  <w16cex:commentExtensible w16cex:durableId="27262C9F" w16cex:dateUtc="2022-11-21T21:58:00Z"/>
  <w16cex:commentExtensible w16cex:durableId="273C9519" w16cex:dateUtc="2022-12-08T21:53:00Z"/>
  <w16cex:commentExtensible w16cex:durableId="2728C0E5" w16cex:dateUtc="2022-11-23T20:55:00Z"/>
  <w16cex:commentExtensible w16cex:durableId="2725DEC1" w16cex:dateUtc="2022-11-21T16:25:00Z"/>
  <w16cex:commentExtensible w16cex:durableId="2728A366" w16cex:dateUtc="2022-11-22T16:02:00Z"/>
  <w16cex:commentExtensible w16cex:durableId="2728A704" w16cex:dateUtc="2022-11-23T19:04:00Z"/>
  <w16cex:commentExtensible w16cex:durableId="2728A27B" w16cex:dateUtc="2022-11-23T18:45:00Z"/>
  <w16cex:commentExtensible w16cex:durableId="2728A90A" w16cex:dateUtc="2022-11-22T13:36:00Z"/>
  <w16cex:commentExtensible w16cex:durableId="2728A9C0" w16cex:dateUtc="2022-11-22T13:40:00Z"/>
  <w16cex:commentExtensible w16cex:durableId="2728AC53" w16cex:dateUtc="2022-11-23T19:27:00Z"/>
  <w16cex:commentExtensible w16cex:durableId="2728AC0A" w16cex:dateUtc="2022-11-22T14:11:00Z"/>
  <w16cex:commentExtensible w16cex:durableId="2728ABFF" w16cex:dateUtc="2022-11-23T03:18:00Z"/>
  <w16cex:commentExtensible w16cex:durableId="2728AD53" w16cex:dateUtc="2022-11-22T14:18:00Z"/>
  <w16cex:commentExtensible w16cex:durableId="27271813" w16cex:dateUtc="2022-11-21T00:37:00Z"/>
  <w16cex:commentExtensible w16cex:durableId="2728AEA4" w16cex:dateUtc="2022-11-18T18:51:00Z"/>
  <w16cex:commentExtensible w16cex:durableId="2728AF52" w16cex:dateUtc="2022-11-23T19:40:00Z"/>
  <w16cex:commentExtensible w16cex:durableId="2728B1ED" w16cex:dateUtc="2022-11-18T16:56:00Z"/>
  <w16cex:commentExtensible w16cex:durableId="2721ED04" w16cex:dateUtc="2022-11-18T16:37:00Z"/>
  <w16cex:commentExtensible w16cex:durableId="27220DA4" w16cex:dateUtc="2022-11-18T18:56:00Z"/>
  <w16cex:commentExtensible w16cex:durableId="2722132F" w16cex:dateUtc="2022-11-18T19:20:00Z"/>
  <w16cex:commentExtensible w16cex:durableId="2728B36D" w16cex:dateUtc="2022-11-21T01:17:00Z"/>
  <w16cex:commentExtensible w16cex:durableId="2728BB76" w16cex:dateUtc="2022-11-23T20:32:00Z"/>
  <w16cex:commentExtensible w16cex:durableId="2728BB86" w16cex:dateUtc="2022-11-23T20:32:00Z"/>
  <w16cex:commentExtensible w16cex:durableId="2725052A" w16cex:dateUtc="2022-11-21T00:57:00Z"/>
  <w16cex:commentExtensible w16cex:durableId="2728BD38" w16cex:dateUtc="2022-11-21T00:50:00Z"/>
  <w16cex:commentExtensible w16cex:durableId="2728BE07" w16cex:dateUtc="2022-11-22T00:15:00Z"/>
  <w16cex:commentExtensible w16cex:durableId="2728BE84" w16cex:dateUtc="2022-11-23T20:45:00Z"/>
  <w16cex:commentExtensible w16cex:durableId="2728BEF4" w16cex:dateUtc="2022-11-23T20:47:00Z"/>
  <w16cex:commentExtensible w16cex:durableId="272507A6" w16cex:dateUtc="2022-11-21T01:08:00Z"/>
  <w16cex:commentExtensible w16cex:durableId="2727AE03" w16cex:dateUtc="2022-11-23T01:21:00Z"/>
  <w16cex:commentExtensible w16cex:durableId="2727B7C3" w16cex:dateUtc="2022-11-23T02:04:00Z"/>
  <w16cex:commentExtensible w16cex:durableId="2728C17C" w16cex:dateUtc="2022-11-23T20:57:00Z"/>
  <w16cex:commentExtensible w16cex:durableId="2746FB3B" w16cex:dateUtc="2022-12-16T19:12:00Z"/>
  <w16cex:commentExtensible w16cex:durableId="2746FB21" w16cex:dateUtc="2022-12-16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B133C" w16cid:durableId="2721DAB9"/>
  <w16cid:commentId w16cid:paraId="6A44F633" w16cid:durableId="2721DACD"/>
  <w16cid:commentId w16cid:paraId="4FF8211F" w16cid:durableId="2728822E"/>
  <w16cid:commentId w16cid:paraId="7D1B9533" w16cid:durableId="27288262"/>
  <w16cid:commentId w16cid:paraId="2637B7CB" w16cid:durableId="27288256"/>
  <w16cid:commentId w16cid:paraId="630AEF6C" w16cid:durableId="271F640F"/>
  <w16cid:commentId w16cid:paraId="1FF4019F" w16cid:durableId="27260D64"/>
  <w16cid:commentId w16cid:paraId="6EEEE4FC" w16cid:durableId="27288533"/>
  <w16cid:commentId w16cid:paraId="3E697AD2" w16cid:durableId="27261606"/>
  <w16cid:commentId w16cid:paraId="6F999930" w16cid:durableId="27288771"/>
  <w16cid:commentId w16cid:paraId="72B4A0A2" w16cid:durableId="2725D809"/>
  <w16cid:commentId w16cid:paraId="58F0BF5C" w16cid:durableId="2725D93A"/>
  <w16cid:commentId w16cid:paraId="0B3F3695" w16cid:durableId="271F726F"/>
  <w16cid:commentId w16cid:paraId="131DB7E4" w16cid:durableId="271F7203"/>
  <w16cid:commentId w16cid:paraId="46A0012D" w16cid:durableId="27250B97"/>
  <w16cid:commentId w16cid:paraId="6F270429" w16cid:durableId="271F68BB"/>
  <w16cid:commentId w16cid:paraId="63D4E029" w16cid:durableId="2725DCF9"/>
  <w16cid:commentId w16cid:paraId="70AE484A" w16cid:durableId="271F6B17"/>
  <w16cid:commentId w16cid:paraId="3FDE3305" w16cid:durableId="271F6637"/>
  <w16cid:commentId w16cid:paraId="74B75BBD" w16cid:durableId="2725E1A3"/>
  <w16cid:commentId w16cid:paraId="3947544D" w16cid:durableId="2725E1CF"/>
  <w16cid:commentId w16cid:paraId="0079E485" w16cid:durableId="271F501E"/>
  <w16cid:commentId w16cid:paraId="54FB8534" w16cid:durableId="27288EE8"/>
  <w16cid:commentId w16cid:paraId="72C38BD1" w16cid:durableId="27288EE7"/>
  <w16cid:commentId w16cid:paraId="26E40165" w16cid:durableId="27289453"/>
  <w16cid:commentId w16cid:paraId="14163F02" w16cid:durableId="2725E82A"/>
  <w16cid:commentId w16cid:paraId="347BF5DC" w16cid:durableId="2725E9FB"/>
  <w16cid:commentId w16cid:paraId="7BB68FD8" w16cid:durableId="2725EA17"/>
  <w16cid:commentId w16cid:paraId="5915DB39" w16cid:durableId="2725EAFF"/>
  <w16cid:commentId w16cid:paraId="36880A2D" w16cid:durableId="2725EB41"/>
  <w16cid:commentId w16cid:paraId="1BFB2C7A" w16cid:durableId="2725EC1E"/>
  <w16cid:commentId w16cid:paraId="018D896F" w16cid:durableId="2725EB89"/>
  <w16cid:commentId w16cid:paraId="2DDE2B5C" w16cid:durableId="2725EF51"/>
  <w16cid:commentId w16cid:paraId="4E056287" w16cid:durableId="2727AE7B"/>
  <w16cid:commentId w16cid:paraId="3FA1A5E4" w16cid:durableId="27289BB1"/>
  <w16cid:commentId w16cid:paraId="3765F54B" w16cid:durableId="2727B85A"/>
  <w16cid:commentId w16cid:paraId="5D801370" w16cid:durableId="2725EE3C"/>
  <w16cid:commentId w16cid:paraId="028C0EEE" w16cid:durableId="2725EEF3"/>
  <w16cid:commentId w16cid:paraId="52257775" w16cid:durableId="27262AAF"/>
  <w16cid:commentId w16cid:paraId="0264A9CA" w16cid:durableId="27262C9F"/>
  <w16cid:commentId w16cid:paraId="044DE02F" w16cid:durableId="273C9519"/>
  <w16cid:commentId w16cid:paraId="453E5532" w16cid:durableId="2728C0E5"/>
  <w16cid:commentId w16cid:paraId="03574AC4" w16cid:durableId="2725DEC1"/>
  <w16cid:commentId w16cid:paraId="6F1346F4" w16cid:durableId="2728A366"/>
  <w16cid:commentId w16cid:paraId="74F3F4A1" w16cid:durableId="2728A704"/>
  <w16cid:commentId w16cid:paraId="1842FE3D" w16cid:durableId="2728A27B"/>
  <w16cid:commentId w16cid:paraId="5D20359D" w16cid:durableId="2728A90A"/>
  <w16cid:commentId w16cid:paraId="37B59E81" w16cid:durableId="2728A9C0"/>
  <w16cid:commentId w16cid:paraId="4D8E85DE" w16cid:durableId="2728AC53"/>
  <w16cid:commentId w16cid:paraId="6FB268AB" w16cid:durableId="2728AC0A"/>
  <w16cid:commentId w16cid:paraId="2A664BDA" w16cid:durableId="2728ABFF"/>
  <w16cid:commentId w16cid:paraId="3178BB0B" w16cid:durableId="2728AD53"/>
  <w16cid:commentId w16cid:paraId="7FAC6E75" w16cid:durableId="27271813"/>
  <w16cid:commentId w16cid:paraId="5D09E4A3" w16cid:durableId="2728AEA4"/>
  <w16cid:commentId w16cid:paraId="5F951A74" w16cid:durableId="2728AF52"/>
  <w16cid:commentId w16cid:paraId="76DF7B79" w16cid:durableId="2728B1ED"/>
  <w16cid:commentId w16cid:paraId="7FA56410" w16cid:durableId="2721ED04"/>
  <w16cid:commentId w16cid:paraId="06FCC389" w16cid:durableId="27220DA4"/>
  <w16cid:commentId w16cid:paraId="29E60CDA" w16cid:durableId="2722132F"/>
  <w16cid:commentId w16cid:paraId="7987D5DE" w16cid:durableId="2728B36D"/>
  <w16cid:commentId w16cid:paraId="6B249B35" w16cid:durableId="2728BB76"/>
  <w16cid:commentId w16cid:paraId="7663404E" w16cid:durableId="2728BB86"/>
  <w16cid:commentId w16cid:paraId="34988F3E" w16cid:durableId="2725052A"/>
  <w16cid:commentId w16cid:paraId="5BBC0C92" w16cid:durableId="2728BD38"/>
  <w16cid:commentId w16cid:paraId="583B2F14" w16cid:durableId="2728BE07"/>
  <w16cid:commentId w16cid:paraId="7189FDA3" w16cid:durableId="2728BE84"/>
  <w16cid:commentId w16cid:paraId="55D43B38" w16cid:durableId="2728BEF4"/>
  <w16cid:commentId w16cid:paraId="77D1CA15" w16cid:durableId="272507A6"/>
  <w16cid:commentId w16cid:paraId="4642861C" w16cid:durableId="2727AE03"/>
  <w16cid:commentId w16cid:paraId="011FAB08" w16cid:durableId="2727B7C3"/>
  <w16cid:commentId w16cid:paraId="36F0F0A1" w16cid:durableId="2728C17C"/>
  <w16cid:commentId w16cid:paraId="77E956BA" w16cid:durableId="2746FB3B"/>
  <w16cid:commentId w16cid:paraId="61D30987" w16cid:durableId="2746F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D8BA" w14:textId="77777777" w:rsidR="00BA7409" w:rsidRDefault="00BA7409" w:rsidP="0098020A">
      <w:r>
        <w:separator/>
      </w:r>
    </w:p>
  </w:endnote>
  <w:endnote w:type="continuationSeparator" w:id="0">
    <w:p w14:paraId="505021FD" w14:textId="77777777" w:rsidR="00BA7409" w:rsidRDefault="00BA7409" w:rsidP="0098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569970"/>
      <w:docPartObj>
        <w:docPartGallery w:val="Page Numbers (Bottom of Page)"/>
        <w:docPartUnique/>
      </w:docPartObj>
    </w:sdtPr>
    <w:sdtContent>
      <w:p w14:paraId="2A3EC444" w14:textId="69B13F30" w:rsidR="00081F07" w:rsidRDefault="00081F07" w:rsidP="000330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B91A9C" w14:textId="77777777" w:rsidR="00081F07" w:rsidRDefault="00081F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3775041"/>
      <w:docPartObj>
        <w:docPartGallery w:val="Page Numbers (Bottom of Page)"/>
        <w:docPartUnique/>
      </w:docPartObj>
    </w:sdtPr>
    <w:sdtContent>
      <w:p w14:paraId="1688ED58" w14:textId="1B6EAE77" w:rsidR="00081F07" w:rsidRDefault="00081F07" w:rsidP="000330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91FC4D" w14:textId="77777777" w:rsidR="00081F07" w:rsidRDefault="00081F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42EF3" w14:textId="77777777" w:rsidR="00BA7409" w:rsidRDefault="00BA7409" w:rsidP="0098020A">
      <w:r>
        <w:separator/>
      </w:r>
    </w:p>
  </w:footnote>
  <w:footnote w:type="continuationSeparator" w:id="0">
    <w:p w14:paraId="47429BD8" w14:textId="77777777" w:rsidR="00BA7409" w:rsidRDefault="00BA7409" w:rsidP="00980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8A7"/>
    <w:multiLevelType w:val="multilevel"/>
    <w:tmpl w:val="CE146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60DE5"/>
    <w:multiLevelType w:val="hybridMultilevel"/>
    <w:tmpl w:val="15BE7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F62EA"/>
    <w:multiLevelType w:val="hybridMultilevel"/>
    <w:tmpl w:val="3828A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06C28"/>
    <w:multiLevelType w:val="hybridMultilevel"/>
    <w:tmpl w:val="96D4D246"/>
    <w:lvl w:ilvl="0" w:tplc="87BA8BFA">
      <w:start w:val="20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7E5A2B"/>
    <w:multiLevelType w:val="hybridMultilevel"/>
    <w:tmpl w:val="64EABA9E"/>
    <w:lvl w:ilvl="0" w:tplc="BBF05A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D0324"/>
    <w:multiLevelType w:val="hybridMultilevel"/>
    <w:tmpl w:val="4768D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D4854"/>
    <w:multiLevelType w:val="hybridMultilevel"/>
    <w:tmpl w:val="C14E84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232169">
    <w:abstractNumId w:val="0"/>
  </w:num>
  <w:num w:numId="2" w16cid:durableId="1128207040">
    <w:abstractNumId w:val="3"/>
  </w:num>
  <w:num w:numId="3" w16cid:durableId="1485514167">
    <w:abstractNumId w:val="5"/>
  </w:num>
  <w:num w:numId="4" w16cid:durableId="454300302">
    <w:abstractNumId w:val="1"/>
  </w:num>
  <w:num w:numId="5" w16cid:durableId="1166628723">
    <w:abstractNumId w:val="2"/>
  </w:num>
  <w:num w:numId="6" w16cid:durableId="1561477032">
    <w:abstractNumId w:val="4"/>
  </w:num>
  <w:num w:numId="7" w16cid:durableId="61132257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 padmakumar">
    <w15:presenceInfo w15:providerId="Windows Live" w15:userId="acb35ddf856b4e45"/>
  </w15:person>
  <w15:person w15:author="Christopher A. Voigt">
    <w15:presenceInfo w15:providerId="AD" w15:userId="S::cavoigt@mit.edu::b6ad2bc7-e0b5-4322-af89-0d7c701d2550"/>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xrpsavd0z95bezpt75tesuff5vazrppvwx&quot;&gt;paper_endnote_references&lt;record-ids&gt;&lt;item&gt;1&lt;/item&gt;&lt;/record-ids&gt;&lt;/item&gt;&lt;/Libraries&gt;"/>
  </w:docVars>
  <w:rsids>
    <w:rsidRoot w:val="00FC7E70"/>
    <w:rsid w:val="000006D0"/>
    <w:rsid w:val="000031F2"/>
    <w:rsid w:val="000039F3"/>
    <w:rsid w:val="0000447A"/>
    <w:rsid w:val="000047BF"/>
    <w:rsid w:val="0000673F"/>
    <w:rsid w:val="00007D33"/>
    <w:rsid w:val="00007EE8"/>
    <w:rsid w:val="0001024E"/>
    <w:rsid w:val="00010334"/>
    <w:rsid w:val="000104C0"/>
    <w:rsid w:val="000105C1"/>
    <w:rsid w:val="00011FE1"/>
    <w:rsid w:val="00014325"/>
    <w:rsid w:val="00014D96"/>
    <w:rsid w:val="00015907"/>
    <w:rsid w:val="0001602F"/>
    <w:rsid w:val="0001619D"/>
    <w:rsid w:val="00016B80"/>
    <w:rsid w:val="00017560"/>
    <w:rsid w:val="0002028E"/>
    <w:rsid w:val="00021DF6"/>
    <w:rsid w:val="00022607"/>
    <w:rsid w:val="00024FA9"/>
    <w:rsid w:val="00027597"/>
    <w:rsid w:val="00030007"/>
    <w:rsid w:val="00030AEB"/>
    <w:rsid w:val="00032967"/>
    <w:rsid w:val="00032CDA"/>
    <w:rsid w:val="00032D1E"/>
    <w:rsid w:val="000334B2"/>
    <w:rsid w:val="0003356E"/>
    <w:rsid w:val="00035BC4"/>
    <w:rsid w:val="00036692"/>
    <w:rsid w:val="000414F2"/>
    <w:rsid w:val="00042F70"/>
    <w:rsid w:val="00044DBF"/>
    <w:rsid w:val="00045F31"/>
    <w:rsid w:val="00046B82"/>
    <w:rsid w:val="00046D56"/>
    <w:rsid w:val="000478B7"/>
    <w:rsid w:val="00050608"/>
    <w:rsid w:val="0005080C"/>
    <w:rsid w:val="0005103A"/>
    <w:rsid w:val="000521AA"/>
    <w:rsid w:val="000530D4"/>
    <w:rsid w:val="000536AB"/>
    <w:rsid w:val="0005374F"/>
    <w:rsid w:val="000537BA"/>
    <w:rsid w:val="00057DC2"/>
    <w:rsid w:val="000614F5"/>
    <w:rsid w:val="000650FD"/>
    <w:rsid w:val="0006661C"/>
    <w:rsid w:val="00066839"/>
    <w:rsid w:val="0006755D"/>
    <w:rsid w:val="00067F17"/>
    <w:rsid w:val="00070734"/>
    <w:rsid w:val="00071FDD"/>
    <w:rsid w:val="000759B4"/>
    <w:rsid w:val="000759FA"/>
    <w:rsid w:val="00075F89"/>
    <w:rsid w:val="000769BB"/>
    <w:rsid w:val="0007716B"/>
    <w:rsid w:val="0007798E"/>
    <w:rsid w:val="000804D8"/>
    <w:rsid w:val="00081265"/>
    <w:rsid w:val="00081F07"/>
    <w:rsid w:val="000824C0"/>
    <w:rsid w:val="00084120"/>
    <w:rsid w:val="000846EF"/>
    <w:rsid w:val="000858A2"/>
    <w:rsid w:val="0008673C"/>
    <w:rsid w:val="00090DB5"/>
    <w:rsid w:val="00091BEE"/>
    <w:rsid w:val="00094166"/>
    <w:rsid w:val="00094B7A"/>
    <w:rsid w:val="00095703"/>
    <w:rsid w:val="0009603D"/>
    <w:rsid w:val="000A057E"/>
    <w:rsid w:val="000A0A83"/>
    <w:rsid w:val="000A1726"/>
    <w:rsid w:val="000A1A36"/>
    <w:rsid w:val="000A31A7"/>
    <w:rsid w:val="000A360F"/>
    <w:rsid w:val="000A3958"/>
    <w:rsid w:val="000A63BC"/>
    <w:rsid w:val="000A7EDC"/>
    <w:rsid w:val="000B16E4"/>
    <w:rsid w:val="000B1736"/>
    <w:rsid w:val="000B2BE9"/>
    <w:rsid w:val="000B419F"/>
    <w:rsid w:val="000B435C"/>
    <w:rsid w:val="000B6FEA"/>
    <w:rsid w:val="000B733C"/>
    <w:rsid w:val="000B7BA4"/>
    <w:rsid w:val="000B7BC2"/>
    <w:rsid w:val="000C288C"/>
    <w:rsid w:val="000C2DAF"/>
    <w:rsid w:val="000C3E2C"/>
    <w:rsid w:val="000C5D71"/>
    <w:rsid w:val="000C68E5"/>
    <w:rsid w:val="000C6907"/>
    <w:rsid w:val="000C70CE"/>
    <w:rsid w:val="000C73D9"/>
    <w:rsid w:val="000D0DFE"/>
    <w:rsid w:val="000D1657"/>
    <w:rsid w:val="000D1C69"/>
    <w:rsid w:val="000D1E32"/>
    <w:rsid w:val="000D35A0"/>
    <w:rsid w:val="000D3C69"/>
    <w:rsid w:val="000D4B2D"/>
    <w:rsid w:val="000D5694"/>
    <w:rsid w:val="000D5A95"/>
    <w:rsid w:val="000D7B6C"/>
    <w:rsid w:val="000D7FE0"/>
    <w:rsid w:val="000E10CE"/>
    <w:rsid w:val="000E1506"/>
    <w:rsid w:val="000E4448"/>
    <w:rsid w:val="000E49AC"/>
    <w:rsid w:val="000E786E"/>
    <w:rsid w:val="000F07D9"/>
    <w:rsid w:val="000F0D7C"/>
    <w:rsid w:val="000F3EDF"/>
    <w:rsid w:val="000F4668"/>
    <w:rsid w:val="000F4CA8"/>
    <w:rsid w:val="000F5D10"/>
    <w:rsid w:val="000F6318"/>
    <w:rsid w:val="000F63B6"/>
    <w:rsid w:val="00100192"/>
    <w:rsid w:val="001010CF"/>
    <w:rsid w:val="00101DC2"/>
    <w:rsid w:val="001050CD"/>
    <w:rsid w:val="001051FE"/>
    <w:rsid w:val="0010692A"/>
    <w:rsid w:val="001111F2"/>
    <w:rsid w:val="00111D92"/>
    <w:rsid w:val="0011299C"/>
    <w:rsid w:val="00114135"/>
    <w:rsid w:val="00115747"/>
    <w:rsid w:val="00115ACC"/>
    <w:rsid w:val="00116274"/>
    <w:rsid w:val="00116481"/>
    <w:rsid w:val="00116E51"/>
    <w:rsid w:val="00117747"/>
    <w:rsid w:val="00120604"/>
    <w:rsid w:val="00120658"/>
    <w:rsid w:val="00121021"/>
    <w:rsid w:val="00121270"/>
    <w:rsid w:val="0012134C"/>
    <w:rsid w:val="00122A02"/>
    <w:rsid w:val="00122FD7"/>
    <w:rsid w:val="001231B2"/>
    <w:rsid w:val="001251BB"/>
    <w:rsid w:val="00127EDA"/>
    <w:rsid w:val="00132470"/>
    <w:rsid w:val="001344A3"/>
    <w:rsid w:val="0013585F"/>
    <w:rsid w:val="0014026E"/>
    <w:rsid w:val="00142DC8"/>
    <w:rsid w:val="00142E4E"/>
    <w:rsid w:val="00143496"/>
    <w:rsid w:val="00143AE4"/>
    <w:rsid w:val="001455D0"/>
    <w:rsid w:val="001461DA"/>
    <w:rsid w:val="00146A56"/>
    <w:rsid w:val="00146B46"/>
    <w:rsid w:val="00146E96"/>
    <w:rsid w:val="00147EED"/>
    <w:rsid w:val="00152E6E"/>
    <w:rsid w:val="0015321D"/>
    <w:rsid w:val="00153CE5"/>
    <w:rsid w:val="00153CF9"/>
    <w:rsid w:val="00153E2A"/>
    <w:rsid w:val="001548D4"/>
    <w:rsid w:val="00160E5F"/>
    <w:rsid w:val="00160FF0"/>
    <w:rsid w:val="00161623"/>
    <w:rsid w:val="00161825"/>
    <w:rsid w:val="00164E77"/>
    <w:rsid w:val="0016639B"/>
    <w:rsid w:val="00170998"/>
    <w:rsid w:val="001726DD"/>
    <w:rsid w:val="00173AF5"/>
    <w:rsid w:val="00176468"/>
    <w:rsid w:val="001764D2"/>
    <w:rsid w:val="00180290"/>
    <w:rsid w:val="001805FC"/>
    <w:rsid w:val="00180C3C"/>
    <w:rsid w:val="00180DFD"/>
    <w:rsid w:val="00181171"/>
    <w:rsid w:val="001839AA"/>
    <w:rsid w:val="001855AA"/>
    <w:rsid w:val="001856C9"/>
    <w:rsid w:val="00185C8A"/>
    <w:rsid w:val="00186107"/>
    <w:rsid w:val="001865FD"/>
    <w:rsid w:val="001878FE"/>
    <w:rsid w:val="001879C1"/>
    <w:rsid w:val="001903CF"/>
    <w:rsid w:val="001922F5"/>
    <w:rsid w:val="00193BFF"/>
    <w:rsid w:val="001953F0"/>
    <w:rsid w:val="001963FE"/>
    <w:rsid w:val="00196546"/>
    <w:rsid w:val="0019672B"/>
    <w:rsid w:val="00196DAB"/>
    <w:rsid w:val="001A0D8D"/>
    <w:rsid w:val="001A185D"/>
    <w:rsid w:val="001A35EF"/>
    <w:rsid w:val="001A365B"/>
    <w:rsid w:val="001A43AA"/>
    <w:rsid w:val="001A4872"/>
    <w:rsid w:val="001A4E8C"/>
    <w:rsid w:val="001A54C9"/>
    <w:rsid w:val="001A5DAD"/>
    <w:rsid w:val="001A69E7"/>
    <w:rsid w:val="001A7505"/>
    <w:rsid w:val="001B1FFB"/>
    <w:rsid w:val="001B31A7"/>
    <w:rsid w:val="001B3863"/>
    <w:rsid w:val="001B3F48"/>
    <w:rsid w:val="001B5F3E"/>
    <w:rsid w:val="001B64EC"/>
    <w:rsid w:val="001B6748"/>
    <w:rsid w:val="001B695B"/>
    <w:rsid w:val="001B6D8B"/>
    <w:rsid w:val="001B71BE"/>
    <w:rsid w:val="001B7879"/>
    <w:rsid w:val="001B7E5C"/>
    <w:rsid w:val="001C196A"/>
    <w:rsid w:val="001C2151"/>
    <w:rsid w:val="001C4475"/>
    <w:rsid w:val="001C4832"/>
    <w:rsid w:val="001C69F5"/>
    <w:rsid w:val="001C6DA5"/>
    <w:rsid w:val="001C7C75"/>
    <w:rsid w:val="001C7D4E"/>
    <w:rsid w:val="001D15F4"/>
    <w:rsid w:val="001D1EDF"/>
    <w:rsid w:val="001D21B9"/>
    <w:rsid w:val="001D2FAF"/>
    <w:rsid w:val="001D45A3"/>
    <w:rsid w:val="001D48C7"/>
    <w:rsid w:val="001D5389"/>
    <w:rsid w:val="001D63AF"/>
    <w:rsid w:val="001D669B"/>
    <w:rsid w:val="001D7496"/>
    <w:rsid w:val="001D7A03"/>
    <w:rsid w:val="001E0178"/>
    <w:rsid w:val="001E19DF"/>
    <w:rsid w:val="001E267D"/>
    <w:rsid w:val="001E34AA"/>
    <w:rsid w:val="001E49DC"/>
    <w:rsid w:val="001E71AA"/>
    <w:rsid w:val="001E71E8"/>
    <w:rsid w:val="001E765F"/>
    <w:rsid w:val="001E7868"/>
    <w:rsid w:val="001F1234"/>
    <w:rsid w:val="001F1439"/>
    <w:rsid w:val="001F250E"/>
    <w:rsid w:val="001F30C0"/>
    <w:rsid w:val="001F42B0"/>
    <w:rsid w:val="001F4319"/>
    <w:rsid w:val="001F45F6"/>
    <w:rsid w:val="001F515F"/>
    <w:rsid w:val="001F7FE2"/>
    <w:rsid w:val="00200731"/>
    <w:rsid w:val="00200E62"/>
    <w:rsid w:val="00201C71"/>
    <w:rsid w:val="002044DE"/>
    <w:rsid w:val="0020487A"/>
    <w:rsid w:val="00205786"/>
    <w:rsid w:val="00206AFE"/>
    <w:rsid w:val="00206E9B"/>
    <w:rsid w:val="002073E4"/>
    <w:rsid w:val="0021079A"/>
    <w:rsid w:val="00211663"/>
    <w:rsid w:val="00212526"/>
    <w:rsid w:val="0021402A"/>
    <w:rsid w:val="00214DD8"/>
    <w:rsid w:val="002163F5"/>
    <w:rsid w:val="00217211"/>
    <w:rsid w:val="002200FA"/>
    <w:rsid w:val="00220DF2"/>
    <w:rsid w:val="002220C2"/>
    <w:rsid w:val="00224C1F"/>
    <w:rsid w:val="00224DFB"/>
    <w:rsid w:val="00226981"/>
    <w:rsid w:val="00226B8B"/>
    <w:rsid w:val="002279CB"/>
    <w:rsid w:val="002327D5"/>
    <w:rsid w:val="002333DD"/>
    <w:rsid w:val="00233646"/>
    <w:rsid w:val="0023421C"/>
    <w:rsid w:val="002401D3"/>
    <w:rsid w:val="0024023D"/>
    <w:rsid w:val="00241280"/>
    <w:rsid w:val="00241BEF"/>
    <w:rsid w:val="00243209"/>
    <w:rsid w:val="002437C4"/>
    <w:rsid w:val="00245E30"/>
    <w:rsid w:val="002466BF"/>
    <w:rsid w:val="00247148"/>
    <w:rsid w:val="0024726F"/>
    <w:rsid w:val="00250EFB"/>
    <w:rsid w:val="002527C2"/>
    <w:rsid w:val="00252926"/>
    <w:rsid w:val="002543D1"/>
    <w:rsid w:val="002558F4"/>
    <w:rsid w:val="00257C9B"/>
    <w:rsid w:val="00257F7D"/>
    <w:rsid w:val="00260818"/>
    <w:rsid w:val="0026090E"/>
    <w:rsid w:val="002632AB"/>
    <w:rsid w:val="0026471F"/>
    <w:rsid w:val="0026510F"/>
    <w:rsid w:val="00270345"/>
    <w:rsid w:val="0027218F"/>
    <w:rsid w:val="0027346B"/>
    <w:rsid w:val="0027382E"/>
    <w:rsid w:val="0027550A"/>
    <w:rsid w:val="002758E4"/>
    <w:rsid w:val="002769B9"/>
    <w:rsid w:val="00277D30"/>
    <w:rsid w:val="00281279"/>
    <w:rsid w:val="00283611"/>
    <w:rsid w:val="002846E2"/>
    <w:rsid w:val="002856B8"/>
    <w:rsid w:val="00285FBE"/>
    <w:rsid w:val="0028657A"/>
    <w:rsid w:val="002872CC"/>
    <w:rsid w:val="002873F5"/>
    <w:rsid w:val="00287954"/>
    <w:rsid w:val="00291A33"/>
    <w:rsid w:val="00292545"/>
    <w:rsid w:val="00293E0A"/>
    <w:rsid w:val="00294091"/>
    <w:rsid w:val="00294A1B"/>
    <w:rsid w:val="00294DD7"/>
    <w:rsid w:val="00295EE6"/>
    <w:rsid w:val="00297533"/>
    <w:rsid w:val="002A0745"/>
    <w:rsid w:val="002A11E1"/>
    <w:rsid w:val="002A1738"/>
    <w:rsid w:val="002A373D"/>
    <w:rsid w:val="002A513D"/>
    <w:rsid w:val="002A6FCC"/>
    <w:rsid w:val="002B1E8C"/>
    <w:rsid w:val="002B450F"/>
    <w:rsid w:val="002B455D"/>
    <w:rsid w:val="002B4EEE"/>
    <w:rsid w:val="002B52BD"/>
    <w:rsid w:val="002B5F91"/>
    <w:rsid w:val="002B6EA9"/>
    <w:rsid w:val="002B7781"/>
    <w:rsid w:val="002C0134"/>
    <w:rsid w:val="002C0EC8"/>
    <w:rsid w:val="002C131D"/>
    <w:rsid w:val="002C1C2C"/>
    <w:rsid w:val="002C2A74"/>
    <w:rsid w:val="002C3245"/>
    <w:rsid w:val="002C43F2"/>
    <w:rsid w:val="002C47B9"/>
    <w:rsid w:val="002C4BA2"/>
    <w:rsid w:val="002C56DA"/>
    <w:rsid w:val="002C59E8"/>
    <w:rsid w:val="002C690D"/>
    <w:rsid w:val="002C6EB0"/>
    <w:rsid w:val="002C7737"/>
    <w:rsid w:val="002D7599"/>
    <w:rsid w:val="002E102E"/>
    <w:rsid w:val="002E28FD"/>
    <w:rsid w:val="002E3E1D"/>
    <w:rsid w:val="002E7CC3"/>
    <w:rsid w:val="002F1596"/>
    <w:rsid w:val="002F15C3"/>
    <w:rsid w:val="002F26F6"/>
    <w:rsid w:val="002F2781"/>
    <w:rsid w:val="002F2A6E"/>
    <w:rsid w:val="002F2FCA"/>
    <w:rsid w:val="002F3FF3"/>
    <w:rsid w:val="002F5756"/>
    <w:rsid w:val="002F6FBE"/>
    <w:rsid w:val="002F7B4C"/>
    <w:rsid w:val="0030096B"/>
    <w:rsid w:val="003009F7"/>
    <w:rsid w:val="00303CD8"/>
    <w:rsid w:val="0030586C"/>
    <w:rsid w:val="0030594D"/>
    <w:rsid w:val="00305F9D"/>
    <w:rsid w:val="00306F1F"/>
    <w:rsid w:val="003107E1"/>
    <w:rsid w:val="00310965"/>
    <w:rsid w:val="00312213"/>
    <w:rsid w:val="003125A6"/>
    <w:rsid w:val="00312C53"/>
    <w:rsid w:val="003222F9"/>
    <w:rsid w:val="00325C49"/>
    <w:rsid w:val="00325E88"/>
    <w:rsid w:val="00327BAE"/>
    <w:rsid w:val="00327D34"/>
    <w:rsid w:val="00327D42"/>
    <w:rsid w:val="0033012B"/>
    <w:rsid w:val="00330C13"/>
    <w:rsid w:val="00332508"/>
    <w:rsid w:val="00333146"/>
    <w:rsid w:val="00333861"/>
    <w:rsid w:val="0033472B"/>
    <w:rsid w:val="00334F20"/>
    <w:rsid w:val="00335035"/>
    <w:rsid w:val="0033728C"/>
    <w:rsid w:val="0033782A"/>
    <w:rsid w:val="00341464"/>
    <w:rsid w:val="00341FFD"/>
    <w:rsid w:val="00342F94"/>
    <w:rsid w:val="00342FD9"/>
    <w:rsid w:val="00343571"/>
    <w:rsid w:val="0034456D"/>
    <w:rsid w:val="00344CE8"/>
    <w:rsid w:val="00344D8B"/>
    <w:rsid w:val="0034535D"/>
    <w:rsid w:val="00346388"/>
    <w:rsid w:val="003472E0"/>
    <w:rsid w:val="00347466"/>
    <w:rsid w:val="0035032B"/>
    <w:rsid w:val="00350EE7"/>
    <w:rsid w:val="00356B14"/>
    <w:rsid w:val="00362656"/>
    <w:rsid w:val="00362D6E"/>
    <w:rsid w:val="0036623C"/>
    <w:rsid w:val="00367E21"/>
    <w:rsid w:val="00367EC8"/>
    <w:rsid w:val="003700C8"/>
    <w:rsid w:val="00370902"/>
    <w:rsid w:val="0037248C"/>
    <w:rsid w:val="00372976"/>
    <w:rsid w:val="00374F80"/>
    <w:rsid w:val="0037680A"/>
    <w:rsid w:val="00376BF1"/>
    <w:rsid w:val="00381422"/>
    <w:rsid w:val="00382E24"/>
    <w:rsid w:val="00384BC1"/>
    <w:rsid w:val="003852A7"/>
    <w:rsid w:val="00391F00"/>
    <w:rsid w:val="00392064"/>
    <w:rsid w:val="003936C9"/>
    <w:rsid w:val="00394996"/>
    <w:rsid w:val="0039595E"/>
    <w:rsid w:val="00396DC8"/>
    <w:rsid w:val="003A34F0"/>
    <w:rsid w:val="003A4C03"/>
    <w:rsid w:val="003A760F"/>
    <w:rsid w:val="003A7C2C"/>
    <w:rsid w:val="003B0CE6"/>
    <w:rsid w:val="003B1EB5"/>
    <w:rsid w:val="003B289E"/>
    <w:rsid w:val="003B37D3"/>
    <w:rsid w:val="003B50B4"/>
    <w:rsid w:val="003C0F40"/>
    <w:rsid w:val="003C11B7"/>
    <w:rsid w:val="003C1AD4"/>
    <w:rsid w:val="003C4BB1"/>
    <w:rsid w:val="003C6490"/>
    <w:rsid w:val="003C7395"/>
    <w:rsid w:val="003D069A"/>
    <w:rsid w:val="003D12B2"/>
    <w:rsid w:val="003D2551"/>
    <w:rsid w:val="003D318D"/>
    <w:rsid w:val="003D403F"/>
    <w:rsid w:val="003D44B2"/>
    <w:rsid w:val="003D6595"/>
    <w:rsid w:val="003D6719"/>
    <w:rsid w:val="003D7AC2"/>
    <w:rsid w:val="003E003A"/>
    <w:rsid w:val="003E0561"/>
    <w:rsid w:val="003E0BB4"/>
    <w:rsid w:val="003E32C1"/>
    <w:rsid w:val="003E5218"/>
    <w:rsid w:val="003E5E70"/>
    <w:rsid w:val="003E64D8"/>
    <w:rsid w:val="003E7853"/>
    <w:rsid w:val="003E7967"/>
    <w:rsid w:val="003E7CBA"/>
    <w:rsid w:val="003F0EF5"/>
    <w:rsid w:val="003F240C"/>
    <w:rsid w:val="003F2443"/>
    <w:rsid w:val="003F246E"/>
    <w:rsid w:val="003F3379"/>
    <w:rsid w:val="003F3A26"/>
    <w:rsid w:val="003F53E7"/>
    <w:rsid w:val="003F5D9A"/>
    <w:rsid w:val="003F63CB"/>
    <w:rsid w:val="003F66A3"/>
    <w:rsid w:val="003F6F48"/>
    <w:rsid w:val="003F7961"/>
    <w:rsid w:val="00400596"/>
    <w:rsid w:val="00401C73"/>
    <w:rsid w:val="0040229B"/>
    <w:rsid w:val="00403B68"/>
    <w:rsid w:val="00405C81"/>
    <w:rsid w:val="00405E5E"/>
    <w:rsid w:val="004101F6"/>
    <w:rsid w:val="00410AF7"/>
    <w:rsid w:val="00411D9D"/>
    <w:rsid w:val="00412777"/>
    <w:rsid w:val="00412B65"/>
    <w:rsid w:val="00412BA0"/>
    <w:rsid w:val="00413BE1"/>
    <w:rsid w:val="00413C5C"/>
    <w:rsid w:val="00415618"/>
    <w:rsid w:val="00415A85"/>
    <w:rsid w:val="00417787"/>
    <w:rsid w:val="00417A13"/>
    <w:rsid w:val="00420354"/>
    <w:rsid w:val="00420703"/>
    <w:rsid w:val="00426FC4"/>
    <w:rsid w:val="00427C89"/>
    <w:rsid w:val="00430DB5"/>
    <w:rsid w:val="00431365"/>
    <w:rsid w:val="00431563"/>
    <w:rsid w:val="0043197C"/>
    <w:rsid w:val="004368C0"/>
    <w:rsid w:val="00437487"/>
    <w:rsid w:val="004375C2"/>
    <w:rsid w:val="00437DE3"/>
    <w:rsid w:val="004415FF"/>
    <w:rsid w:val="004425E6"/>
    <w:rsid w:val="0044312D"/>
    <w:rsid w:val="004441B0"/>
    <w:rsid w:val="00444960"/>
    <w:rsid w:val="00444A61"/>
    <w:rsid w:val="00444F56"/>
    <w:rsid w:val="004460F0"/>
    <w:rsid w:val="004462B1"/>
    <w:rsid w:val="00446B3A"/>
    <w:rsid w:val="00447210"/>
    <w:rsid w:val="00450E4F"/>
    <w:rsid w:val="0045249F"/>
    <w:rsid w:val="0045255C"/>
    <w:rsid w:val="004533A0"/>
    <w:rsid w:val="00454A82"/>
    <w:rsid w:val="00462EA1"/>
    <w:rsid w:val="00466C17"/>
    <w:rsid w:val="004676B7"/>
    <w:rsid w:val="00467A4E"/>
    <w:rsid w:val="00467D90"/>
    <w:rsid w:val="00471779"/>
    <w:rsid w:val="00471DEC"/>
    <w:rsid w:val="00475BB4"/>
    <w:rsid w:val="00476FF9"/>
    <w:rsid w:val="0048161C"/>
    <w:rsid w:val="00481C6D"/>
    <w:rsid w:val="00482C71"/>
    <w:rsid w:val="00482EB3"/>
    <w:rsid w:val="00483C4C"/>
    <w:rsid w:val="00483E85"/>
    <w:rsid w:val="00483FB5"/>
    <w:rsid w:val="0048584B"/>
    <w:rsid w:val="004862B5"/>
    <w:rsid w:val="004870BA"/>
    <w:rsid w:val="004909B2"/>
    <w:rsid w:val="00490BA3"/>
    <w:rsid w:val="0049191D"/>
    <w:rsid w:val="00492E6F"/>
    <w:rsid w:val="00493265"/>
    <w:rsid w:val="00494052"/>
    <w:rsid w:val="004940BA"/>
    <w:rsid w:val="0049439E"/>
    <w:rsid w:val="00494CCF"/>
    <w:rsid w:val="00495998"/>
    <w:rsid w:val="004960CB"/>
    <w:rsid w:val="00496C0C"/>
    <w:rsid w:val="004974D5"/>
    <w:rsid w:val="00497886"/>
    <w:rsid w:val="004A105E"/>
    <w:rsid w:val="004A124E"/>
    <w:rsid w:val="004A1387"/>
    <w:rsid w:val="004A1F37"/>
    <w:rsid w:val="004A3193"/>
    <w:rsid w:val="004A50D1"/>
    <w:rsid w:val="004A71B1"/>
    <w:rsid w:val="004A7B0B"/>
    <w:rsid w:val="004B0590"/>
    <w:rsid w:val="004B0A63"/>
    <w:rsid w:val="004B1D25"/>
    <w:rsid w:val="004B3DE3"/>
    <w:rsid w:val="004B47E7"/>
    <w:rsid w:val="004B4CC3"/>
    <w:rsid w:val="004B509B"/>
    <w:rsid w:val="004B61F3"/>
    <w:rsid w:val="004B77EA"/>
    <w:rsid w:val="004B7DF5"/>
    <w:rsid w:val="004C0097"/>
    <w:rsid w:val="004C0378"/>
    <w:rsid w:val="004C0843"/>
    <w:rsid w:val="004C0C34"/>
    <w:rsid w:val="004C15DC"/>
    <w:rsid w:val="004C1F54"/>
    <w:rsid w:val="004C234F"/>
    <w:rsid w:val="004C23D6"/>
    <w:rsid w:val="004C3130"/>
    <w:rsid w:val="004C33F1"/>
    <w:rsid w:val="004C3C2B"/>
    <w:rsid w:val="004C3F08"/>
    <w:rsid w:val="004C4087"/>
    <w:rsid w:val="004C4F4A"/>
    <w:rsid w:val="004C6441"/>
    <w:rsid w:val="004C702D"/>
    <w:rsid w:val="004C71DF"/>
    <w:rsid w:val="004D072C"/>
    <w:rsid w:val="004D0A78"/>
    <w:rsid w:val="004D0F56"/>
    <w:rsid w:val="004D10E7"/>
    <w:rsid w:val="004D237F"/>
    <w:rsid w:val="004D25C4"/>
    <w:rsid w:val="004D4129"/>
    <w:rsid w:val="004D55E4"/>
    <w:rsid w:val="004E0CCE"/>
    <w:rsid w:val="004E17E8"/>
    <w:rsid w:val="004E3664"/>
    <w:rsid w:val="004E39FA"/>
    <w:rsid w:val="004E3D63"/>
    <w:rsid w:val="004E5573"/>
    <w:rsid w:val="004E7C27"/>
    <w:rsid w:val="004F076F"/>
    <w:rsid w:val="004F0A6D"/>
    <w:rsid w:val="004F1D22"/>
    <w:rsid w:val="004F1EA2"/>
    <w:rsid w:val="004F45E8"/>
    <w:rsid w:val="004F48EC"/>
    <w:rsid w:val="004F59E5"/>
    <w:rsid w:val="004F5A27"/>
    <w:rsid w:val="004F6481"/>
    <w:rsid w:val="004F7169"/>
    <w:rsid w:val="005029EC"/>
    <w:rsid w:val="00507BD2"/>
    <w:rsid w:val="00507FC3"/>
    <w:rsid w:val="00511D91"/>
    <w:rsid w:val="005143C3"/>
    <w:rsid w:val="00515030"/>
    <w:rsid w:val="00515780"/>
    <w:rsid w:val="00516AF3"/>
    <w:rsid w:val="005172CC"/>
    <w:rsid w:val="0051740C"/>
    <w:rsid w:val="00517B1F"/>
    <w:rsid w:val="005201F7"/>
    <w:rsid w:val="005212D5"/>
    <w:rsid w:val="00522B41"/>
    <w:rsid w:val="00522BF6"/>
    <w:rsid w:val="00523D57"/>
    <w:rsid w:val="005243B8"/>
    <w:rsid w:val="00524B72"/>
    <w:rsid w:val="00525B45"/>
    <w:rsid w:val="005265E1"/>
    <w:rsid w:val="00530F84"/>
    <w:rsid w:val="005323A4"/>
    <w:rsid w:val="00534366"/>
    <w:rsid w:val="0053469C"/>
    <w:rsid w:val="00536160"/>
    <w:rsid w:val="00536668"/>
    <w:rsid w:val="0053666A"/>
    <w:rsid w:val="00540B04"/>
    <w:rsid w:val="00542C7F"/>
    <w:rsid w:val="0054394D"/>
    <w:rsid w:val="005442A4"/>
    <w:rsid w:val="00544DCE"/>
    <w:rsid w:val="00545838"/>
    <w:rsid w:val="00547D03"/>
    <w:rsid w:val="00547E31"/>
    <w:rsid w:val="00552FAA"/>
    <w:rsid w:val="00553AD3"/>
    <w:rsid w:val="00553F1A"/>
    <w:rsid w:val="00554DD3"/>
    <w:rsid w:val="00555BBA"/>
    <w:rsid w:val="00555FFC"/>
    <w:rsid w:val="00557A10"/>
    <w:rsid w:val="00560FD2"/>
    <w:rsid w:val="005615BC"/>
    <w:rsid w:val="0056395C"/>
    <w:rsid w:val="00564171"/>
    <w:rsid w:val="00566CB5"/>
    <w:rsid w:val="00567523"/>
    <w:rsid w:val="00570E06"/>
    <w:rsid w:val="005712F3"/>
    <w:rsid w:val="005714C2"/>
    <w:rsid w:val="00571980"/>
    <w:rsid w:val="005725E3"/>
    <w:rsid w:val="00572AAC"/>
    <w:rsid w:val="0057453E"/>
    <w:rsid w:val="00580419"/>
    <w:rsid w:val="005810A4"/>
    <w:rsid w:val="005825A6"/>
    <w:rsid w:val="00582ECE"/>
    <w:rsid w:val="00583152"/>
    <w:rsid w:val="00584B10"/>
    <w:rsid w:val="0058627B"/>
    <w:rsid w:val="0058720F"/>
    <w:rsid w:val="00591642"/>
    <w:rsid w:val="0059503B"/>
    <w:rsid w:val="00595104"/>
    <w:rsid w:val="00595E8E"/>
    <w:rsid w:val="00595EB3"/>
    <w:rsid w:val="005A050B"/>
    <w:rsid w:val="005A12D4"/>
    <w:rsid w:val="005A2006"/>
    <w:rsid w:val="005A3F0F"/>
    <w:rsid w:val="005A417C"/>
    <w:rsid w:val="005B2D3E"/>
    <w:rsid w:val="005B2F88"/>
    <w:rsid w:val="005B3621"/>
    <w:rsid w:val="005B5585"/>
    <w:rsid w:val="005B5894"/>
    <w:rsid w:val="005B628C"/>
    <w:rsid w:val="005C0C79"/>
    <w:rsid w:val="005C0D82"/>
    <w:rsid w:val="005C0F77"/>
    <w:rsid w:val="005C102F"/>
    <w:rsid w:val="005C1F0C"/>
    <w:rsid w:val="005C4408"/>
    <w:rsid w:val="005C44F6"/>
    <w:rsid w:val="005C45E4"/>
    <w:rsid w:val="005C7344"/>
    <w:rsid w:val="005C7E1D"/>
    <w:rsid w:val="005D0528"/>
    <w:rsid w:val="005D111D"/>
    <w:rsid w:val="005D1EAD"/>
    <w:rsid w:val="005D2356"/>
    <w:rsid w:val="005D28BB"/>
    <w:rsid w:val="005D30CF"/>
    <w:rsid w:val="005D35E4"/>
    <w:rsid w:val="005D382E"/>
    <w:rsid w:val="005D4B9B"/>
    <w:rsid w:val="005D5B51"/>
    <w:rsid w:val="005E0CB6"/>
    <w:rsid w:val="005E104B"/>
    <w:rsid w:val="005E20D1"/>
    <w:rsid w:val="005E4AA7"/>
    <w:rsid w:val="005E653F"/>
    <w:rsid w:val="005E69B7"/>
    <w:rsid w:val="005E6ED3"/>
    <w:rsid w:val="005E799C"/>
    <w:rsid w:val="005F220A"/>
    <w:rsid w:val="005F3723"/>
    <w:rsid w:val="005F3F8A"/>
    <w:rsid w:val="005F420C"/>
    <w:rsid w:val="005F67AA"/>
    <w:rsid w:val="005F6CE5"/>
    <w:rsid w:val="00600EE9"/>
    <w:rsid w:val="0060273B"/>
    <w:rsid w:val="00602CA1"/>
    <w:rsid w:val="00603892"/>
    <w:rsid w:val="00604535"/>
    <w:rsid w:val="00605340"/>
    <w:rsid w:val="00606B21"/>
    <w:rsid w:val="006071F6"/>
    <w:rsid w:val="00610EC2"/>
    <w:rsid w:val="00611D56"/>
    <w:rsid w:val="006151FD"/>
    <w:rsid w:val="006165CA"/>
    <w:rsid w:val="0061757C"/>
    <w:rsid w:val="0061764D"/>
    <w:rsid w:val="006179BA"/>
    <w:rsid w:val="00617D6E"/>
    <w:rsid w:val="00620927"/>
    <w:rsid w:val="00621280"/>
    <w:rsid w:val="00621D4B"/>
    <w:rsid w:val="00622498"/>
    <w:rsid w:val="00622E49"/>
    <w:rsid w:val="00623669"/>
    <w:rsid w:val="00626326"/>
    <w:rsid w:val="006265D2"/>
    <w:rsid w:val="00626A55"/>
    <w:rsid w:val="00630728"/>
    <w:rsid w:val="00633152"/>
    <w:rsid w:val="00633C7B"/>
    <w:rsid w:val="00634562"/>
    <w:rsid w:val="006350B7"/>
    <w:rsid w:val="006358C6"/>
    <w:rsid w:val="00636AEF"/>
    <w:rsid w:val="00640F4E"/>
    <w:rsid w:val="00641053"/>
    <w:rsid w:val="006411FA"/>
    <w:rsid w:val="00642FEF"/>
    <w:rsid w:val="00644B07"/>
    <w:rsid w:val="00645C0E"/>
    <w:rsid w:val="00645E55"/>
    <w:rsid w:val="00646E2B"/>
    <w:rsid w:val="00650CD5"/>
    <w:rsid w:val="00650FA9"/>
    <w:rsid w:val="00651004"/>
    <w:rsid w:val="00652463"/>
    <w:rsid w:val="0065327B"/>
    <w:rsid w:val="00655170"/>
    <w:rsid w:val="006557A5"/>
    <w:rsid w:val="0065628B"/>
    <w:rsid w:val="00656513"/>
    <w:rsid w:val="00657042"/>
    <w:rsid w:val="006576BF"/>
    <w:rsid w:val="0066005B"/>
    <w:rsid w:val="00660DBA"/>
    <w:rsid w:val="006617C9"/>
    <w:rsid w:val="00661D38"/>
    <w:rsid w:val="00665366"/>
    <w:rsid w:val="00665A12"/>
    <w:rsid w:val="0066652A"/>
    <w:rsid w:val="00667E21"/>
    <w:rsid w:val="0067146A"/>
    <w:rsid w:val="00671A63"/>
    <w:rsid w:val="00672D30"/>
    <w:rsid w:val="006748CD"/>
    <w:rsid w:val="00674993"/>
    <w:rsid w:val="00676A50"/>
    <w:rsid w:val="00680FBF"/>
    <w:rsid w:val="00682B58"/>
    <w:rsid w:val="00682F3F"/>
    <w:rsid w:val="00683837"/>
    <w:rsid w:val="00685CED"/>
    <w:rsid w:val="0068660F"/>
    <w:rsid w:val="00687740"/>
    <w:rsid w:val="00687D98"/>
    <w:rsid w:val="00687EF4"/>
    <w:rsid w:val="00691490"/>
    <w:rsid w:val="006919AC"/>
    <w:rsid w:val="00693437"/>
    <w:rsid w:val="006934A9"/>
    <w:rsid w:val="006937A8"/>
    <w:rsid w:val="00694161"/>
    <w:rsid w:val="006944B6"/>
    <w:rsid w:val="00694764"/>
    <w:rsid w:val="00695C40"/>
    <w:rsid w:val="006A15A0"/>
    <w:rsid w:val="006A1A2C"/>
    <w:rsid w:val="006A27CF"/>
    <w:rsid w:val="006A3C4A"/>
    <w:rsid w:val="006A3CB4"/>
    <w:rsid w:val="006A3F61"/>
    <w:rsid w:val="006A4B8E"/>
    <w:rsid w:val="006A70A7"/>
    <w:rsid w:val="006A793B"/>
    <w:rsid w:val="006B18A9"/>
    <w:rsid w:val="006B1F2B"/>
    <w:rsid w:val="006B203E"/>
    <w:rsid w:val="006B29B0"/>
    <w:rsid w:val="006C09DB"/>
    <w:rsid w:val="006C116E"/>
    <w:rsid w:val="006C170F"/>
    <w:rsid w:val="006C1C93"/>
    <w:rsid w:val="006C320B"/>
    <w:rsid w:val="006C348C"/>
    <w:rsid w:val="006C42B2"/>
    <w:rsid w:val="006C71AC"/>
    <w:rsid w:val="006C7DFE"/>
    <w:rsid w:val="006C7E9F"/>
    <w:rsid w:val="006D01C8"/>
    <w:rsid w:val="006D1553"/>
    <w:rsid w:val="006D1BCB"/>
    <w:rsid w:val="006D22D7"/>
    <w:rsid w:val="006D29E3"/>
    <w:rsid w:val="006D3829"/>
    <w:rsid w:val="006D4517"/>
    <w:rsid w:val="006D6477"/>
    <w:rsid w:val="006D6EA2"/>
    <w:rsid w:val="006D6EED"/>
    <w:rsid w:val="006D742A"/>
    <w:rsid w:val="006E26E6"/>
    <w:rsid w:val="006E286B"/>
    <w:rsid w:val="006E3F8E"/>
    <w:rsid w:val="006E4ECE"/>
    <w:rsid w:val="006E6B0B"/>
    <w:rsid w:val="006E7B7B"/>
    <w:rsid w:val="006F4924"/>
    <w:rsid w:val="006F4A0E"/>
    <w:rsid w:val="006F6356"/>
    <w:rsid w:val="006F6EC9"/>
    <w:rsid w:val="00701904"/>
    <w:rsid w:val="00701E19"/>
    <w:rsid w:val="00703A24"/>
    <w:rsid w:val="007050F9"/>
    <w:rsid w:val="007051AE"/>
    <w:rsid w:val="00706D34"/>
    <w:rsid w:val="00707B8D"/>
    <w:rsid w:val="0071036C"/>
    <w:rsid w:val="00710568"/>
    <w:rsid w:val="00711278"/>
    <w:rsid w:val="00715047"/>
    <w:rsid w:val="0071554F"/>
    <w:rsid w:val="00716373"/>
    <w:rsid w:val="00716B94"/>
    <w:rsid w:val="00717104"/>
    <w:rsid w:val="0071728C"/>
    <w:rsid w:val="007173AD"/>
    <w:rsid w:val="00720159"/>
    <w:rsid w:val="007209B3"/>
    <w:rsid w:val="00722700"/>
    <w:rsid w:val="0072287F"/>
    <w:rsid w:val="007229D5"/>
    <w:rsid w:val="007273FA"/>
    <w:rsid w:val="007278CF"/>
    <w:rsid w:val="00733EE7"/>
    <w:rsid w:val="00734962"/>
    <w:rsid w:val="00735B28"/>
    <w:rsid w:val="00735FE8"/>
    <w:rsid w:val="00737207"/>
    <w:rsid w:val="0073787B"/>
    <w:rsid w:val="007378AF"/>
    <w:rsid w:val="00740136"/>
    <w:rsid w:val="0074064A"/>
    <w:rsid w:val="007412B1"/>
    <w:rsid w:val="0074134A"/>
    <w:rsid w:val="00741BE1"/>
    <w:rsid w:val="00742682"/>
    <w:rsid w:val="00742A31"/>
    <w:rsid w:val="00743322"/>
    <w:rsid w:val="00743367"/>
    <w:rsid w:val="007446D2"/>
    <w:rsid w:val="00745031"/>
    <w:rsid w:val="007506E2"/>
    <w:rsid w:val="00752B1A"/>
    <w:rsid w:val="00754BAC"/>
    <w:rsid w:val="00757981"/>
    <w:rsid w:val="00757B3E"/>
    <w:rsid w:val="00760C5D"/>
    <w:rsid w:val="00761367"/>
    <w:rsid w:val="00763E71"/>
    <w:rsid w:val="007679BF"/>
    <w:rsid w:val="00770AD3"/>
    <w:rsid w:val="00770F4D"/>
    <w:rsid w:val="0077145E"/>
    <w:rsid w:val="0077506C"/>
    <w:rsid w:val="00775B17"/>
    <w:rsid w:val="00777526"/>
    <w:rsid w:val="00777A3E"/>
    <w:rsid w:val="007800EF"/>
    <w:rsid w:val="0078134A"/>
    <w:rsid w:val="0078238C"/>
    <w:rsid w:val="00782D12"/>
    <w:rsid w:val="00783F5C"/>
    <w:rsid w:val="00784DCD"/>
    <w:rsid w:val="00790BE2"/>
    <w:rsid w:val="0079111D"/>
    <w:rsid w:val="007964E6"/>
    <w:rsid w:val="007968DE"/>
    <w:rsid w:val="007A4714"/>
    <w:rsid w:val="007A5217"/>
    <w:rsid w:val="007A535C"/>
    <w:rsid w:val="007A54C4"/>
    <w:rsid w:val="007A697A"/>
    <w:rsid w:val="007A6A4A"/>
    <w:rsid w:val="007B0B87"/>
    <w:rsid w:val="007B1103"/>
    <w:rsid w:val="007B24A8"/>
    <w:rsid w:val="007B276C"/>
    <w:rsid w:val="007B43E6"/>
    <w:rsid w:val="007B452C"/>
    <w:rsid w:val="007B5166"/>
    <w:rsid w:val="007B51B6"/>
    <w:rsid w:val="007B5A68"/>
    <w:rsid w:val="007B5FCC"/>
    <w:rsid w:val="007B78CE"/>
    <w:rsid w:val="007C50FD"/>
    <w:rsid w:val="007C5423"/>
    <w:rsid w:val="007C7AC4"/>
    <w:rsid w:val="007D0808"/>
    <w:rsid w:val="007D175C"/>
    <w:rsid w:val="007D2037"/>
    <w:rsid w:val="007D2976"/>
    <w:rsid w:val="007D3E00"/>
    <w:rsid w:val="007D413F"/>
    <w:rsid w:val="007D5B04"/>
    <w:rsid w:val="007E02E8"/>
    <w:rsid w:val="007E08F9"/>
    <w:rsid w:val="007E1C7A"/>
    <w:rsid w:val="007E2490"/>
    <w:rsid w:val="007E272F"/>
    <w:rsid w:val="007E4D16"/>
    <w:rsid w:val="007E6645"/>
    <w:rsid w:val="007F2959"/>
    <w:rsid w:val="007F3A0A"/>
    <w:rsid w:val="007F4494"/>
    <w:rsid w:val="007F5142"/>
    <w:rsid w:val="007F565E"/>
    <w:rsid w:val="007F5A33"/>
    <w:rsid w:val="007F6107"/>
    <w:rsid w:val="007F62C2"/>
    <w:rsid w:val="007F6CE6"/>
    <w:rsid w:val="008003CB"/>
    <w:rsid w:val="00804276"/>
    <w:rsid w:val="008052BB"/>
    <w:rsid w:val="00807A73"/>
    <w:rsid w:val="008112F4"/>
    <w:rsid w:val="00811C8E"/>
    <w:rsid w:val="00811DAF"/>
    <w:rsid w:val="0081433D"/>
    <w:rsid w:val="00814F12"/>
    <w:rsid w:val="00815A82"/>
    <w:rsid w:val="00816E16"/>
    <w:rsid w:val="008171C1"/>
    <w:rsid w:val="00820053"/>
    <w:rsid w:val="00820639"/>
    <w:rsid w:val="00823FDE"/>
    <w:rsid w:val="00824A4C"/>
    <w:rsid w:val="00824CC3"/>
    <w:rsid w:val="008259A6"/>
    <w:rsid w:val="00826954"/>
    <w:rsid w:val="0082748B"/>
    <w:rsid w:val="00827BE6"/>
    <w:rsid w:val="00827BFC"/>
    <w:rsid w:val="008314F7"/>
    <w:rsid w:val="00831D84"/>
    <w:rsid w:val="00832B92"/>
    <w:rsid w:val="00832EE4"/>
    <w:rsid w:val="00834D56"/>
    <w:rsid w:val="00835A21"/>
    <w:rsid w:val="008361DC"/>
    <w:rsid w:val="0083667B"/>
    <w:rsid w:val="00836EC9"/>
    <w:rsid w:val="00837063"/>
    <w:rsid w:val="008372AA"/>
    <w:rsid w:val="00837F56"/>
    <w:rsid w:val="008417CD"/>
    <w:rsid w:val="008435C9"/>
    <w:rsid w:val="008438F3"/>
    <w:rsid w:val="00845CA2"/>
    <w:rsid w:val="008464B4"/>
    <w:rsid w:val="00846E9A"/>
    <w:rsid w:val="00847F15"/>
    <w:rsid w:val="00851B83"/>
    <w:rsid w:val="00851EBD"/>
    <w:rsid w:val="00852359"/>
    <w:rsid w:val="00852715"/>
    <w:rsid w:val="00852AF4"/>
    <w:rsid w:val="00853BC0"/>
    <w:rsid w:val="00854C4F"/>
    <w:rsid w:val="00855132"/>
    <w:rsid w:val="0085515D"/>
    <w:rsid w:val="008554AA"/>
    <w:rsid w:val="00856705"/>
    <w:rsid w:val="008626A2"/>
    <w:rsid w:val="00864012"/>
    <w:rsid w:val="00864E60"/>
    <w:rsid w:val="0086589B"/>
    <w:rsid w:val="00865DEB"/>
    <w:rsid w:val="008707A7"/>
    <w:rsid w:val="00870A8E"/>
    <w:rsid w:val="00871830"/>
    <w:rsid w:val="008724DE"/>
    <w:rsid w:val="00874FAE"/>
    <w:rsid w:val="008805F0"/>
    <w:rsid w:val="0088096A"/>
    <w:rsid w:val="00880A57"/>
    <w:rsid w:val="0088133E"/>
    <w:rsid w:val="0088182D"/>
    <w:rsid w:val="00881D4D"/>
    <w:rsid w:val="00881F68"/>
    <w:rsid w:val="008822A7"/>
    <w:rsid w:val="008847D2"/>
    <w:rsid w:val="008858E5"/>
    <w:rsid w:val="00886782"/>
    <w:rsid w:val="0089058D"/>
    <w:rsid w:val="008905E3"/>
    <w:rsid w:val="008912E2"/>
    <w:rsid w:val="00892E82"/>
    <w:rsid w:val="00894C5A"/>
    <w:rsid w:val="00896405"/>
    <w:rsid w:val="008976C9"/>
    <w:rsid w:val="008A1106"/>
    <w:rsid w:val="008A1ADC"/>
    <w:rsid w:val="008A277F"/>
    <w:rsid w:val="008A2B1F"/>
    <w:rsid w:val="008A511A"/>
    <w:rsid w:val="008A65FA"/>
    <w:rsid w:val="008A76B2"/>
    <w:rsid w:val="008A77A9"/>
    <w:rsid w:val="008B2223"/>
    <w:rsid w:val="008B2F0F"/>
    <w:rsid w:val="008B4D51"/>
    <w:rsid w:val="008B5CB2"/>
    <w:rsid w:val="008B670E"/>
    <w:rsid w:val="008C1281"/>
    <w:rsid w:val="008C13B5"/>
    <w:rsid w:val="008C2C75"/>
    <w:rsid w:val="008C48CA"/>
    <w:rsid w:val="008C4B7A"/>
    <w:rsid w:val="008C54C3"/>
    <w:rsid w:val="008C5F9B"/>
    <w:rsid w:val="008C75A9"/>
    <w:rsid w:val="008D172E"/>
    <w:rsid w:val="008D2D36"/>
    <w:rsid w:val="008D353A"/>
    <w:rsid w:val="008D57C5"/>
    <w:rsid w:val="008D6A04"/>
    <w:rsid w:val="008D6B37"/>
    <w:rsid w:val="008D6F88"/>
    <w:rsid w:val="008D7704"/>
    <w:rsid w:val="008D7B99"/>
    <w:rsid w:val="008E00D9"/>
    <w:rsid w:val="008E07A9"/>
    <w:rsid w:val="008E0D2F"/>
    <w:rsid w:val="008E1E8D"/>
    <w:rsid w:val="008E2293"/>
    <w:rsid w:val="008E3107"/>
    <w:rsid w:val="008E3E6B"/>
    <w:rsid w:val="008E5DAE"/>
    <w:rsid w:val="008E7BEC"/>
    <w:rsid w:val="008F140A"/>
    <w:rsid w:val="008F1DF8"/>
    <w:rsid w:val="008F1F65"/>
    <w:rsid w:val="008F36A9"/>
    <w:rsid w:val="008F3AF5"/>
    <w:rsid w:val="008F719B"/>
    <w:rsid w:val="00900D53"/>
    <w:rsid w:val="00901D92"/>
    <w:rsid w:val="00902420"/>
    <w:rsid w:val="009043C6"/>
    <w:rsid w:val="00905D37"/>
    <w:rsid w:val="00905E54"/>
    <w:rsid w:val="009066E5"/>
    <w:rsid w:val="00907220"/>
    <w:rsid w:val="00907656"/>
    <w:rsid w:val="00907A27"/>
    <w:rsid w:val="00911C2F"/>
    <w:rsid w:val="00913463"/>
    <w:rsid w:val="00913DF4"/>
    <w:rsid w:val="00915196"/>
    <w:rsid w:val="00915CBA"/>
    <w:rsid w:val="00917A12"/>
    <w:rsid w:val="009206B9"/>
    <w:rsid w:val="009213CB"/>
    <w:rsid w:val="00921C6D"/>
    <w:rsid w:val="009230E9"/>
    <w:rsid w:val="00923B09"/>
    <w:rsid w:val="00923E91"/>
    <w:rsid w:val="009256F9"/>
    <w:rsid w:val="00925907"/>
    <w:rsid w:val="00925FE0"/>
    <w:rsid w:val="00926202"/>
    <w:rsid w:val="00926269"/>
    <w:rsid w:val="009270B6"/>
    <w:rsid w:val="0092798D"/>
    <w:rsid w:val="00931C35"/>
    <w:rsid w:val="009326B0"/>
    <w:rsid w:val="00933523"/>
    <w:rsid w:val="0093363C"/>
    <w:rsid w:val="00935AB3"/>
    <w:rsid w:val="00935D8C"/>
    <w:rsid w:val="0093783A"/>
    <w:rsid w:val="00937907"/>
    <w:rsid w:val="00947211"/>
    <w:rsid w:val="00947E7F"/>
    <w:rsid w:val="00950287"/>
    <w:rsid w:val="0095074D"/>
    <w:rsid w:val="00950DC8"/>
    <w:rsid w:val="00950F69"/>
    <w:rsid w:val="00951EF9"/>
    <w:rsid w:val="0095277F"/>
    <w:rsid w:val="00952D53"/>
    <w:rsid w:val="00953411"/>
    <w:rsid w:val="009537C9"/>
    <w:rsid w:val="00954A1A"/>
    <w:rsid w:val="00955EFB"/>
    <w:rsid w:val="00957F1A"/>
    <w:rsid w:val="00957F5D"/>
    <w:rsid w:val="00960CD8"/>
    <w:rsid w:val="00962B9E"/>
    <w:rsid w:val="0096355D"/>
    <w:rsid w:val="00964326"/>
    <w:rsid w:val="009655F3"/>
    <w:rsid w:val="009657C6"/>
    <w:rsid w:val="00966140"/>
    <w:rsid w:val="009672E0"/>
    <w:rsid w:val="00970445"/>
    <w:rsid w:val="00971ED9"/>
    <w:rsid w:val="0097278A"/>
    <w:rsid w:val="00975A12"/>
    <w:rsid w:val="00975D31"/>
    <w:rsid w:val="0098020A"/>
    <w:rsid w:val="00980540"/>
    <w:rsid w:val="00983291"/>
    <w:rsid w:val="00984696"/>
    <w:rsid w:val="009907D5"/>
    <w:rsid w:val="00990811"/>
    <w:rsid w:val="00992457"/>
    <w:rsid w:val="00994EB6"/>
    <w:rsid w:val="00995440"/>
    <w:rsid w:val="00995D9F"/>
    <w:rsid w:val="00995F56"/>
    <w:rsid w:val="0099753D"/>
    <w:rsid w:val="009975F4"/>
    <w:rsid w:val="009978BB"/>
    <w:rsid w:val="009A2E6E"/>
    <w:rsid w:val="009A3883"/>
    <w:rsid w:val="009A39A2"/>
    <w:rsid w:val="009A5BF7"/>
    <w:rsid w:val="009A5D88"/>
    <w:rsid w:val="009A6AF5"/>
    <w:rsid w:val="009A6E3A"/>
    <w:rsid w:val="009B206B"/>
    <w:rsid w:val="009B212E"/>
    <w:rsid w:val="009B243D"/>
    <w:rsid w:val="009C11DA"/>
    <w:rsid w:val="009C1B49"/>
    <w:rsid w:val="009C21A5"/>
    <w:rsid w:val="009C30BA"/>
    <w:rsid w:val="009C398D"/>
    <w:rsid w:val="009C404B"/>
    <w:rsid w:val="009C4FCE"/>
    <w:rsid w:val="009C6BE9"/>
    <w:rsid w:val="009C6C3F"/>
    <w:rsid w:val="009C7A8F"/>
    <w:rsid w:val="009C7B35"/>
    <w:rsid w:val="009C7FE8"/>
    <w:rsid w:val="009D0F4E"/>
    <w:rsid w:val="009D12DE"/>
    <w:rsid w:val="009D5124"/>
    <w:rsid w:val="009D5E1D"/>
    <w:rsid w:val="009E091E"/>
    <w:rsid w:val="009E202A"/>
    <w:rsid w:val="009E2127"/>
    <w:rsid w:val="009E2AAD"/>
    <w:rsid w:val="009E2CCE"/>
    <w:rsid w:val="009E3321"/>
    <w:rsid w:val="009E4272"/>
    <w:rsid w:val="009E4AF9"/>
    <w:rsid w:val="009E679C"/>
    <w:rsid w:val="009E7694"/>
    <w:rsid w:val="009F09D7"/>
    <w:rsid w:val="009F0E17"/>
    <w:rsid w:val="009F2047"/>
    <w:rsid w:val="009F2AE8"/>
    <w:rsid w:val="009F3AD7"/>
    <w:rsid w:val="009F4CE7"/>
    <w:rsid w:val="009F5F32"/>
    <w:rsid w:val="009F72F2"/>
    <w:rsid w:val="009F7CBB"/>
    <w:rsid w:val="00A001B0"/>
    <w:rsid w:val="00A01746"/>
    <w:rsid w:val="00A01BBC"/>
    <w:rsid w:val="00A03018"/>
    <w:rsid w:val="00A04F5C"/>
    <w:rsid w:val="00A05D96"/>
    <w:rsid w:val="00A05F2A"/>
    <w:rsid w:val="00A0694B"/>
    <w:rsid w:val="00A06E62"/>
    <w:rsid w:val="00A1076C"/>
    <w:rsid w:val="00A10AC0"/>
    <w:rsid w:val="00A10B40"/>
    <w:rsid w:val="00A11ADF"/>
    <w:rsid w:val="00A12413"/>
    <w:rsid w:val="00A1591D"/>
    <w:rsid w:val="00A15E4C"/>
    <w:rsid w:val="00A16859"/>
    <w:rsid w:val="00A17A3D"/>
    <w:rsid w:val="00A20556"/>
    <w:rsid w:val="00A21F8E"/>
    <w:rsid w:val="00A2455F"/>
    <w:rsid w:val="00A24B0F"/>
    <w:rsid w:val="00A24FCC"/>
    <w:rsid w:val="00A2503C"/>
    <w:rsid w:val="00A25254"/>
    <w:rsid w:val="00A25493"/>
    <w:rsid w:val="00A273EE"/>
    <w:rsid w:val="00A306A0"/>
    <w:rsid w:val="00A30F16"/>
    <w:rsid w:val="00A31FD4"/>
    <w:rsid w:val="00A357F3"/>
    <w:rsid w:val="00A35D70"/>
    <w:rsid w:val="00A375CF"/>
    <w:rsid w:val="00A40601"/>
    <w:rsid w:val="00A41298"/>
    <w:rsid w:val="00A4441D"/>
    <w:rsid w:val="00A446F4"/>
    <w:rsid w:val="00A45CFA"/>
    <w:rsid w:val="00A46AC9"/>
    <w:rsid w:val="00A475FF"/>
    <w:rsid w:val="00A50019"/>
    <w:rsid w:val="00A51D12"/>
    <w:rsid w:val="00A51D16"/>
    <w:rsid w:val="00A51D9E"/>
    <w:rsid w:val="00A53253"/>
    <w:rsid w:val="00A5522D"/>
    <w:rsid w:val="00A55C78"/>
    <w:rsid w:val="00A56268"/>
    <w:rsid w:val="00A6054F"/>
    <w:rsid w:val="00A60D4E"/>
    <w:rsid w:val="00A613B2"/>
    <w:rsid w:val="00A645F1"/>
    <w:rsid w:val="00A646FB"/>
    <w:rsid w:val="00A64B1E"/>
    <w:rsid w:val="00A659C2"/>
    <w:rsid w:val="00A67F9B"/>
    <w:rsid w:val="00A70183"/>
    <w:rsid w:val="00A70919"/>
    <w:rsid w:val="00A709C2"/>
    <w:rsid w:val="00A71FD9"/>
    <w:rsid w:val="00A733C0"/>
    <w:rsid w:val="00A736FE"/>
    <w:rsid w:val="00A75265"/>
    <w:rsid w:val="00A772D1"/>
    <w:rsid w:val="00A823A2"/>
    <w:rsid w:val="00A82C31"/>
    <w:rsid w:val="00A830F2"/>
    <w:rsid w:val="00A834B7"/>
    <w:rsid w:val="00A83802"/>
    <w:rsid w:val="00A85775"/>
    <w:rsid w:val="00A85DCD"/>
    <w:rsid w:val="00A86888"/>
    <w:rsid w:val="00A87AAB"/>
    <w:rsid w:val="00A87EA1"/>
    <w:rsid w:val="00A903BC"/>
    <w:rsid w:val="00A90B18"/>
    <w:rsid w:val="00A915BE"/>
    <w:rsid w:val="00A94282"/>
    <w:rsid w:val="00A9587A"/>
    <w:rsid w:val="00A95FB4"/>
    <w:rsid w:val="00A977E7"/>
    <w:rsid w:val="00A9797D"/>
    <w:rsid w:val="00AA1218"/>
    <w:rsid w:val="00AA2EE9"/>
    <w:rsid w:val="00AA3ADB"/>
    <w:rsid w:val="00AA70ED"/>
    <w:rsid w:val="00AA7D12"/>
    <w:rsid w:val="00AB30DE"/>
    <w:rsid w:val="00AB4021"/>
    <w:rsid w:val="00AB57BE"/>
    <w:rsid w:val="00AB5AF0"/>
    <w:rsid w:val="00AB5C1D"/>
    <w:rsid w:val="00AB70D7"/>
    <w:rsid w:val="00AC0F57"/>
    <w:rsid w:val="00AC1A80"/>
    <w:rsid w:val="00AC1F45"/>
    <w:rsid w:val="00AC2A78"/>
    <w:rsid w:val="00AC45E5"/>
    <w:rsid w:val="00AC68EA"/>
    <w:rsid w:val="00AC724D"/>
    <w:rsid w:val="00AC72A8"/>
    <w:rsid w:val="00AC7D4B"/>
    <w:rsid w:val="00AD0CA6"/>
    <w:rsid w:val="00AD0D49"/>
    <w:rsid w:val="00AD2A44"/>
    <w:rsid w:val="00AD31FC"/>
    <w:rsid w:val="00AD3429"/>
    <w:rsid w:val="00AD3F4C"/>
    <w:rsid w:val="00AD4BBB"/>
    <w:rsid w:val="00AD4F42"/>
    <w:rsid w:val="00AD708B"/>
    <w:rsid w:val="00AD7631"/>
    <w:rsid w:val="00AD7DFB"/>
    <w:rsid w:val="00AE1325"/>
    <w:rsid w:val="00AE1444"/>
    <w:rsid w:val="00AE2773"/>
    <w:rsid w:val="00AE37C7"/>
    <w:rsid w:val="00AE3B2E"/>
    <w:rsid w:val="00AE4DF4"/>
    <w:rsid w:val="00AE503C"/>
    <w:rsid w:val="00AE5245"/>
    <w:rsid w:val="00AE61DB"/>
    <w:rsid w:val="00AE70C9"/>
    <w:rsid w:val="00AF126B"/>
    <w:rsid w:val="00AF24B8"/>
    <w:rsid w:val="00AF3F21"/>
    <w:rsid w:val="00AF5F9A"/>
    <w:rsid w:val="00AF6BD6"/>
    <w:rsid w:val="00AF6EA9"/>
    <w:rsid w:val="00AF7314"/>
    <w:rsid w:val="00AF75EA"/>
    <w:rsid w:val="00AF7B88"/>
    <w:rsid w:val="00AF7D32"/>
    <w:rsid w:val="00B002BB"/>
    <w:rsid w:val="00B01394"/>
    <w:rsid w:val="00B02911"/>
    <w:rsid w:val="00B05619"/>
    <w:rsid w:val="00B0663D"/>
    <w:rsid w:val="00B07D63"/>
    <w:rsid w:val="00B12241"/>
    <w:rsid w:val="00B135C6"/>
    <w:rsid w:val="00B21003"/>
    <w:rsid w:val="00B22A03"/>
    <w:rsid w:val="00B24CDF"/>
    <w:rsid w:val="00B24FED"/>
    <w:rsid w:val="00B25629"/>
    <w:rsid w:val="00B2639F"/>
    <w:rsid w:val="00B26F79"/>
    <w:rsid w:val="00B3147E"/>
    <w:rsid w:val="00B31A00"/>
    <w:rsid w:val="00B31E31"/>
    <w:rsid w:val="00B32D6C"/>
    <w:rsid w:val="00B32ED2"/>
    <w:rsid w:val="00B33C69"/>
    <w:rsid w:val="00B37625"/>
    <w:rsid w:val="00B42ADD"/>
    <w:rsid w:val="00B43BAD"/>
    <w:rsid w:val="00B4431F"/>
    <w:rsid w:val="00B4444E"/>
    <w:rsid w:val="00B44B1A"/>
    <w:rsid w:val="00B4580D"/>
    <w:rsid w:val="00B46B2A"/>
    <w:rsid w:val="00B50518"/>
    <w:rsid w:val="00B50FF3"/>
    <w:rsid w:val="00B5202C"/>
    <w:rsid w:val="00B52386"/>
    <w:rsid w:val="00B527C6"/>
    <w:rsid w:val="00B5425A"/>
    <w:rsid w:val="00B56079"/>
    <w:rsid w:val="00B561F9"/>
    <w:rsid w:val="00B60868"/>
    <w:rsid w:val="00B62355"/>
    <w:rsid w:val="00B66BF5"/>
    <w:rsid w:val="00B66E74"/>
    <w:rsid w:val="00B67625"/>
    <w:rsid w:val="00B67CA6"/>
    <w:rsid w:val="00B72C72"/>
    <w:rsid w:val="00B73902"/>
    <w:rsid w:val="00B741CF"/>
    <w:rsid w:val="00B74AF1"/>
    <w:rsid w:val="00B750C1"/>
    <w:rsid w:val="00B754D6"/>
    <w:rsid w:val="00B80E3E"/>
    <w:rsid w:val="00B820EB"/>
    <w:rsid w:val="00B826E8"/>
    <w:rsid w:val="00B82705"/>
    <w:rsid w:val="00B82CA3"/>
    <w:rsid w:val="00B83A1B"/>
    <w:rsid w:val="00B84DBC"/>
    <w:rsid w:val="00B85A6C"/>
    <w:rsid w:val="00B85EFF"/>
    <w:rsid w:val="00B8692E"/>
    <w:rsid w:val="00B86FA1"/>
    <w:rsid w:val="00B91B69"/>
    <w:rsid w:val="00B928D7"/>
    <w:rsid w:val="00B92B4A"/>
    <w:rsid w:val="00B92E95"/>
    <w:rsid w:val="00B93C59"/>
    <w:rsid w:val="00B9494C"/>
    <w:rsid w:val="00B95805"/>
    <w:rsid w:val="00B972FA"/>
    <w:rsid w:val="00BA014D"/>
    <w:rsid w:val="00BA258A"/>
    <w:rsid w:val="00BA26DE"/>
    <w:rsid w:val="00BA324E"/>
    <w:rsid w:val="00BA59B7"/>
    <w:rsid w:val="00BA7409"/>
    <w:rsid w:val="00BA7F7C"/>
    <w:rsid w:val="00BB0335"/>
    <w:rsid w:val="00BB13A7"/>
    <w:rsid w:val="00BB4B01"/>
    <w:rsid w:val="00BB727F"/>
    <w:rsid w:val="00BB7D91"/>
    <w:rsid w:val="00BB7E64"/>
    <w:rsid w:val="00BC12B9"/>
    <w:rsid w:val="00BC2063"/>
    <w:rsid w:val="00BC2663"/>
    <w:rsid w:val="00BC517B"/>
    <w:rsid w:val="00BC51B1"/>
    <w:rsid w:val="00BC67B9"/>
    <w:rsid w:val="00BC6F9E"/>
    <w:rsid w:val="00BD36F9"/>
    <w:rsid w:val="00BD4122"/>
    <w:rsid w:val="00BD52DD"/>
    <w:rsid w:val="00BD5B7B"/>
    <w:rsid w:val="00BD6C19"/>
    <w:rsid w:val="00BD6C2A"/>
    <w:rsid w:val="00BD7C3B"/>
    <w:rsid w:val="00BE12A3"/>
    <w:rsid w:val="00BE1E33"/>
    <w:rsid w:val="00BE2860"/>
    <w:rsid w:val="00BE4160"/>
    <w:rsid w:val="00BE45C9"/>
    <w:rsid w:val="00BE6B5F"/>
    <w:rsid w:val="00BE70B3"/>
    <w:rsid w:val="00BF20E8"/>
    <w:rsid w:val="00BF4C60"/>
    <w:rsid w:val="00BF558C"/>
    <w:rsid w:val="00C00111"/>
    <w:rsid w:val="00C009B9"/>
    <w:rsid w:val="00C04155"/>
    <w:rsid w:val="00C06B38"/>
    <w:rsid w:val="00C07010"/>
    <w:rsid w:val="00C11294"/>
    <w:rsid w:val="00C113B8"/>
    <w:rsid w:val="00C113EE"/>
    <w:rsid w:val="00C13D2B"/>
    <w:rsid w:val="00C16593"/>
    <w:rsid w:val="00C22932"/>
    <w:rsid w:val="00C24801"/>
    <w:rsid w:val="00C2487D"/>
    <w:rsid w:val="00C25281"/>
    <w:rsid w:val="00C26946"/>
    <w:rsid w:val="00C2726C"/>
    <w:rsid w:val="00C27624"/>
    <w:rsid w:val="00C30327"/>
    <w:rsid w:val="00C307E9"/>
    <w:rsid w:val="00C32941"/>
    <w:rsid w:val="00C358CC"/>
    <w:rsid w:val="00C36A71"/>
    <w:rsid w:val="00C3785A"/>
    <w:rsid w:val="00C4000B"/>
    <w:rsid w:val="00C401C9"/>
    <w:rsid w:val="00C4053F"/>
    <w:rsid w:val="00C4111F"/>
    <w:rsid w:val="00C43423"/>
    <w:rsid w:val="00C44DEB"/>
    <w:rsid w:val="00C45945"/>
    <w:rsid w:val="00C45BD3"/>
    <w:rsid w:val="00C46BC5"/>
    <w:rsid w:val="00C510B4"/>
    <w:rsid w:val="00C5199C"/>
    <w:rsid w:val="00C52F8D"/>
    <w:rsid w:val="00C54F53"/>
    <w:rsid w:val="00C551EA"/>
    <w:rsid w:val="00C55F34"/>
    <w:rsid w:val="00C55F91"/>
    <w:rsid w:val="00C56588"/>
    <w:rsid w:val="00C569DF"/>
    <w:rsid w:val="00C57D5B"/>
    <w:rsid w:val="00C61ED3"/>
    <w:rsid w:val="00C64ECE"/>
    <w:rsid w:val="00C70003"/>
    <w:rsid w:val="00C706E4"/>
    <w:rsid w:val="00C708FB"/>
    <w:rsid w:val="00C73BE4"/>
    <w:rsid w:val="00C7431A"/>
    <w:rsid w:val="00C74E57"/>
    <w:rsid w:val="00C761A4"/>
    <w:rsid w:val="00C826FF"/>
    <w:rsid w:val="00C831C0"/>
    <w:rsid w:val="00C83478"/>
    <w:rsid w:val="00C83B17"/>
    <w:rsid w:val="00C83B74"/>
    <w:rsid w:val="00C8534E"/>
    <w:rsid w:val="00C85E96"/>
    <w:rsid w:val="00C87DFB"/>
    <w:rsid w:val="00C91073"/>
    <w:rsid w:val="00C93087"/>
    <w:rsid w:val="00C9497B"/>
    <w:rsid w:val="00C961BA"/>
    <w:rsid w:val="00C96260"/>
    <w:rsid w:val="00C972C0"/>
    <w:rsid w:val="00CA1561"/>
    <w:rsid w:val="00CA1F3F"/>
    <w:rsid w:val="00CA1F85"/>
    <w:rsid w:val="00CA23C3"/>
    <w:rsid w:val="00CA350C"/>
    <w:rsid w:val="00CA36E3"/>
    <w:rsid w:val="00CA4075"/>
    <w:rsid w:val="00CA690C"/>
    <w:rsid w:val="00CA7CE8"/>
    <w:rsid w:val="00CB0EFB"/>
    <w:rsid w:val="00CB285F"/>
    <w:rsid w:val="00CB6A66"/>
    <w:rsid w:val="00CB6EE3"/>
    <w:rsid w:val="00CC3328"/>
    <w:rsid w:val="00CC39FD"/>
    <w:rsid w:val="00CC539F"/>
    <w:rsid w:val="00CC5463"/>
    <w:rsid w:val="00CC5875"/>
    <w:rsid w:val="00CC6D24"/>
    <w:rsid w:val="00CC6E13"/>
    <w:rsid w:val="00CD0EE3"/>
    <w:rsid w:val="00CD2C0C"/>
    <w:rsid w:val="00CD3A8F"/>
    <w:rsid w:val="00CD648E"/>
    <w:rsid w:val="00CD6920"/>
    <w:rsid w:val="00CD6D2A"/>
    <w:rsid w:val="00CD6D66"/>
    <w:rsid w:val="00CD782E"/>
    <w:rsid w:val="00CE008C"/>
    <w:rsid w:val="00CE037A"/>
    <w:rsid w:val="00CE064A"/>
    <w:rsid w:val="00CE121F"/>
    <w:rsid w:val="00CE3B2D"/>
    <w:rsid w:val="00CE3BAA"/>
    <w:rsid w:val="00CE3DE2"/>
    <w:rsid w:val="00CE453A"/>
    <w:rsid w:val="00CE4E91"/>
    <w:rsid w:val="00CE68FE"/>
    <w:rsid w:val="00CE7E4D"/>
    <w:rsid w:val="00CF1801"/>
    <w:rsid w:val="00CF2088"/>
    <w:rsid w:val="00CF23BE"/>
    <w:rsid w:val="00CF2486"/>
    <w:rsid w:val="00CF32DE"/>
    <w:rsid w:val="00CF5C0A"/>
    <w:rsid w:val="00CF5C81"/>
    <w:rsid w:val="00D00161"/>
    <w:rsid w:val="00D0278E"/>
    <w:rsid w:val="00D027E9"/>
    <w:rsid w:val="00D03D31"/>
    <w:rsid w:val="00D048A2"/>
    <w:rsid w:val="00D04B57"/>
    <w:rsid w:val="00D05290"/>
    <w:rsid w:val="00D12224"/>
    <w:rsid w:val="00D13DD3"/>
    <w:rsid w:val="00D14B99"/>
    <w:rsid w:val="00D15B68"/>
    <w:rsid w:val="00D16778"/>
    <w:rsid w:val="00D16871"/>
    <w:rsid w:val="00D16881"/>
    <w:rsid w:val="00D21EE6"/>
    <w:rsid w:val="00D23896"/>
    <w:rsid w:val="00D242A7"/>
    <w:rsid w:val="00D24F4A"/>
    <w:rsid w:val="00D25194"/>
    <w:rsid w:val="00D2599E"/>
    <w:rsid w:val="00D2633C"/>
    <w:rsid w:val="00D26BA6"/>
    <w:rsid w:val="00D26E05"/>
    <w:rsid w:val="00D27B7C"/>
    <w:rsid w:val="00D30322"/>
    <w:rsid w:val="00D319B6"/>
    <w:rsid w:val="00D33529"/>
    <w:rsid w:val="00D33AC3"/>
    <w:rsid w:val="00D34465"/>
    <w:rsid w:val="00D35407"/>
    <w:rsid w:val="00D35602"/>
    <w:rsid w:val="00D358B4"/>
    <w:rsid w:val="00D36426"/>
    <w:rsid w:val="00D37639"/>
    <w:rsid w:val="00D376F7"/>
    <w:rsid w:val="00D41363"/>
    <w:rsid w:val="00D420F8"/>
    <w:rsid w:val="00D430E3"/>
    <w:rsid w:val="00D44780"/>
    <w:rsid w:val="00D45127"/>
    <w:rsid w:val="00D456F3"/>
    <w:rsid w:val="00D46570"/>
    <w:rsid w:val="00D46B1B"/>
    <w:rsid w:val="00D5041F"/>
    <w:rsid w:val="00D50FBA"/>
    <w:rsid w:val="00D513C6"/>
    <w:rsid w:val="00D513EB"/>
    <w:rsid w:val="00D5161D"/>
    <w:rsid w:val="00D536FF"/>
    <w:rsid w:val="00D53932"/>
    <w:rsid w:val="00D551C9"/>
    <w:rsid w:val="00D562C0"/>
    <w:rsid w:val="00D569D4"/>
    <w:rsid w:val="00D57E03"/>
    <w:rsid w:val="00D61AFE"/>
    <w:rsid w:val="00D61EB0"/>
    <w:rsid w:val="00D6214E"/>
    <w:rsid w:val="00D62C72"/>
    <w:rsid w:val="00D658B7"/>
    <w:rsid w:val="00D67EB3"/>
    <w:rsid w:val="00D70935"/>
    <w:rsid w:val="00D7384F"/>
    <w:rsid w:val="00D74001"/>
    <w:rsid w:val="00D74089"/>
    <w:rsid w:val="00D74657"/>
    <w:rsid w:val="00D773C6"/>
    <w:rsid w:val="00D77553"/>
    <w:rsid w:val="00D77A8D"/>
    <w:rsid w:val="00D8105A"/>
    <w:rsid w:val="00D834CD"/>
    <w:rsid w:val="00D84561"/>
    <w:rsid w:val="00D848D9"/>
    <w:rsid w:val="00D8595A"/>
    <w:rsid w:val="00D86BAB"/>
    <w:rsid w:val="00D8756D"/>
    <w:rsid w:val="00D9003E"/>
    <w:rsid w:val="00D9019F"/>
    <w:rsid w:val="00D9235E"/>
    <w:rsid w:val="00D92BCF"/>
    <w:rsid w:val="00D9482F"/>
    <w:rsid w:val="00D96323"/>
    <w:rsid w:val="00D96C4E"/>
    <w:rsid w:val="00D97FEC"/>
    <w:rsid w:val="00DA0FB7"/>
    <w:rsid w:val="00DA2095"/>
    <w:rsid w:val="00DA243E"/>
    <w:rsid w:val="00DA24CB"/>
    <w:rsid w:val="00DA407C"/>
    <w:rsid w:val="00DA47E0"/>
    <w:rsid w:val="00DA4BC0"/>
    <w:rsid w:val="00DA5AB4"/>
    <w:rsid w:val="00DA7E43"/>
    <w:rsid w:val="00DB2716"/>
    <w:rsid w:val="00DB2C10"/>
    <w:rsid w:val="00DB2CAF"/>
    <w:rsid w:val="00DB3723"/>
    <w:rsid w:val="00DB4AA4"/>
    <w:rsid w:val="00DB4F0F"/>
    <w:rsid w:val="00DB747B"/>
    <w:rsid w:val="00DB753D"/>
    <w:rsid w:val="00DC1AA4"/>
    <w:rsid w:val="00DC3E4C"/>
    <w:rsid w:val="00DC42DC"/>
    <w:rsid w:val="00DC61AF"/>
    <w:rsid w:val="00DC6CD9"/>
    <w:rsid w:val="00DD1720"/>
    <w:rsid w:val="00DD21DB"/>
    <w:rsid w:val="00DD2756"/>
    <w:rsid w:val="00DD32E6"/>
    <w:rsid w:val="00DD3E16"/>
    <w:rsid w:val="00DD3FA2"/>
    <w:rsid w:val="00DD44D0"/>
    <w:rsid w:val="00DD5F08"/>
    <w:rsid w:val="00DD61A1"/>
    <w:rsid w:val="00DD7F18"/>
    <w:rsid w:val="00DE1763"/>
    <w:rsid w:val="00DE1A72"/>
    <w:rsid w:val="00DE308C"/>
    <w:rsid w:val="00DE33AF"/>
    <w:rsid w:val="00DE44A4"/>
    <w:rsid w:val="00DE49D9"/>
    <w:rsid w:val="00DE511A"/>
    <w:rsid w:val="00DE645E"/>
    <w:rsid w:val="00DE6C45"/>
    <w:rsid w:val="00DF12D9"/>
    <w:rsid w:val="00DF1DA1"/>
    <w:rsid w:val="00DF2628"/>
    <w:rsid w:val="00DF2A5B"/>
    <w:rsid w:val="00DF2DD6"/>
    <w:rsid w:val="00DF2F41"/>
    <w:rsid w:val="00DF32B1"/>
    <w:rsid w:val="00DF452A"/>
    <w:rsid w:val="00DF47B9"/>
    <w:rsid w:val="00DF5746"/>
    <w:rsid w:val="00DF5DA9"/>
    <w:rsid w:val="00E022D8"/>
    <w:rsid w:val="00E023A4"/>
    <w:rsid w:val="00E0498F"/>
    <w:rsid w:val="00E04E8D"/>
    <w:rsid w:val="00E0763B"/>
    <w:rsid w:val="00E07926"/>
    <w:rsid w:val="00E121DA"/>
    <w:rsid w:val="00E12A0F"/>
    <w:rsid w:val="00E13361"/>
    <w:rsid w:val="00E13F6D"/>
    <w:rsid w:val="00E16991"/>
    <w:rsid w:val="00E169D9"/>
    <w:rsid w:val="00E16B94"/>
    <w:rsid w:val="00E23DCA"/>
    <w:rsid w:val="00E24B7A"/>
    <w:rsid w:val="00E262D8"/>
    <w:rsid w:val="00E30B02"/>
    <w:rsid w:val="00E31655"/>
    <w:rsid w:val="00E3269B"/>
    <w:rsid w:val="00E33DA3"/>
    <w:rsid w:val="00E3460F"/>
    <w:rsid w:val="00E35C7D"/>
    <w:rsid w:val="00E36313"/>
    <w:rsid w:val="00E36423"/>
    <w:rsid w:val="00E4080D"/>
    <w:rsid w:val="00E41A0D"/>
    <w:rsid w:val="00E4223F"/>
    <w:rsid w:val="00E43363"/>
    <w:rsid w:val="00E4365C"/>
    <w:rsid w:val="00E43CC5"/>
    <w:rsid w:val="00E470B9"/>
    <w:rsid w:val="00E4734F"/>
    <w:rsid w:val="00E50904"/>
    <w:rsid w:val="00E516FB"/>
    <w:rsid w:val="00E52F9A"/>
    <w:rsid w:val="00E544A3"/>
    <w:rsid w:val="00E6041C"/>
    <w:rsid w:val="00E628D6"/>
    <w:rsid w:val="00E6365C"/>
    <w:rsid w:val="00E63B2F"/>
    <w:rsid w:val="00E64F98"/>
    <w:rsid w:val="00E677AE"/>
    <w:rsid w:val="00E747A1"/>
    <w:rsid w:val="00E7591C"/>
    <w:rsid w:val="00E759B3"/>
    <w:rsid w:val="00E765DD"/>
    <w:rsid w:val="00E771B5"/>
    <w:rsid w:val="00E80188"/>
    <w:rsid w:val="00E8119D"/>
    <w:rsid w:val="00E814AF"/>
    <w:rsid w:val="00E8171A"/>
    <w:rsid w:val="00E821F3"/>
    <w:rsid w:val="00E830F4"/>
    <w:rsid w:val="00E83400"/>
    <w:rsid w:val="00E83423"/>
    <w:rsid w:val="00E83811"/>
    <w:rsid w:val="00E8577A"/>
    <w:rsid w:val="00E8625D"/>
    <w:rsid w:val="00E86BE4"/>
    <w:rsid w:val="00E9206D"/>
    <w:rsid w:val="00E923BE"/>
    <w:rsid w:val="00E93A33"/>
    <w:rsid w:val="00E96080"/>
    <w:rsid w:val="00E96AE7"/>
    <w:rsid w:val="00E97689"/>
    <w:rsid w:val="00EA111E"/>
    <w:rsid w:val="00EA2060"/>
    <w:rsid w:val="00EA3077"/>
    <w:rsid w:val="00EA476C"/>
    <w:rsid w:val="00EA6720"/>
    <w:rsid w:val="00EA69D8"/>
    <w:rsid w:val="00EB08EF"/>
    <w:rsid w:val="00EB0E36"/>
    <w:rsid w:val="00EB1FB3"/>
    <w:rsid w:val="00EB2AF1"/>
    <w:rsid w:val="00EB3D2E"/>
    <w:rsid w:val="00EB42C7"/>
    <w:rsid w:val="00EB75CD"/>
    <w:rsid w:val="00EB7A3B"/>
    <w:rsid w:val="00EC010C"/>
    <w:rsid w:val="00EC3203"/>
    <w:rsid w:val="00EC6D44"/>
    <w:rsid w:val="00EC736D"/>
    <w:rsid w:val="00EC762B"/>
    <w:rsid w:val="00ED09E6"/>
    <w:rsid w:val="00ED17DA"/>
    <w:rsid w:val="00ED1DE3"/>
    <w:rsid w:val="00ED26DE"/>
    <w:rsid w:val="00ED366C"/>
    <w:rsid w:val="00ED4218"/>
    <w:rsid w:val="00ED49ED"/>
    <w:rsid w:val="00EE164E"/>
    <w:rsid w:val="00EE28EF"/>
    <w:rsid w:val="00EE34F1"/>
    <w:rsid w:val="00EE382F"/>
    <w:rsid w:val="00EE42C8"/>
    <w:rsid w:val="00EE4EC2"/>
    <w:rsid w:val="00EE5062"/>
    <w:rsid w:val="00EE5768"/>
    <w:rsid w:val="00EE66E6"/>
    <w:rsid w:val="00EF0CDD"/>
    <w:rsid w:val="00EF11EF"/>
    <w:rsid w:val="00EF1781"/>
    <w:rsid w:val="00EF38BF"/>
    <w:rsid w:val="00EF4D86"/>
    <w:rsid w:val="00EF4E3E"/>
    <w:rsid w:val="00EF51BC"/>
    <w:rsid w:val="00EF5761"/>
    <w:rsid w:val="00EF5D2C"/>
    <w:rsid w:val="00EF7418"/>
    <w:rsid w:val="00EF7751"/>
    <w:rsid w:val="00EF7C80"/>
    <w:rsid w:val="00EF7EBC"/>
    <w:rsid w:val="00EF7EF1"/>
    <w:rsid w:val="00F03A7E"/>
    <w:rsid w:val="00F03BE3"/>
    <w:rsid w:val="00F048E8"/>
    <w:rsid w:val="00F05377"/>
    <w:rsid w:val="00F05D07"/>
    <w:rsid w:val="00F05DE8"/>
    <w:rsid w:val="00F06FAB"/>
    <w:rsid w:val="00F075F3"/>
    <w:rsid w:val="00F1088C"/>
    <w:rsid w:val="00F111C4"/>
    <w:rsid w:val="00F11E4F"/>
    <w:rsid w:val="00F12ECF"/>
    <w:rsid w:val="00F13A26"/>
    <w:rsid w:val="00F14C73"/>
    <w:rsid w:val="00F156C3"/>
    <w:rsid w:val="00F16B1E"/>
    <w:rsid w:val="00F172EA"/>
    <w:rsid w:val="00F21371"/>
    <w:rsid w:val="00F214BC"/>
    <w:rsid w:val="00F25220"/>
    <w:rsid w:val="00F2582C"/>
    <w:rsid w:val="00F278C7"/>
    <w:rsid w:val="00F3293C"/>
    <w:rsid w:val="00F33A96"/>
    <w:rsid w:val="00F34D9A"/>
    <w:rsid w:val="00F37D8F"/>
    <w:rsid w:val="00F40138"/>
    <w:rsid w:val="00F40256"/>
    <w:rsid w:val="00F40292"/>
    <w:rsid w:val="00F40EF0"/>
    <w:rsid w:val="00F41A35"/>
    <w:rsid w:val="00F4314F"/>
    <w:rsid w:val="00F4524E"/>
    <w:rsid w:val="00F519E8"/>
    <w:rsid w:val="00F51E44"/>
    <w:rsid w:val="00F51E86"/>
    <w:rsid w:val="00F529FA"/>
    <w:rsid w:val="00F53275"/>
    <w:rsid w:val="00F539AC"/>
    <w:rsid w:val="00F550E8"/>
    <w:rsid w:val="00F55A96"/>
    <w:rsid w:val="00F56E1F"/>
    <w:rsid w:val="00F60E5A"/>
    <w:rsid w:val="00F62E9F"/>
    <w:rsid w:val="00F64531"/>
    <w:rsid w:val="00F672A3"/>
    <w:rsid w:val="00F676DE"/>
    <w:rsid w:val="00F70736"/>
    <w:rsid w:val="00F70836"/>
    <w:rsid w:val="00F73297"/>
    <w:rsid w:val="00F75610"/>
    <w:rsid w:val="00F7782B"/>
    <w:rsid w:val="00F77B9B"/>
    <w:rsid w:val="00F80BEA"/>
    <w:rsid w:val="00F84B02"/>
    <w:rsid w:val="00F85F41"/>
    <w:rsid w:val="00F85FE9"/>
    <w:rsid w:val="00F8647D"/>
    <w:rsid w:val="00F86C6D"/>
    <w:rsid w:val="00F87749"/>
    <w:rsid w:val="00F87757"/>
    <w:rsid w:val="00F907C4"/>
    <w:rsid w:val="00F90963"/>
    <w:rsid w:val="00F90A41"/>
    <w:rsid w:val="00F90C59"/>
    <w:rsid w:val="00F91444"/>
    <w:rsid w:val="00F9144D"/>
    <w:rsid w:val="00F91D14"/>
    <w:rsid w:val="00F922A6"/>
    <w:rsid w:val="00F95700"/>
    <w:rsid w:val="00F95D47"/>
    <w:rsid w:val="00F962CB"/>
    <w:rsid w:val="00F971E7"/>
    <w:rsid w:val="00FA009A"/>
    <w:rsid w:val="00FA22D4"/>
    <w:rsid w:val="00FA3DD4"/>
    <w:rsid w:val="00FA4FFB"/>
    <w:rsid w:val="00FA6123"/>
    <w:rsid w:val="00FA656A"/>
    <w:rsid w:val="00FB0537"/>
    <w:rsid w:val="00FB06AF"/>
    <w:rsid w:val="00FB2C72"/>
    <w:rsid w:val="00FB2F64"/>
    <w:rsid w:val="00FB6F0A"/>
    <w:rsid w:val="00FC1E84"/>
    <w:rsid w:val="00FC2B47"/>
    <w:rsid w:val="00FC36D1"/>
    <w:rsid w:val="00FC3F61"/>
    <w:rsid w:val="00FC41A0"/>
    <w:rsid w:val="00FC4490"/>
    <w:rsid w:val="00FC4CA0"/>
    <w:rsid w:val="00FC556C"/>
    <w:rsid w:val="00FC697C"/>
    <w:rsid w:val="00FC6EAC"/>
    <w:rsid w:val="00FC7560"/>
    <w:rsid w:val="00FC7E70"/>
    <w:rsid w:val="00FD083F"/>
    <w:rsid w:val="00FD6985"/>
    <w:rsid w:val="00FD7522"/>
    <w:rsid w:val="00FE037B"/>
    <w:rsid w:val="00FE083A"/>
    <w:rsid w:val="00FE2E7B"/>
    <w:rsid w:val="00FE3D77"/>
    <w:rsid w:val="00FE3FF1"/>
    <w:rsid w:val="00FE67C5"/>
    <w:rsid w:val="00FE78AC"/>
    <w:rsid w:val="00FE7B0E"/>
    <w:rsid w:val="00FE7CDC"/>
    <w:rsid w:val="00FF0EE6"/>
    <w:rsid w:val="00FF3182"/>
    <w:rsid w:val="00FF414E"/>
    <w:rsid w:val="00FF4307"/>
    <w:rsid w:val="00FF5830"/>
    <w:rsid w:val="00FF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59218"/>
  <w15:chartTrackingRefBased/>
  <w15:docId w15:val="{CB510C82-FC27-1043-9129-E38BEB24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7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8020A"/>
    <w:pPr>
      <w:tabs>
        <w:tab w:val="center" w:pos="4680"/>
        <w:tab w:val="right" w:pos="9360"/>
      </w:tabs>
    </w:pPr>
  </w:style>
  <w:style w:type="character" w:customStyle="1" w:styleId="HeaderChar">
    <w:name w:val="Header Char"/>
    <w:basedOn w:val="DefaultParagraphFont"/>
    <w:link w:val="Header"/>
    <w:uiPriority w:val="99"/>
    <w:rsid w:val="0098020A"/>
  </w:style>
  <w:style w:type="paragraph" w:styleId="Footer">
    <w:name w:val="footer"/>
    <w:basedOn w:val="Normal"/>
    <w:link w:val="FooterChar"/>
    <w:uiPriority w:val="99"/>
    <w:unhideWhenUsed/>
    <w:rsid w:val="0098020A"/>
    <w:pPr>
      <w:tabs>
        <w:tab w:val="center" w:pos="4680"/>
        <w:tab w:val="right" w:pos="9360"/>
      </w:tabs>
    </w:pPr>
  </w:style>
  <w:style w:type="character" w:customStyle="1" w:styleId="FooterChar">
    <w:name w:val="Footer Char"/>
    <w:basedOn w:val="DefaultParagraphFont"/>
    <w:link w:val="Footer"/>
    <w:uiPriority w:val="99"/>
    <w:rsid w:val="0098020A"/>
  </w:style>
  <w:style w:type="character" w:styleId="PlaceholderText">
    <w:name w:val="Placeholder Text"/>
    <w:basedOn w:val="DefaultParagraphFont"/>
    <w:uiPriority w:val="99"/>
    <w:semiHidden/>
    <w:rsid w:val="006358C6"/>
    <w:rPr>
      <w:color w:val="808080"/>
    </w:rPr>
  </w:style>
  <w:style w:type="character" w:styleId="Hyperlink">
    <w:name w:val="Hyperlink"/>
    <w:basedOn w:val="DefaultParagraphFont"/>
    <w:uiPriority w:val="99"/>
    <w:unhideWhenUsed/>
    <w:rsid w:val="00622498"/>
    <w:rPr>
      <w:color w:val="0000FF"/>
      <w:u w:val="single"/>
    </w:rPr>
  </w:style>
  <w:style w:type="character" w:styleId="UnresolvedMention">
    <w:name w:val="Unresolved Mention"/>
    <w:basedOn w:val="DefaultParagraphFont"/>
    <w:uiPriority w:val="99"/>
    <w:semiHidden/>
    <w:unhideWhenUsed/>
    <w:rsid w:val="00100192"/>
    <w:rPr>
      <w:color w:val="605E5C"/>
      <w:shd w:val="clear" w:color="auto" w:fill="E1DFDD"/>
    </w:rPr>
  </w:style>
  <w:style w:type="paragraph" w:customStyle="1" w:styleId="EndNoteBibliography">
    <w:name w:val="EndNote Bibliography"/>
    <w:basedOn w:val="Normal"/>
    <w:link w:val="EndNoteBibliographyChar"/>
    <w:uiPriority w:val="99"/>
    <w:rsid w:val="006D3829"/>
    <w:pPr>
      <w:spacing w:after="160"/>
    </w:pPr>
    <w:rPr>
      <w:rFonts w:ascii="Calibri" w:hAnsi="Calibri" w:cs="Calibri"/>
      <w:noProof/>
      <w:sz w:val="22"/>
      <w:szCs w:val="22"/>
    </w:rPr>
  </w:style>
  <w:style w:type="character" w:customStyle="1" w:styleId="EndNoteBibliographyChar">
    <w:name w:val="EndNote Bibliography Char"/>
    <w:basedOn w:val="DefaultParagraphFont"/>
    <w:link w:val="EndNoteBibliography"/>
    <w:uiPriority w:val="99"/>
    <w:rsid w:val="006D3829"/>
    <w:rPr>
      <w:rFonts w:ascii="Calibri" w:hAnsi="Calibri" w:cs="Calibri"/>
      <w:noProof/>
      <w:sz w:val="22"/>
      <w:szCs w:val="22"/>
    </w:rPr>
  </w:style>
  <w:style w:type="character" w:styleId="CommentReference">
    <w:name w:val="annotation reference"/>
    <w:basedOn w:val="DefaultParagraphFont"/>
    <w:uiPriority w:val="99"/>
    <w:semiHidden/>
    <w:unhideWhenUsed/>
    <w:rsid w:val="00081F07"/>
    <w:rPr>
      <w:sz w:val="21"/>
      <w:szCs w:val="21"/>
    </w:rPr>
  </w:style>
  <w:style w:type="character" w:styleId="PageNumber">
    <w:name w:val="page number"/>
    <w:basedOn w:val="DefaultParagraphFont"/>
    <w:uiPriority w:val="99"/>
    <w:semiHidden/>
    <w:unhideWhenUsed/>
    <w:rsid w:val="00081F07"/>
  </w:style>
  <w:style w:type="paragraph" w:styleId="CommentText">
    <w:name w:val="annotation text"/>
    <w:basedOn w:val="Normal"/>
    <w:link w:val="CommentTextChar"/>
    <w:uiPriority w:val="99"/>
    <w:unhideWhenUsed/>
    <w:rsid w:val="00081F07"/>
    <w:pPr>
      <w:widowControl w:val="0"/>
    </w:pPr>
    <w:rPr>
      <w:rFonts w:eastAsiaTheme="minorEastAsia"/>
      <w:kern w:val="2"/>
      <w:sz w:val="21"/>
      <w:szCs w:val="22"/>
      <w:lang w:eastAsia="zh-CN"/>
    </w:rPr>
  </w:style>
  <w:style w:type="character" w:customStyle="1" w:styleId="CommentTextChar">
    <w:name w:val="Comment Text Char"/>
    <w:basedOn w:val="DefaultParagraphFont"/>
    <w:link w:val="CommentText"/>
    <w:uiPriority w:val="99"/>
    <w:rsid w:val="00081F07"/>
    <w:rPr>
      <w:rFonts w:eastAsiaTheme="minorEastAsia"/>
      <w:kern w:val="2"/>
      <w:sz w:val="21"/>
      <w:szCs w:val="22"/>
      <w:lang w:eastAsia="zh-CN"/>
    </w:rPr>
  </w:style>
  <w:style w:type="paragraph" w:styleId="ListParagraph">
    <w:name w:val="List Paragraph"/>
    <w:basedOn w:val="Normal"/>
    <w:link w:val="ListParagraphChar"/>
    <w:uiPriority w:val="34"/>
    <w:qFormat/>
    <w:rsid w:val="00081F07"/>
    <w:pPr>
      <w:widowControl w:val="0"/>
      <w:ind w:firstLineChars="200" w:firstLine="420"/>
      <w:jc w:val="both"/>
    </w:pPr>
    <w:rPr>
      <w:rFonts w:eastAsiaTheme="minorEastAsia"/>
      <w:kern w:val="2"/>
      <w:sz w:val="21"/>
      <w:szCs w:val="22"/>
      <w:lang w:eastAsia="zh-CN"/>
    </w:rPr>
  </w:style>
  <w:style w:type="character" w:customStyle="1" w:styleId="ListParagraphChar">
    <w:name w:val="List Paragraph Char"/>
    <w:basedOn w:val="DefaultParagraphFont"/>
    <w:link w:val="ListParagraph"/>
    <w:uiPriority w:val="34"/>
    <w:rsid w:val="00081F07"/>
    <w:rPr>
      <w:rFonts w:eastAsiaTheme="minorEastAsia"/>
      <w:kern w:val="2"/>
      <w:sz w:val="21"/>
      <w:szCs w:val="22"/>
      <w:lang w:eastAsia="zh-CN"/>
    </w:rPr>
  </w:style>
  <w:style w:type="paragraph" w:styleId="Revision">
    <w:name w:val="Revision"/>
    <w:hidden/>
    <w:uiPriority w:val="99"/>
    <w:semiHidden/>
    <w:rsid w:val="005825A6"/>
  </w:style>
  <w:style w:type="paragraph" w:styleId="CommentSubject">
    <w:name w:val="annotation subject"/>
    <w:basedOn w:val="CommentText"/>
    <w:next w:val="CommentText"/>
    <w:link w:val="CommentSubjectChar"/>
    <w:uiPriority w:val="99"/>
    <w:semiHidden/>
    <w:unhideWhenUsed/>
    <w:rsid w:val="006C7E9F"/>
    <w:pPr>
      <w:widowControl/>
    </w:pPr>
    <w:rPr>
      <w:rFonts w:eastAsiaTheme="minorHAnsi"/>
      <w:b/>
      <w:bCs/>
      <w:kern w:val="0"/>
      <w:sz w:val="20"/>
      <w:szCs w:val="20"/>
      <w:lang w:eastAsia="en-US"/>
    </w:rPr>
  </w:style>
  <w:style w:type="character" w:customStyle="1" w:styleId="CommentSubjectChar">
    <w:name w:val="Comment Subject Char"/>
    <w:basedOn w:val="CommentTextChar"/>
    <w:link w:val="CommentSubject"/>
    <w:uiPriority w:val="99"/>
    <w:semiHidden/>
    <w:rsid w:val="006C7E9F"/>
    <w:rPr>
      <w:rFonts w:eastAsiaTheme="minorEastAsia"/>
      <w:b/>
      <w:bCs/>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7378">
      <w:bodyDiv w:val="1"/>
      <w:marLeft w:val="0"/>
      <w:marRight w:val="0"/>
      <w:marTop w:val="0"/>
      <w:marBottom w:val="0"/>
      <w:divBdr>
        <w:top w:val="none" w:sz="0" w:space="0" w:color="auto"/>
        <w:left w:val="none" w:sz="0" w:space="0" w:color="auto"/>
        <w:bottom w:val="none" w:sz="0" w:space="0" w:color="auto"/>
        <w:right w:val="none" w:sz="0" w:space="0" w:color="auto"/>
      </w:divBdr>
      <w:divsChild>
        <w:div w:id="741950629">
          <w:marLeft w:val="0"/>
          <w:marRight w:val="0"/>
          <w:marTop w:val="0"/>
          <w:marBottom w:val="0"/>
          <w:divBdr>
            <w:top w:val="none" w:sz="0" w:space="0" w:color="auto"/>
            <w:left w:val="none" w:sz="0" w:space="0" w:color="auto"/>
            <w:bottom w:val="none" w:sz="0" w:space="0" w:color="auto"/>
            <w:right w:val="none" w:sz="0" w:space="0" w:color="auto"/>
          </w:divBdr>
          <w:divsChild>
            <w:div w:id="986083157">
              <w:marLeft w:val="0"/>
              <w:marRight w:val="0"/>
              <w:marTop w:val="0"/>
              <w:marBottom w:val="0"/>
              <w:divBdr>
                <w:top w:val="none" w:sz="0" w:space="0" w:color="auto"/>
                <w:left w:val="none" w:sz="0" w:space="0" w:color="auto"/>
                <w:bottom w:val="none" w:sz="0" w:space="0" w:color="auto"/>
                <w:right w:val="none" w:sz="0" w:space="0" w:color="auto"/>
              </w:divBdr>
              <w:divsChild>
                <w:div w:id="2050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45398">
      <w:bodyDiv w:val="1"/>
      <w:marLeft w:val="0"/>
      <w:marRight w:val="0"/>
      <w:marTop w:val="0"/>
      <w:marBottom w:val="0"/>
      <w:divBdr>
        <w:top w:val="none" w:sz="0" w:space="0" w:color="auto"/>
        <w:left w:val="none" w:sz="0" w:space="0" w:color="auto"/>
        <w:bottom w:val="none" w:sz="0" w:space="0" w:color="auto"/>
        <w:right w:val="none" w:sz="0" w:space="0" w:color="auto"/>
      </w:divBdr>
      <w:divsChild>
        <w:div w:id="2067333244">
          <w:marLeft w:val="0"/>
          <w:marRight w:val="0"/>
          <w:marTop w:val="0"/>
          <w:marBottom w:val="0"/>
          <w:divBdr>
            <w:top w:val="none" w:sz="0" w:space="0" w:color="auto"/>
            <w:left w:val="none" w:sz="0" w:space="0" w:color="auto"/>
            <w:bottom w:val="none" w:sz="0" w:space="0" w:color="auto"/>
            <w:right w:val="none" w:sz="0" w:space="0" w:color="auto"/>
          </w:divBdr>
          <w:divsChild>
            <w:div w:id="758448204">
              <w:marLeft w:val="0"/>
              <w:marRight w:val="0"/>
              <w:marTop w:val="0"/>
              <w:marBottom w:val="0"/>
              <w:divBdr>
                <w:top w:val="none" w:sz="0" w:space="0" w:color="auto"/>
                <w:left w:val="none" w:sz="0" w:space="0" w:color="auto"/>
                <w:bottom w:val="none" w:sz="0" w:space="0" w:color="auto"/>
                <w:right w:val="none" w:sz="0" w:space="0" w:color="auto"/>
              </w:divBdr>
              <w:divsChild>
                <w:div w:id="9040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83329">
      <w:bodyDiv w:val="1"/>
      <w:marLeft w:val="0"/>
      <w:marRight w:val="0"/>
      <w:marTop w:val="0"/>
      <w:marBottom w:val="0"/>
      <w:divBdr>
        <w:top w:val="none" w:sz="0" w:space="0" w:color="auto"/>
        <w:left w:val="none" w:sz="0" w:space="0" w:color="auto"/>
        <w:bottom w:val="none" w:sz="0" w:space="0" w:color="auto"/>
        <w:right w:val="none" w:sz="0" w:space="0" w:color="auto"/>
      </w:divBdr>
      <w:divsChild>
        <w:div w:id="1109468267">
          <w:marLeft w:val="0"/>
          <w:marRight w:val="0"/>
          <w:marTop w:val="0"/>
          <w:marBottom w:val="0"/>
          <w:divBdr>
            <w:top w:val="none" w:sz="0" w:space="0" w:color="auto"/>
            <w:left w:val="none" w:sz="0" w:space="0" w:color="auto"/>
            <w:bottom w:val="none" w:sz="0" w:space="0" w:color="auto"/>
            <w:right w:val="none" w:sz="0" w:space="0" w:color="auto"/>
          </w:divBdr>
          <w:divsChild>
            <w:div w:id="1281691454">
              <w:marLeft w:val="0"/>
              <w:marRight w:val="0"/>
              <w:marTop w:val="0"/>
              <w:marBottom w:val="0"/>
              <w:divBdr>
                <w:top w:val="none" w:sz="0" w:space="0" w:color="auto"/>
                <w:left w:val="none" w:sz="0" w:space="0" w:color="auto"/>
                <w:bottom w:val="none" w:sz="0" w:space="0" w:color="auto"/>
                <w:right w:val="none" w:sz="0" w:space="0" w:color="auto"/>
              </w:divBdr>
              <w:divsChild>
                <w:div w:id="6129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759721">
      <w:bodyDiv w:val="1"/>
      <w:marLeft w:val="0"/>
      <w:marRight w:val="0"/>
      <w:marTop w:val="0"/>
      <w:marBottom w:val="0"/>
      <w:divBdr>
        <w:top w:val="none" w:sz="0" w:space="0" w:color="auto"/>
        <w:left w:val="none" w:sz="0" w:space="0" w:color="auto"/>
        <w:bottom w:val="none" w:sz="0" w:space="0" w:color="auto"/>
        <w:right w:val="none" w:sz="0" w:space="0" w:color="auto"/>
      </w:divBdr>
      <w:divsChild>
        <w:div w:id="945966006">
          <w:marLeft w:val="0"/>
          <w:marRight w:val="0"/>
          <w:marTop w:val="0"/>
          <w:marBottom w:val="0"/>
          <w:divBdr>
            <w:top w:val="none" w:sz="0" w:space="0" w:color="auto"/>
            <w:left w:val="none" w:sz="0" w:space="0" w:color="auto"/>
            <w:bottom w:val="none" w:sz="0" w:space="0" w:color="auto"/>
            <w:right w:val="none" w:sz="0" w:space="0" w:color="auto"/>
          </w:divBdr>
          <w:divsChild>
            <w:div w:id="1270548121">
              <w:marLeft w:val="0"/>
              <w:marRight w:val="0"/>
              <w:marTop w:val="0"/>
              <w:marBottom w:val="0"/>
              <w:divBdr>
                <w:top w:val="none" w:sz="0" w:space="0" w:color="auto"/>
                <w:left w:val="none" w:sz="0" w:space="0" w:color="auto"/>
                <w:bottom w:val="none" w:sz="0" w:space="0" w:color="auto"/>
                <w:right w:val="none" w:sz="0" w:space="0" w:color="auto"/>
              </w:divBdr>
              <w:divsChild>
                <w:div w:id="4316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8711">
      <w:bodyDiv w:val="1"/>
      <w:marLeft w:val="0"/>
      <w:marRight w:val="0"/>
      <w:marTop w:val="0"/>
      <w:marBottom w:val="0"/>
      <w:divBdr>
        <w:top w:val="none" w:sz="0" w:space="0" w:color="auto"/>
        <w:left w:val="none" w:sz="0" w:space="0" w:color="auto"/>
        <w:bottom w:val="none" w:sz="0" w:space="0" w:color="auto"/>
        <w:right w:val="none" w:sz="0" w:space="0" w:color="auto"/>
      </w:divBdr>
      <w:divsChild>
        <w:div w:id="1079254453">
          <w:marLeft w:val="0"/>
          <w:marRight w:val="0"/>
          <w:marTop w:val="0"/>
          <w:marBottom w:val="0"/>
          <w:divBdr>
            <w:top w:val="none" w:sz="0" w:space="0" w:color="auto"/>
            <w:left w:val="none" w:sz="0" w:space="0" w:color="auto"/>
            <w:bottom w:val="none" w:sz="0" w:space="0" w:color="auto"/>
            <w:right w:val="none" w:sz="0" w:space="0" w:color="auto"/>
          </w:divBdr>
          <w:divsChild>
            <w:div w:id="1859734568">
              <w:marLeft w:val="0"/>
              <w:marRight w:val="0"/>
              <w:marTop w:val="0"/>
              <w:marBottom w:val="0"/>
              <w:divBdr>
                <w:top w:val="none" w:sz="0" w:space="0" w:color="auto"/>
                <w:left w:val="none" w:sz="0" w:space="0" w:color="auto"/>
                <w:bottom w:val="none" w:sz="0" w:space="0" w:color="auto"/>
                <w:right w:val="none" w:sz="0" w:space="0" w:color="auto"/>
              </w:divBdr>
              <w:divsChild>
                <w:div w:id="10957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5346">
      <w:bodyDiv w:val="1"/>
      <w:marLeft w:val="0"/>
      <w:marRight w:val="0"/>
      <w:marTop w:val="0"/>
      <w:marBottom w:val="0"/>
      <w:divBdr>
        <w:top w:val="none" w:sz="0" w:space="0" w:color="auto"/>
        <w:left w:val="none" w:sz="0" w:space="0" w:color="auto"/>
        <w:bottom w:val="none" w:sz="0" w:space="0" w:color="auto"/>
        <w:right w:val="none" w:sz="0" w:space="0" w:color="auto"/>
      </w:divBdr>
      <w:divsChild>
        <w:div w:id="8218396">
          <w:marLeft w:val="0"/>
          <w:marRight w:val="0"/>
          <w:marTop w:val="0"/>
          <w:marBottom w:val="0"/>
          <w:divBdr>
            <w:top w:val="none" w:sz="0" w:space="0" w:color="auto"/>
            <w:left w:val="none" w:sz="0" w:space="0" w:color="auto"/>
            <w:bottom w:val="none" w:sz="0" w:space="0" w:color="auto"/>
            <w:right w:val="none" w:sz="0" w:space="0" w:color="auto"/>
          </w:divBdr>
          <w:divsChild>
            <w:div w:id="1230771915">
              <w:marLeft w:val="0"/>
              <w:marRight w:val="0"/>
              <w:marTop w:val="0"/>
              <w:marBottom w:val="0"/>
              <w:divBdr>
                <w:top w:val="none" w:sz="0" w:space="0" w:color="auto"/>
                <w:left w:val="none" w:sz="0" w:space="0" w:color="auto"/>
                <w:bottom w:val="none" w:sz="0" w:space="0" w:color="auto"/>
                <w:right w:val="none" w:sz="0" w:space="0" w:color="auto"/>
              </w:divBdr>
              <w:divsChild>
                <w:div w:id="3493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91511">
      <w:bodyDiv w:val="1"/>
      <w:marLeft w:val="0"/>
      <w:marRight w:val="0"/>
      <w:marTop w:val="0"/>
      <w:marBottom w:val="0"/>
      <w:divBdr>
        <w:top w:val="none" w:sz="0" w:space="0" w:color="auto"/>
        <w:left w:val="none" w:sz="0" w:space="0" w:color="auto"/>
        <w:bottom w:val="none" w:sz="0" w:space="0" w:color="auto"/>
        <w:right w:val="none" w:sz="0" w:space="0" w:color="auto"/>
      </w:divBdr>
      <w:divsChild>
        <w:div w:id="826436388">
          <w:marLeft w:val="0"/>
          <w:marRight w:val="0"/>
          <w:marTop w:val="0"/>
          <w:marBottom w:val="0"/>
          <w:divBdr>
            <w:top w:val="none" w:sz="0" w:space="0" w:color="auto"/>
            <w:left w:val="none" w:sz="0" w:space="0" w:color="auto"/>
            <w:bottom w:val="none" w:sz="0" w:space="0" w:color="auto"/>
            <w:right w:val="none" w:sz="0" w:space="0" w:color="auto"/>
          </w:divBdr>
          <w:divsChild>
            <w:div w:id="367412323">
              <w:marLeft w:val="0"/>
              <w:marRight w:val="0"/>
              <w:marTop w:val="0"/>
              <w:marBottom w:val="0"/>
              <w:divBdr>
                <w:top w:val="none" w:sz="0" w:space="0" w:color="auto"/>
                <w:left w:val="none" w:sz="0" w:space="0" w:color="auto"/>
                <w:bottom w:val="none" w:sz="0" w:space="0" w:color="auto"/>
                <w:right w:val="none" w:sz="0" w:space="0" w:color="auto"/>
              </w:divBdr>
              <w:divsChild>
                <w:div w:id="20958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nature.com/articles/s41467-022-34647-1" TargetMode="External"/><Relationship Id="rId21" Type="http://schemas.openxmlformats.org/officeDocument/2006/relationships/hyperlink" Target="https://pubs.acs.org/doi/full/10.1021/acssynbio.7b00328" TargetMode="External"/><Relationship Id="rId42" Type="http://schemas.openxmlformats.org/officeDocument/2006/relationships/hyperlink" Target="https://www.nature.com/articles/s41587-020-0468-5" TargetMode="External"/><Relationship Id="rId47" Type="http://schemas.openxmlformats.org/officeDocument/2006/relationships/hyperlink" Target="https://www.biorxiv.org/content/10.1101/2022.05.22.492993v1.abstract" TargetMode="External"/><Relationship Id="rId63" Type="http://schemas.openxmlformats.org/officeDocument/2006/relationships/hyperlink" Target="https://www.embopress.org/doi/epdf/10.1038/msb.2010.2" TargetMode="External"/><Relationship Id="rId68" Type="http://schemas.openxmlformats.org/officeDocument/2006/relationships/hyperlink" Target="https://reader.elsevier.com/reader/sd/pii/S0958166914001475?token=A10D6964B9EFCCCE33EF657793FB9D5EF2961DF672132B8CDA9C5D5CEB70498267B154124883E0CBE9E87ACE0A118E17&amp;originRegion=us-east-1&amp;originCreation=20221116202308" TargetMode="External"/><Relationship Id="rId16" Type="http://schemas.openxmlformats.org/officeDocument/2006/relationships/hyperlink" Target="https://www.science.org/doi/full/10.1126/science.1192588" TargetMode="External"/><Relationship Id="rId11" Type="http://schemas.openxmlformats.org/officeDocument/2006/relationships/hyperlink" Target="https://pubs.acs.org/doi/abs/10.1021/acssynbio.5b00170" TargetMode="External"/><Relationship Id="rId32" Type="http://schemas.openxmlformats.org/officeDocument/2006/relationships/hyperlink" Target="https://www.nature.com/articles/nchembio.1411" TargetMode="External"/><Relationship Id="rId37" Type="http://schemas.openxmlformats.org/officeDocument/2006/relationships/hyperlink" Target="https://www.nature.com/articles/nchembio.1736" TargetMode="External"/><Relationship Id="rId53" Type="http://schemas.openxmlformats.org/officeDocument/2006/relationships/hyperlink" Target="https://www.pnas.org/doi/epdf/10.1073/pnas.0307571101" TargetMode="External"/><Relationship Id="rId58" Type="http://schemas.openxmlformats.org/officeDocument/2006/relationships/hyperlink" Target="https://www.nature.com/articles/nature03461" TargetMode="External"/><Relationship Id="rId74" Type="http://schemas.openxmlformats.org/officeDocument/2006/relationships/hyperlink" Target="https://www.pnas.org/doi/epdf/10.1073/pnas.0701382104" TargetMode="External"/><Relationship Id="rId79" Type="http://schemas.openxmlformats.org/officeDocument/2006/relationships/hyperlink" Target="https://www.nature.com/articles/nbt1209" TargetMode="External"/><Relationship Id="rId5" Type="http://schemas.openxmlformats.org/officeDocument/2006/relationships/hyperlink" Target="https://www.sciencedirect.com/science/article/pii/S0960982200004401" TargetMode="External"/><Relationship Id="rId61" Type="http://schemas.openxmlformats.org/officeDocument/2006/relationships/hyperlink" Target="https://www.nature.com/articles/35002125" TargetMode="External"/><Relationship Id="rId19" Type="http://schemas.openxmlformats.org/officeDocument/2006/relationships/hyperlink" Target="https://www.nature.com/articles/s41467-021-21772-6" TargetMode="External"/><Relationship Id="rId14" Type="http://schemas.openxmlformats.org/officeDocument/2006/relationships/hyperlink" Target="https://jbioleng.biomedcentral.com/articles/10.1186/1754-1611-4-12" TargetMode="External"/><Relationship Id="rId22" Type="http://schemas.openxmlformats.org/officeDocument/2006/relationships/hyperlink" Target="http://www.sciencedirect.com/science/article/pii/S0958166922001719" TargetMode="External"/><Relationship Id="rId27" Type="http://schemas.openxmlformats.org/officeDocument/2006/relationships/hyperlink" Target="https://www.pnas.org/doi/epdf/10.1073/pnas.252535999" TargetMode="External"/><Relationship Id="rId30" Type="http://schemas.openxmlformats.org/officeDocument/2006/relationships/hyperlink" Target="https://www.nature.com/articles/nchembio.1433" TargetMode="External"/><Relationship Id="rId35" Type="http://schemas.openxmlformats.org/officeDocument/2006/relationships/hyperlink" Target="https://academic.oup.com/nar/article/40/11/5180/2409184" TargetMode="External"/><Relationship Id="rId43" Type="http://schemas.openxmlformats.org/officeDocument/2006/relationships/hyperlink" Target="https://www.nature.com/articles/nmeth.3147" TargetMode="External"/><Relationship Id="rId48" Type="http://schemas.openxmlformats.org/officeDocument/2006/relationships/hyperlink" Target="https://www.nature.com/articles/ncomms15459" TargetMode="External"/><Relationship Id="rId56" Type="http://schemas.openxmlformats.org/officeDocument/2006/relationships/hyperlink" Target="https://www.pnas.org/doi/abs/10.1073/pnas.0402940101" TargetMode="External"/><Relationship Id="rId64" Type="http://schemas.openxmlformats.org/officeDocument/2006/relationships/hyperlink" Target="https://pubs.acs.org/doi/full/10.1021/acssynbio.2c00093" TargetMode="External"/><Relationship Id="rId69" Type="http://schemas.openxmlformats.org/officeDocument/2006/relationships/hyperlink" Target="https://link.springer.com/chapter/10.1007/3-540-44992-2_1" TargetMode="External"/><Relationship Id="rId77" Type="http://schemas.openxmlformats.org/officeDocument/2006/relationships/hyperlink" Target="https://www.nature.com/articles/s41467-020-17993-w" TargetMode="External"/><Relationship Id="rId8" Type="http://schemas.openxmlformats.org/officeDocument/2006/relationships/hyperlink" Target="https://www.nature.com/articles/s41596-021-00675-2" TargetMode="External"/><Relationship Id="rId51" Type="http://schemas.openxmlformats.org/officeDocument/2006/relationships/hyperlink" Target="https://academic.oup.com/nar/article/46/20/11115/5115820" TargetMode="External"/><Relationship Id="rId72" Type="http://schemas.openxmlformats.org/officeDocument/2006/relationships/hyperlink" Target="https://scholar.google.com/citations?user=BRIg53UAAAAJ&amp;hl=en&amp;oi=sra" TargetMode="External"/><Relationship Id="rId80" Type="http://schemas.openxmlformats.org/officeDocument/2006/relationships/hyperlink" Target="https://link.springer.com/article/10.1186/1471-2164-7-239" TargetMode="External"/><Relationship Id="rId3" Type="http://schemas.openxmlformats.org/officeDocument/2006/relationships/hyperlink" Target="http://www.righto.com/2014/09/mining-bitcoin-with-pencil-and-paper.html" TargetMode="External"/><Relationship Id="rId12" Type="http://schemas.openxmlformats.org/officeDocument/2006/relationships/hyperlink" Target="https://www.embopress.org/doi/abs/10.15252/msb.20199401" TargetMode="External"/><Relationship Id="rId17" Type="http://schemas.openxmlformats.org/officeDocument/2006/relationships/hyperlink" Target="https://www.sciencedirect.com/science/article/pii/S0006349515006177" TargetMode="External"/><Relationship Id="rId25" Type="http://schemas.openxmlformats.org/officeDocument/2006/relationships/hyperlink" Target="https://pubs.acs.org/doi/abs/10.1021/acssynbio.2c00073" TargetMode="External"/><Relationship Id="rId33" Type="http://schemas.openxmlformats.org/officeDocument/2006/relationships/hyperlink" Target="https://www.embopress.org/doi/abs/10.15252/msb.20145735" TargetMode="External"/><Relationship Id="rId38" Type="http://schemas.openxmlformats.org/officeDocument/2006/relationships/hyperlink" Target="https://www.sciencedirect.com/science/article/pii/S0167779915002747" TargetMode="External"/><Relationship Id="rId46" Type="http://schemas.openxmlformats.org/officeDocument/2006/relationships/hyperlink" Target="https://www.nature.com/articles/nature23271" TargetMode="External"/><Relationship Id="rId59" Type="http://schemas.openxmlformats.org/officeDocument/2006/relationships/hyperlink" Target="https://www.pnas.org/doi/abs/10.1073/pnas.79.4.1129" TargetMode="External"/><Relationship Id="rId67" Type="http://schemas.openxmlformats.org/officeDocument/2006/relationships/hyperlink" Target="https://pubs.acs.org/doi/abs/10.1021/acssynbio.7b00414" TargetMode="External"/><Relationship Id="rId20" Type="http://schemas.openxmlformats.org/officeDocument/2006/relationships/hyperlink" Target="https://www.nature.com/articles/nmeth.3339" TargetMode="External"/><Relationship Id="rId41" Type="http://schemas.openxmlformats.org/officeDocument/2006/relationships/hyperlink" Target="https://pubs.acs.org/doi/full/10.1021/acssynbio.8b00076" TargetMode="External"/><Relationship Id="rId54" Type="http://schemas.openxmlformats.org/officeDocument/2006/relationships/hyperlink" Target="https://www.pnas.org/doi/epdf/10.1073/pnas.252535999" TargetMode="External"/><Relationship Id="rId62" Type="http://schemas.openxmlformats.org/officeDocument/2006/relationships/hyperlink" Target="https://www.nature.com/articles/ncomms1516" TargetMode="External"/><Relationship Id="rId70" Type="http://schemas.openxmlformats.org/officeDocument/2006/relationships/hyperlink" Target="https://link.springer.com/chapter/10.1007/3-540-44992-2_1" TargetMode="External"/><Relationship Id="rId75" Type="http://schemas.openxmlformats.org/officeDocument/2006/relationships/hyperlink" Target="https://www.pnas.org/doi/epdf/10.1073/pnas.0701382104" TargetMode="External"/><Relationship Id="rId1" Type="http://schemas.openxmlformats.org/officeDocument/2006/relationships/hyperlink" Target="https://www.nature.com/articles/s41586-020-2782-y" TargetMode="External"/><Relationship Id="rId6" Type="http://schemas.openxmlformats.org/officeDocument/2006/relationships/hyperlink" Target="https://www.science.org/doi/abs/10.1126/science.aac7341" TargetMode="External"/><Relationship Id="rId15" Type="http://schemas.openxmlformats.org/officeDocument/2006/relationships/hyperlink" Target="https://academic.oup.com/nar/article/41/1/e33/1183624" TargetMode="External"/><Relationship Id="rId23" Type="http://schemas.openxmlformats.org/officeDocument/2006/relationships/hyperlink" Target="https://pubs.acs.org/doi/full/10.1021/acssynbio.7b00328" TargetMode="External"/><Relationship Id="rId28" Type="http://schemas.openxmlformats.org/officeDocument/2006/relationships/hyperlink" Target="https://www.nature.com/articles/ncomms15459" TargetMode="External"/><Relationship Id="rId36" Type="http://schemas.openxmlformats.org/officeDocument/2006/relationships/hyperlink" Target="https://pubs.acs.org/doi/abs/10.1021/acssynbio.5b00259" TargetMode="External"/><Relationship Id="rId49" Type="http://schemas.openxmlformats.org/officeDocument/2006/relationships/hyperlink" Target="https://pubs.acs.org/doi/full/10.1021/acssynbio.5b00147" TargetMode="External"/><Relationship Id="rId57" Type="http://schemas.openxmlformats.org/officeDocument/2006/relationships/hyperlink" Target="https://www.nature.com/articles/nchembio.2390" TargetMode="External"/><Relationship Id="rId10" Type="http://schemas.openxmlformats.org/officeDocument/2006/relationships/hyperlink" Target="https://pubs.acs.org/doi/full/10.1021/acssynbio.5b00068" TargetMode="External"/><Relationship Id="rId31" Type="http://schemas.openxmlformats.org/officeDocument/2006/relationships/hyperlink" Target="https://www.embopress.org/doi/epdf/10.1038/msb.2010.2" TargetMode="External"/><Relationship Id="rId44" Type="http://schemas.openxmlformats.org/officeDocument/2006/relationships/hyperlink" Target="https://www.sciencedirect.com/science/article/pii/S0092867414012896" TargetMode="External"/><Relationship Id="rId52" Type="http://schemas.openxmlformats.org/officeDocument/2006/relationships/hyperlink" Target="https://www.sciencedirect.com/science/article/pii/S1367593113001713" TargetMode="External"/><Relationship Id="rId60" Type="http://schemas.openxmlformats.org/officeDocument/2006/relationships/hyperlink" Target="https://www.pnas.org/doi/epdf/10.1073/pnas.1321321111" TargetMode="External"/><Relationship Id="rId65" Type="http://schemas.openxmlformats.org/officeDocument/2006/relationships/hyperlink" Target="https://www.pnas.org/doi/epdf/10.1073/pnas.0408507102" TargetMode="External"/><Relationship Id="rId73" Type="http://schemas.openxmlformats.org/officeDocument/2006/relationships/hyperlink" Target="https://www.nature.com/articles/nbt1413" TargetMode="External"/><Relationship Id="rId78" Type="http://schemas.openxmlformats.org/officeDocument/2006/relationships/hyperlink" Target="https://www.embopress.org/doi/full/10.15252/msb.202110785" TargetMode="External"/><Relationship Id="rId81" Type="http://schemas.openxmlformats.org/officeDocument/2006/relationships/hyperlink" Target="http://www.righto.com/2014/09/mining-bitcoin-with-pencil-and-paper.html" TargetMode="External"/><Relationship Id="rId4" Type="http://schemas.openxmlformats.org/officeDocument/2006/relationships/hyperlink" Target="https://www.nature.com/articles/nmeth.2926?ref=https://githubhelp.com" TargetMode="External"/><Relationship Id="rId9" Type="http://schemas.openxmlformats.org/officeDocument/2006/relationships/hyperlink" Target="https://www.sciencedirect.com/science/article/pii/S1369527408001410?casa_token=MPM4c6oW1dgAAAAA:1RKBbmNpUmqPTexOEM2h9688q2pfvWEPf8F2B_QphjhxA_cLD_v6krLDFqZvyWClLkRaMF9fAJ4" TargetMode="External"/><Relationship Id="rId13" Type="http://schemas.openxmlformats.org/officeDocument/2006/relationships/hyperlink" Target="https://www.biorxiv.org/content/10.1101/2022.05.22.492993v1.abstract" TargetMode="External"/><Relationship Id="rId18" Type="http://schemas.openxmlformats.org/officeDocument/2006/relationships/hyperlink" Target="https://www.sciencedirect.com/science/article/abs/pii/S2452310021000512" TargetMode="External"/><Relationship Id="rId39" Type="http://schemas.openxmlformats.org/officeDocument/2006/relationships/hyperlink" Target="https://academic.oup.com/nar/article/40/15/7584/1211041" TargetMode="External"/><Relationship Id="rId34" Type="http://schemas.openxmlformats.org/officeDocument/2006/relationships/hyperlink" Target="https://journals.plos.org/plosone/article?id=10.1371/journal.pone.0149483" TargetMode="External"/><Relationship Id="rId50" Type="http://schemas.openxmlformats.org/officeDocument/2006/relationships/hyperlink" Target="https://www.science.org/doi/abs/10.1126/science.1232758" TargetMode="External"/><Relationship Id="rId55" Type="http://schemas.openxmlformats.org/officeDocument/2006/relationships/hyperlink" Target="https://www.nature.com/articles/nature09565" TargetMode="External"/><Relationship Id="rId76" Type="http://schemas.openxmlformats.org/officeDocument/2006/relationships/hyperlink" Target="https://www.nature.com/articles/nature03461" TargetMode="External"/><Relationship Id="rId7" Type="http://schemas.openxmlformats.org/officeDocument/2006/relationships/hyperlink" Target="https://www.nature.com/articles/s41587-020-0468-5" TargetMode="External"/><Relationship Id="rId71" Type="http://schemas.openxmlformats.org/officeDocument/2006/relationships/hyperlink" Target="https://books.google.com/books?hl=en&amp;lr=&amp;id=THo8DwAAQBAJ&amp;oi=fnd&amp;pg=PA120&amp;dq=quorum+system+tom+knight+Ron+weiss&amp;ots=_zkuvGdfHz&amp;sig=ZXtwbmejoBcIA50rfj3zjMr03Xo" TargetMode="External"/><Relationship Id="rId2" Type="http://schemas.openxmlformats.org/officeDocument/2006/relationships/hyperlink" Target="https://www.pnas.org/doi/epdf/10.1073/pnas.0701382104" TargetMode="External"/><Relationship Id="rId29" Type="http://schemas.openxmlformats.org/officeDocument/2006/relationships/hyperlink" Target="https://www.nature.com/articles/nature09565" TargetMode="External"/><Relationship Id="rId24" Type="http://schemas.openxmlformats.org/officeDocument/2006/relationships/hyperlink" Target="https://www.sciencedirect.com/science/article/abs/pii/S2452310021000883" TargetMode="External"/><Relationship Id="rId40" Type="http://schemas.openxmlformats.org/officeDocument/2006/relationships/hyperlink" Target="https://www.nature.com/articles/nbt.3805" TargetMode="External"/><Relationship Id="rId45" Type="http://schemas.openxmlformats.org/officeDocument/2006/relationships/hyperlink" Target="https://pubs.acs.org/doi/pdf/10.1021/acs.biochem.7b01072" TargetMode="External"/><Relationship Id="rId66" Type="http://schemas.openxmlformats.org/officeDocument/2006/relationships/hyperlink" Target="http://symposium.cshlp.org/content/35/283.full.pdf+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cytoflow/cytoflo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tass/md5_core/blob/master/md5_core.v"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tf.org/rfc/rfc1321.txt"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27</Pages>
  <Words>12346</Words>
  <Characters>70377</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padmakumar</dc:creator>
  <cp:keywords/>
  <dc:description/>
  <cp:lastModifiedBy>jai padmakumar</cp:lastModifiedBy>
  <cp:revision>1950</cp:revision>
  <dcterms:created xsi:type="dcterms:W3CDTF">2022-11-01T20:06:00Z</dcterms:created>
  <dcterms:modified xsi:type="dcterms:W3CDTF">2022-12-16T19:26:00Z</dcterms:modified>
</cp:coreProperties>
</file>